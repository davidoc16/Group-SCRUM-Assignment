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43C9D3" w14:textId="77777777" w:rsidR="0070582C" w:rsidRDefault="0070582C" w:rsidP="0070582C"/>
    <w:p w14:paraId="25A2703B" w14:textId="77777777" w:rsidR="0070582C" w:rsidRDefault="0070582C" w:rsidP="0070582C"/>
    <w:p w14:paraId="63B85356" w14:textId="77777777" w:rsidR="0070582C" w:rsidRDefault="0070582C" w:rsidP="0070582C"/>
    <w:p w14:paraId="3161E428" w14:textId="77777777" w:rsidR="0070582C" w:rsidRDefault="0070582C" w:rsidP="0070582C"/>
    <w:p w14:paraId="137AAB2D" w14:textId="77777777" w:rsidR="0070582C" w:rsidRDefault="0070582C" w:rsidP="0070582C"/>
    <w:p w14:paraId="64058C40" w14:textId="3FD62090" w:rsidR="0070582C" w:rsidRDefault="002E1604" w:rsidP="0070582C">
      <w:pPr>
        <w:jc w:val="center"/>
      </w:pPr>
      <w:r>
        <w:rPr>
          <w:b/>
          <w:bCs/>
          <w:sz w:val="36"/>
          <w:szCs w:val="36"/>
        </w:rPr>
        <w:t>D</w:t>
      </w:r>
      <w:r w:rsidR="0070582C">
        <w:rPr>
          <w:b/>
          <w:bCs/>
          <w:sz w:val="36"/>
          <w:szCs w:val="36"/>
        </w:rPr>
        <w:t>octor Appointment System</w:t>
      </w:r>
    </w:p>
    <w:p w14:paraId="43E26837" w14:textId="77777777" w:rsidR="0070582C" w:rsidRDefault="0070582C" w:rsidP="0070582C">
      <w:pPr>
        <w:jc w:val="center"/>
      </w:pPr>
    </w:p>
    <w:p w14:paraId="5FC4CE36" w14:textId="77777777" w:rsidR="0070582C" w:rsidRDefault="0070582C" w:rsidP="0070582C">
      <w:pPr>
        <w:jc w:val="center"/>
      </w:pPr>
    </w:p>
    <w:p w14:paraId="1C27CB5B" w14:textId="77777777" w:rsidR="0070582C" w:rsidRDefault="0070582C" w:rsidP="0070582C">
      <w:pPr>
        <w:jc w:val="center"/>
      </w:pPr>
      <w:r>
        <w:t>Software Engineering: Catherine Woods</w:t>
      </w:r>
    </w:p>
    <w:p w14:paraId="3DB11E74" w14:textId="77777777" w:rsidR="0070582C" w:rsidRDefault="0070582C" w:rsidP="0070582C">
      <w:pPr>
        <w:jc w:val="center"/>
      </w:pPr>
    </w:p>
    <w:p w14:paraId="4EEA0B0D" w14:textId="615031CC" w:rsidR="0070582C" w:rsidRDefault="003E5C7D" w:rsidP="0070582C">
      <w:pPr>
        <w:jc w:val="center"/>
      </w:pPr>
      <w:r>
        <w:t>Submitted By: David O’ Connor</w:t>
      </w:r>
      <w:bookmarkStart w:id="0" w:name="_GoBack"/>
      <w:bookmarkEnd w:id="0"/>
      <w:r w:rsidR="0070582C">
        <w:t xml:space="preserve"> (</w:t>
      </w:r>
      <w:r w:rsidR="0070582C">
        <w:rPr>
          <w:color w:val="333333"/>
        </w:rPr>
        <w:t>TL_KCOMP_GY6</w:t>
      </w:r>
      <w:r w:rsidR="0070582C">
        <w:t>)</w:t>
      </w:r>
    </w:p>
    <w:p w14:paraId="03B6D36F" w14:textId="597C35E0" w:rsidR="0070582C" w:rsidRDefault="0070582C" w:rsidP="0070582C">
      <w:pPr>
        <w:jc w:val="center"/>
      </w:pPr>
      <w:r>
        <w:t xml:space="preserve">Submitted on: </w:t>
      </w:r>
    </w:p>
    <w:p w14:paraId="17D9F768" w14:textId="77777777" w:rsidR="0070582C" w:rsidRDefault="0070582C" w:rsidP="0070582C">
      <w:pPr>
        <w:jc w:val="center"/>
      </w:pPr>
    </w:p>
    <w:p w14:paraId="1FF51F75" w14:textId="77777777" w:rsidR="0070582C" w:rsidRDefault="0070582C" w:rsidP="0070582C"/>
    <w:p w14:paraId="19C49AB5" w14:textId="77777777" w:rsidR="0070582C" w:rsidRDefault="0070582C" w:rsidP="0070582C">
      <w:r>
        <w:br w:type="page"/>
      </w:r>
    </w:p>
    <w:p w14:paraId="266FC502" w14:textId="77777777" w:rsidR="0070582C" w:rsidRDefault="0070582C" w:rsidP="0070582C">
      <w:r>
        <w:lastRenderedPageBreak/>
        <w:t>Table of Contents</w:t>
      </w:r>
    </w:p>
    <w:p w14:paraId="06B9955A" w14:textId="77777777" w:rsidR="005404A0" w:rsidRDefault="0070582C">
      <w:pPr>
        <w:pStyle w:val="TOC1"/>
        <w:tabs>
          <w:tab w:val="left" w:pos="440"/>
          <w:tab w:val="right" w:leader="dot" w:pos="9350"/>
        </w:tabs>
        <w:rPr>
          <w:rFonts w:eastAsiaTheme="minorEastAsia"/>
          <w:noProof/>
          <w:lang w:val="en-IE" w:eastAsia="en-IE"/>
        </w:rPr>
      </w:pPr>
      <w:r>
        <w:fldChar w:fldCharType="begin"/>
      </w:r>
      <w:r>
        <w:instrText xml:space="preserve"> TOC \o "1-3" \h \z \u </w:instrText>
      </w:r>
      <w:r>
        <w:fldChar w:fldCharType="separate"/>
      </w:r>
      <w:hyperlink w:anchor="_Toc406751898" w:history="1">
        <w:r w:rsidR="005404A0" w:rsidRPr="00254207">
          <w:rPr>
            <w:rStyle w:val="Hyperlink"/>
            <w:b/>
            <w:noProof/>
          </w:rPr>
          <w:t>1.</w:t>
        </w:r>
        <w:r w:rsidR="005404A0">
          <w:rPr>
            <w:rFonts w:eastAsiaTheme="minorEastAsia"/>
            <w:noProof/>
            <w:lang w:val="en-IE" w:eastAsia="en-IE"/>
          </w:rPr>
          <w:tab/>
        </w:r>
        <w:r w:rsidR="005404A0" w:rsidRPr="00254207">
          <w:rPr>
            <w:rStyle w:val="Hyperlink"/>
            <w:b/>
            <w:noProof/>
          </w:rPr>
          <w:t>Introduction</w:t>
        </w:r>
        <w:r w:rsidR="005404A0">
          <w:rPr>
            <w:noProof/>
            <w:webHidden/>
          </w:rPr>
          <w:tab/>
        </w:r>
        <w:r w:rsidR="005404A0">
          <w:rPr>
            <w:noProof/>
            <w:webHidden/>
          </w:rPr>
          <w:fldChar w:fldCharType="begin"/>
        </w:r>
        <w:r w:rsidR="005404A0">
          <w:rPr>
            <w:noProof/>
            <w:webHidden/>
          </w:rPr>
          <w:instrText xml:space="preserve"> PAGEREF _Toc406751898 \h </w:instrText>
        </w:r>
        <w:r w:rsidR="005404A0">
          <w:rPr>
            <w:noProof/>
            <w:webHidden/>
          </w:rPr>
        </w:r>
        <w:r w:rsidR="005404A0">
          <w:rPr>
            <w:noProof/>
            <w:webHidden/>
          </w:rPr>
          <w:fldChar w:fldCharType="separate"/>
        </w:r>
        <w:r w:rsidR="005404A0">
          <w:rPr>
            <w:noProof/>
            <w:webHidden/>
          </w:rPr>
          <w:t>4</w:t>
        </w:r>
        <w:r w:rsidR="005404A0">
          <w:rPr>
            <w:noProof/>
            <w:webHidden/>
          </w:rPr>
          <w:fldChar w:fldCharType="end"/>
        </w:r>
      </w:hyperlink>
    </w:p>
    <w:p w14:paraId="18A3640E" w14:textId="77777777" w:rsidR="005404A0" w:rsidRDefault="003E5C7D">
      <w:pPr>
        <w:pStyle w:val="TOC1"/>
        <w:tabs>
          <w:tab w:val="left" w:pos="440"/>
          <w:tab w:val="right" w:leader="dot" w:pos="9350"/>
        </w:tabs>
        <w:rPr>
          <w:rFonts w:eastAsiaTheme="minorEastAsia"/>
          <w:noProof/>
          <w:lang w:val="en-IE" w:eastAsia="en-IE"/>
        </w:rPr>
      </w:pPr>
      <w:hyperlink w:anchor="_Toc406751899" w:history="1">
        <w:r w:rsidR="005404A0" w:rsidRPr="00254207">
          <w:rPr>
            <w:rStyle w:val="Hyperlink"/>
            <w:b/>
            <w:noProof/>
          </w:rPr>
          <w:t>2.</w:t>
        </w:r>
        <w:r w:rsidR="005404A0">
          <w:rPr>
            <w:rFonts w:eastAsiaTheme="minorEastAsia"/>
            <w:noProof/>
            <w:lang w:val="en-IE" w:eastAsia="en-IE"/>
          </w:rPr>
          <w:tab/>
        </w:r>
        <w:r w:rsidR="005404A0" w:rsidRPr="00254207">
          <w:rPr>
            <w:rStyle w:val="Hyperlink"/>
            <w:b/>
            <w:noProof/>
          </w:rPr>
          <w:t>Functional Components</w:t>
        </w:r>
        <w:r w:rsidR="005404A0">
          <w:rPr>
            <w:noProof/>
            <w:webHidden/>
          </w:rPr>
          <w:tab/>
        </w:r>
        <w:r w:rsidR="005404A0">
          <w:rPr>
            <w:noProof/>
            <w:webHidden/>
          </w:rPr>
          <w:fldChar w:fldCharType="begin"/>
        </w:r>
        <w:r w:rsidR="005404A0">
          <w:rPr>
            <w:noProof/>
            <w:webHidden/>
          </w:rPr>
          <w:instrText xml:space="preserve"> PAGEREF _Toc406751899 \h </w:instrText>
        </w:r>
        <w:r w:rsidR="005404A0">
          <w:rPr>
            <w:noProof/>
            <w:webHidden/>
          </w:rPr>
        </w:r>
        <w:r w:rsidR="005404A0">
          <w:rPr>
            <w:noProof/>
            <w:webHidden/>
          </w:rPr>
          <w:fldChar w:fldCharType="separate"/>
        </w:r>
        <w:r w:rsidR="005404A0">
          <w:rPr>
            <w:noProof/>
            <w:webHidden/>
          </w:rPr>
          <w:t>5</w:t>
        </w:r>
        <w:r w:rsidR="005404A0">
          <w:rPr>
            <w:noProof/>
            <w:webHidden/>
          </w:rPr>
          <w:fldChar w:fldCharType="end"/>
        </w:r>
      </w:hyperlink>
    </w:p>
    <w:p w14:paraId="4F423611" w14:textId="77777777" w:rsidR="005404A0" w:rsidRDefault="003E5C7D">
      <w:pPr>
        <w:pStyle w:val="TOC1"/>
        <w:tabs>
          <w:tab w:val="left" w:pos="440"/>
          <w:tab w:val="right" w:leader="dot" w:pos="9350"/>
        </w:tabs>
        <w:rPr>
          <w:rFonts w:eastAsiaTheme="minorEastAsia"/>
          <w:noProof/>
          <w:lang w:val="en-IE" w:eastAsia="en-IE"/>
        </w:rPr>
      </w:pPr>
      <w:hyperlink w:anchor="_Toc406751900" w:history="1">
        <w:r w:rsidR="005404A0" w:rsidRPr="00254207">
          <w:rPr>
            <w:rStyle w:val="Hyperlink"/>
            <w:b/>
            <w:noProof/>
          </w:rPr>
          <w:t>3.</w:t>
        </w:r>
        <w:r w:rsidR="005404A0">
          <w:rPr>
            <w:rFonts w:eastAsiaTheme="minorEastAsia"/>
            <w:noProof/>
            <w:lang w:val="en-IE" w:eastAsia="en-IE"/>
          </w:rPr>
          <w:tab/>
        </w:r>
        <w:r w:rsidR="005404A0" w:rsidRPr="00254207">
          <w:rPr>
            <w:rStyle w:val="Hyperlink"/>
            <w:b/>
            <w:noProof/>
          </w:rPr>
          <w:t>User Requirements</w:t>
        </w:r>
        <w:r w:rsidR="005404A0">
          <w:rPr>
            <w:noProof/>
            <w:webHidden/>
          </w:rPr>
          <w:tab/>
        </w:r>
        <w:r w:rsidR="005404A0">
          <w:rPr>
            <w:noProof/>
            <w:webHidden/>
          </w:rPr>
          <w:fldChar w:fldCharType="begin"/>
        </w:r>
        <w:r w:rsidR="005404A0">
          <w:rPr>
            <w:noProof/>
            <w:webHidden/>
          </w:rPr>
          <w:instrText xml:space="preserve"> PAGEREF _Toc406751900 \h </w:instrText>
        </w:r>
        <w:r w:rsidR="005404A0">
          <w:rPr>
            <w:noProof/>
            <w:webHidden/>
          </w:rPr>
        </w:r>
        <w:r w:rsidR="005404A0">
          <w:rPr>
            <w:noProof/>
            <w:webHidden/>
          </w:rPr>
          <w:fldChar w:fldCharType="separate"/>
        </w:r>
        <w:r w:rsidR="005404A0">
          <w:rPr>
            <w:noProof/>
            <w:webHidden/>
          </w:rPr>
          <w:t>6</w:t>
        </w:r>
        <w:r w:rsidR="005404A0">
          <w:rPr>
            <w:noProof/>
            <w:webHidden/>
          </w:rPr>
          <w:fldChar w:fldCharType="end"/>
        </w:r>
      </w:hyperlink>
    </w:p>
    <w:p w14:paraId="3A2100DE" w14:textId="77777777" w:rsidR="005404A0" w:rsidRDefault="003E5C7D">
      <w:pPr>
        <w:pStyle w:val="TOC2"/>
        <w:tabs>
          <w:tab w:val="left" w:pos="880"/>
          <w:tab w:val="right" w:leader="dot" w:pos="9350"/>
        </w:tabs>
        <w:rPr>
          <w:rFonts w:eastAsiaTheme="minorEastAsia"/>
          <w:noProof/>
          <w:lang w:val="en-IE" w:eastAsia="en-IE"/>
        </w:rPr>
      </w:pPr>
      <w:hyperlink w:anchor="_Toc406751901" w:history="1">
        <w:r w:rsidR="005404A0" w:rsidRPr="00254207">
          <w:rPr>
            <w:rStyle w:val="Hyperlink"/>
            <w:b/>
            <w:noProof/>
          </w:rPr>
          <w:t>3.1.</w:t>
        </w:r>
        <w:r w:rsidR="005404A0">
          <w:rPr>
            <w:rFonts w:eastAsiaTheme="minorEastAsia"/>
            <w:noProof/>
            <w:lang w:val="en-IE" w:eastAsia="en-IE"/>
          </w:rPr>
          <w:tab/>
        </w:r>
        <w:r w:rsidR="005404A0" w:rsidRPr="00254207">
          <w:rPr>
            <w:rStyle w:val="Hyperlink"/>
            <w:b/>
            <w:noProof/>
          </w:rPr>
          <w:t>The system performs patient administration</w:t>
        </w:r>
        <w:r w:rsidR="005404A0">
          <w:rPr>
            <w:noProof/>
            <w:webHidden/>
          </w:rPr>
          <w:tab/>
        </w:r>
        <w:r w:rsidR="005404A0">
          <w:rPr>
            <w:noProof/>
            <w:webHidden/>
          </w:rPr>
          <w:fldChar w:fldCharType="begin"/>
        </w:r>
        <w:r w:rsidR="005404A0">
          <w:rPr>
            <w:noProof/>
            <w:webHidden/>
          </w:rPr>
          <w:instrText xml:space="preserve"> PAGEREF _Toc406751901 \h </w:instrText>
        </w:r>
        <w:r w:rsidR="005404A0">
          <w:rPr>
            <w:noProof/>
            <w:webHidden/>
          </w:rPr>
        </w:r>
        <w:r w:rsidR="005404A0">
          <w:rPr>
            <w:noProof/>
            <w:webHidden/>
          </w:rPr>
          <w:fldChar w:fldCharType="separate"/>
        </w:r>
        <w:r w:rsidR="005404A0">
          <w:rPr>
            <w:noProof/>
            <w:webHidden/>
          </w:rPr>
          <w:t>6</w:t>
        </w:r>
        <w:r w:rsidR="005404A0">
          <w:rPr>
            <w:noProof/>
            <w:webHidden/>
          </w:rPr>
          <w:fldChar w:fldCharType="end"/>
        </w:r>
      </w:hyperlink>
    </w:p>
    <w:p w14:paraId="1F2B248F" w14:textId="77777777" w:rsidR="005404A0" w:rsidRDefault="003E5C7D">
      <w:pPr>
        <w:pStyle w:val="TOC2"/>
        <w:tabs>
          <w:tab w:val="left" w:pos="880"/>
          <w:tab w:val="right" w:leader="dot" w:pos="9350"/>
        </w:tabs>
        <w:rPr>
          <w:rFonts w:eastAsiaTheme="minorEastAsia"/>
          <w:noProof/>
          <w:lang w:val="en-IE" w:eastAsia="en-IE"/>
        </w:rPr>
      </w:pPr>
      <w:hyperlink w:anchor="_Toc406751902" w:history="1">
        <w:r w:rsidR="005404A0" w:rsidRPr="00254207">
          <w:rPr>
            <w:rStyle w:val="Hyperlink"/>
            <w:b/>
            <w:noProof/>
          </w:rPr>
          <w:t>3.2.</w:t>
        </w:r>
        <w:r w:rsidR="005404A0">
          <w:rPr>
            <w:rFonts w:eastAsiaTheme="minorEastAsia"/>
            <w:noProof/>
            <w:lang w:val="en-IE" w:eastAsia="en-IE"/>
          </w:rPr>
          <w:tab/>
        </w:r>
        <w:r w:rsidR="005404A0" w:rsidRPr="00254207">
          <w:rPr>
            <w:rStyle w:val="Hyperlink"/>
            <w:b/>
            <w:noProof/>
          </w:rPr>
          <w:t>The system performs Doctor Administration</w:t>
        </w:r>
        <w:r w:rsidR="005404A0">
          <w:rPr>
            <w:noProof/>
            <w:webHidden/>
          </w:rPr>
          <w:tab/>
        </w:r>
        <w:r w:rsidR="005404A0">
          <w:rPr>
            <w:noProof/>
            <w:webHidden/>
          </w:rPr>
          <w:fldChar w:fldCharType="begin"/>
        </w:r>
        <w:r w:rsidR="005404A0">
          <w:rPr>
            <w:noProof/>
            <w:webHidden/>
          </w:rPr>
          <w:instrText xml:space="preserve"> PAGEREF _Toc406751902 \h </w:instrText>
        </w:r>
        <w:r w:rsidR="005404A0">
          <w:rPr>
            <w:noProof/>
            <w:webHidden/>
          </w:rPr>
        </w:r>
        <w:r w:rsidR="005404A0">
          <w:rPr>
            <w:noProof/>
            <w:webHidden/>
          </w:rPr>
          <w:fldChar w:fldCharType="separate"/>
        </w:r>
        <w:r w:rsidR="005404A0">
          <w:rPr>
            <w:noProof/>
            <w:webHidden/>
          </w:rPr>
          <w:t>6</w:t>
        </w:r>
        <w:r w:rsidR="005404A0">
          <w:rPr>
            <w:noProof/>
            <w:webHidden/>
          </w:rPr>
          <w:fldChar w:fldCharType="end"/>
        </w:r>
      </w:hyperlink>
    </w:p>
    <w:p w14:paraId="5526489B" w14:textId="77777777" w:rsidR="005404A0" w:rsidRDefault="003E5C7D">
      <w:pPr>
        <w:pStyle w:val="TOC2"/>
        <w:tabs>
          <w:tab w:val="left" w:pos="880"/>
          <w:tab w:val="right" w:leader="dot" w:pos="9350"/>
        </w:tabs>
        <w:rPr>
          <w:rFonts w:eastAsiaTheme="minorEastAsia"/>
          <w:noProof/>
          <w:lang w:val="en-IE" w:eastAsia="en-IE"/>
        </w:rPr>
      </w:pPr>
      <w:hyperlink w:anchor="_Toc406751903" w:history="1">
        <w:r w:rsidR="005404A0" w:rsidRPr="00254207">
          <w:rPr>
            <w:rStyle w:val="Hyperlink"/>
            <w:b/>
            <w:noProof/>
          </w:rPr>
          <w:t>3.3.</w:t>
        </w:r>
        <w:r w:rsidR="005404A0">
          <w:rPr>
            <w:rFonts w:eastAsiaTheme="minorEastAsia"/>
            <w:noProof/>
            <w:lang w:val="en-IE" w:eastAsia="en-IE"/>
          </w:rPr>
          <w:tab/>
        </w:r>
        <w:r w:rsidR="005404A0" w:rsidRPr="00254207">
          <w:rPr>
            <w:rStyle w:val="Hyperlink"/>
            <w:b/>
            <w:noProof/>
          </w:rPr>
          <w:t>The system performs appointment management</w:t>
        </w:r>
        <w:r w:rsidR="005404A0">
          <w:rPr>
            <w:noProof/>
            <w:webHidden/>
          </w:rPr>
          <w:tab/>
        </w:r>
        <w:r w:rsidR="005404A0">
          <w:rPr>
            <w:noProof/>
            <w:webHidden/>
          </w:rPr>
          <w:fldChar w:fldCharType="begin"/>
        </w:r>
        <w:r w:rsidR="005404A0">
          <w:rPr>
            <w:noProof/>
            <w:webHidden/>
          </w:rPr>
          <w:instrText xml:space="preserve"> PAGEREF _Toc406751903 \h </w:instrText>
        </w:r>
        <w:r w:rsidR="005404A0">
          <w:rPr>
            <w:noProof/>
            <w:webHidden/>
          </w:rPr>
        </w:r>
        <w:r w:rsidR="005404A0">
          <w:rPr>
            <w:noProof/>
            <w:webHidden/>
          </w:rPr>
          <w:fldChar w:fldCharType="separate"/>
        </w:r>
        <w:r w:rsidR="005404A0">
          <w:rPr>
            <w:noProof/>
            <w:webHidden/>
          </w:rPr>
          <w:t>6</w:t>
        </w:r>
        <w:r w:rsidR="005404A0">
          <w:rPr>
            <w:noProof/>
            <w:webHidden/>
          </w:rPr>
          <w:fldChar w:fldCharType="end"/>
        </w:r>
      </w:hyperlink>
    </w:p>
    <w:p w14:paraId="38BC472A" w14:textId="77777777" w:rsidR="005404A0" w:rsidRDefault="003E5C7D">
      <w:pPr>
        <w:pStyle w:val="TOC2"/>
        <w:tabs>
          <w:tab w:val="left" w:pos="880"/>
          <w:tab w:val="right" w:leader="dot" w:pos="9350"/>
        </w:tabs>
        <w:rPr>
          <w:rFonts w:eastAsiaTheme="minorEastAsia"/>
          <w:noProof/>
          <w:lang w:val="en-IE" w:eastAsia="en-IE"/>
        </w:rPr>
      </w:pPr>
      <w:hyperlink w:anchor="_Toc406751904" w:history="1">
        <w:r w:rsidR="005404A0" w:rsidRPr="00254207">
          <w:rPr>
            <w:rStyle w:val="Hyperlink"/>
            <w:b/>
            <w:noProof/>
          </w:rPr>
          <w:t>3.4.</w:t>
        </w:r>
        <w:r w:rsidR="005404A0">
          <w:rPr>
            <w:rFonts w:eastAsiaTheme="minorEastAsia"/>
            <w:noProof/>
            <w:lang w:val="en-IE" w:eastAsia="en-IE"/>
          </w:rPr>
          <w:tab/>
        </w:r>
        <w:r w:rsidR="005404A0" w:rsidRPr="00254207">
          <w:rPr>
            <w:rStyle w:val="Hyperlink"/>
            <w:b/>
            <w:noProof/>
          </w:rPr>
          <w:t>The System performs Finance management</w:t>
        </w:r>
        <w:r w:rsidR="005404A0">
          <w:rPr>
            <w:noProof/>
            <w:webHidden/>
          </w:rPr>
          <w:tab/>
        </w:r>
        <w:r w:rsidR="005404A0">
          <w:rPr>
            <w:noProof/>
            <w:webHidden/>
          </w:rPr>
          <w:fldChar w:fldCharType="begin"/>
        </w:r>
        <w:r w:rsidR="005404A0">
          <w:rPr>
            <w:noProof/>
            <w:webHidden/>
          </w:rPr>
          <w:instrText xml:space="preserve"> PAGEREF _Toc406751904 \h </w:instrText>
        </w:r>
        <w:r w:rsidR="005404A0">
          <w:rPr>
            <w:noProof/>
            <w:webHidden/>
          </w:rPr>
        </w:r>
        <w:r w:rsidR="005404A0">
          <w:rPr>
            <w:noProof/>
            <w:webHidden/>
          </w:rPr>
          <w:fldChar w:fldCharType="separate"/>
        </w:r>
        <w:r w:rsidR="005404A0">
          <w:rPr>
            <w:noProof/>
            <w:webHidden/>
          </w:rPr>
          <w:t>6</w:t>
        </w:r>
        <w:r w:rsidR="005404A0">
          <w:rPr>
            <w:noProof/>
            <w:webHidden/>
          </w:rPr>
          <w:fldChar w:fldCharType="end"/>
        </w:r>
      </w:hyperlink>
    </w:p>
    <w:p w14:paraId="2A02DC78" w14:textId="77777777" w:rsidR="005404A0" w:rsidRDefault="003E5C7D">
      <w:pPr>
        <w:pStyle w:val="TOC1"/>
        <w:tabs>
          <w:tab w:val="left" w:pos="440"/>
          <w:tab w:val="right" w:leader="dot" w:pos="9350"/>
        </w:tabs>
        <w:rPr>
          <w:rFonts w:eastAsiaTheme="minorEastAsia"/>
          <w:noProof/>
          <w:lang w:val="en-IE" w:eastAsia="en-IE"/>
        </w:rPr>
      </w:pPr>
      <w:hyperlink w:anchor="_Toc406751905" w:history="1">
        <w:r w:rsidR="005404A0" w:rsidRPr="00254207">
          <w:rPr>
            <w:rStyle w:val="Hyperlink"/>
            <w:b/>
            <w:noProof/>
          </w:rPr>
          <w:t>4.</w:t>
        </w:r>
        <w:r w:rsidR="005404A0">
          <w:rPr>
            <w:rFonts w:eastAsiaTheme="minorEastAsia"/>
            <w:noProof/>
            <w:lang w:val="en-IE" w:eastAsia="en-IE"/>
          </w:rPr>
          <w:tab/>
        </w:r>
        <w:r w:rsidR="005404A0" w:rsidRPr="00254207">
          <w:rPr>
            <w:rStyle w:val="Hyperlink"/>
            <w:b/>
            <w:noProof/>
          </w:rPr>
          <w:t>System Requirements</w:t>
        </w:r>
        <w:r w:rsidR="005404A0">
          <w:rPr>
            <w:noProof/>
            <w:webHidden/>
          </w:rPr>
          <w:tab/>
        </w:r>
        <w:r w:rsidR="005404A0">
          <w:rPr>
            <w:noProof/>
            <w:webHidden/>
          </w:rPr>
          <w:fldChar w:fldCharType="begin"/>
        </w:r>
        <w:r w:rsidR="005404A0">
          <w:rPr>
            <w:noProof/>
            <w:webHidden/>
          </w:rPr>
          <w:instrText xml:space="preserve"> PAGEREF _Toc406751905 \h </w:instrText>
        </w:r>
        <w:r w:rsidR="005404A0">
          <w:rPr>
            <w:noProof/>
            <w:webHidden/>
          </w:rPr>
        </w:r>
        <w:r w:rsidR="005404A0">
          <w:rPr>
            <w:noProof/>
            <w:webHidden/>
          </w:rPr>
          <w:fldChar w:fldCharType="separate"/>
        </w:r>
        <w:r w:rsidR="005404A0">
          <w:rPr>
            <w:noProof/>
            <w:webHidden/>
          </w:rPr>
          <w:t>7</w:t>
        </w:r>
        <w:r w:rsidR="005404A0">
          <w:rPr>
            <w:noProof/>
            <w:webHidden/>
          </w:rPr>
          <w:fldChar w:fldCharType="end"/>
        </w:r>
      </w:hyperlink>
    </w:p>
    <w:p w14:paraId="4AD0A2A3" w14:textId="77777777" w:rsidR="005404A0" w:rsidRDefault="003E5C7D">
      <w:pPr>
        <w:pStyle w:val="TOC2"/>
        <w:tabs>
          <w:tab w:val="left" w:pos="880"/>
          <w:tab w:val="right" w:leader="dot" w:pos="9350"/>
        </w:tabs>
        <w:rPr>
          <w:rFonts w:eastAsiaTheme="minorEastAsia"/>
          <w:noProof/>
          <w:lang w:val="en-IE" w:eastAsia="en-IE"/>
        </w:rPr>
      </w:pPr>
      <w:hyperlink w:anchor="_Toc406751906" w:history="1">
        <w:r w:rsidR="005404A0" w:rsidRPr="00254207">
          <w:rPr>
            <w:rStyle w:val="Hyperlink"/>
            <w:b/>
            <w:noProof/>
          </w:rPr>
          <w:t>4.1.</w:t>
        </w:r>
        <w:r w:rsidR="005404A0">
          <w:rPr>
            <w:rFonts w:eastAsiaTheme="minorEastAsia"/>
            <w:noProof/>
            <w:lang w:val="en-IE" w:eastAsia="en-IE"/>
          </w:rPr>
          <w:tab/>
        </w:r>
        <w:r w:rsidR="005404A0" w:rsidRPr="00254207">
          <w:rPr>
            <w:rStyle w:val="Hyperlink"/>
            <w:b/>
            <w:noProof/>
          </w:rPr>
          <w:t>System Level Use Case Diagram</w:t>
        </w:r>
        <w:r w:rsidR="005404A0">
          <w:rPr>
            <w:noProof/>
            <w:webHidden/>
          </w:rPr>
          <w:tab/>
        </w:r>
        <w:r w:rsidR="005404A0">
          <w:rPr>
            <w:noProof/>
            <w:webHidden/>
          </w:rPr>
          <w:fldChar w:fldCharType="begin"/>
        </w:r>
        <w:r w:rsidR="005404A0">
          <w:rPr>
            <w:noProof/>
            <w:webHidden/>
          </w:rPr>
          <w:instrText xml:space="preserve"> PAGEREF _Toc406751906 \h </w:instrText>
        </w:r>
        <w:r w:rsidR="005404A0">
          <w:rPr>
            <w:noProof/>
            <w:webHidden/>
          </w:rPr>
        </w:r>
        <w:r w:rsidR="005404A0">
          <w:rPr>
            <w:noProof/>
            <w:webHidden/>
          </w:rPr>
          <w:fldChar w:fldCharType="separate"/>
        </w:r>
        <w:r w:rsidR="005404A0">
          <w:rPr>
            <w:noProof/>
            <w:webHidden/>
          </w:rPr>
          <w:t>7</w:t>
        </w:r>
        <w:r w:rsidR="005404A0">
          <w:rPr>
            <w:noProof/>
            <w:webHidden/>
          </w:rPr>
          <w:fldChar w:fldCharType="end"/>
        </w:r>
      </w:hyperlink>
    </w:p>
    <w:p w14:paraId="40FC2626" w14:textId="77777777" w:rsidR="005404A0" w:rsidRDefault="003E5C7D">
      <w:pPr>
        <w:pStyle w:val="TOC2"/>
        <w:tabs>
          <w:tab w:val="left" w:pos="880"/>
          <w:tab w:val="right" w:leader="dot" w:pos="9350"/>
        </w:tabs>
        <w:rPr>
          <w:rFonts w:eastAsiaTheme="minorEastAsia"/>
          <w:noProof/>
          <w:lang w:val="en-IE" w:eastAsia="en-IE"/>
        </w:rPr>
      </w:pPr>
      <w:hyperlink w:anchor="_Toc406751907" w:history="1">
        <w:r w:rsidR="005404A0" w:rsidRPr="00254207">
          <w:rPr>
            <w:rStyle w:val="Hyperlink"/>
            <w:b/>
            <w:noProof/>
          </w:rPr>
          <w:t>4.2.</w:t>
        </w:r>
        <w:r w:rsidR="005404A0">
          <w:rPr>
            <w:rFonts w:eastAsiaTheme="minorEastAsia"/>
            <w:noProof/>
            <w:lang w:val="en-IE" w:eastAsia="en-IE"/>
          </w:rPr>
          <w:tab/>
        </w:r>
        <w:r w:rsidR="005404A0" w:rsidRPr="00254207">
          <w:rPr>
            <w:rStyle w:val="Hyperlink"/>
            <w:b/>
            <w:noProof/>
          </w:rPr>
          <w:t>Patient Administration</w:t>
        </w:r>
        <w:r w:rsidR="005404A0">
          <w:rPr>
            <w:noProof/>
            <w:webHidden/>
          </w:rPr>
          <w:tab/>
        </w:r>
        <w:r w:rsidR="005404A0">
          <w:rPr>
            <w:noProof/>
            <w:webHidden/>
          </w:rPr>
          <w:fldChar w:fldCharType="begin"/>
        </w:r>
        <w:r w:rsidR="005404A0">
          <w:rPr>
            <w:noProof/>
            <w:webHidden/>
          </w:rPr>
          <w:instrText xml:space="preserve"> PAGEREF _Toc406751907 \h </w:instrText>
        </w:r>
        <w:r w:rsidR="005404A0">
          <w:rPr>
            <w:noProof/>
            <w:webHidden/>
          </w:rPr>
        </w:r>
        <w:r w:rsidR="005404A0">
          <w:rPr>
            <w:noProof/>
            <w:webHidden/>
          </w:rPr>
          <w:fldChar w:fldCharType="separate"/>
        </w:r>
        <w:r w:rsidR="005404A0">
          <w:rPr>
            <w:noProof/>
            <w:webHidden/>
          </w:rPr>
          <w:t>8</w:t>
        </w:r>
        <w:r w:rsidR="005404A0">
          <w:rPr>
            <w:noProof/>
            <w:webHidden/>
          </w:rPr>
          <w:fldChar w:fldCharType="end"/>
        </w:r>
      </w:hyperlink>
    </w:p>
    <w:p w14:paraId="24505EF7" w14:textId="77777777" w:rsidR="005404A0" w:rsidRDefault="003E5C7D">
      <w:pPr>
        <w:pStyle w:val="TOC3"/>
        <w:tabs>
          <w:tab w:val="left" w:pos="1320"/>
          <w:tab w:val="right" w:leader="dot" w:pos="9350"/>
        </w:tabs>
        <w:rPr>
          <w:rFonts w:eastAsiaTheme="minorEastAsia"/>
          <w:noProof/>
          <w:lang w:val="en-IE" w:eastAsia="en-IE"/>
        </w:rPr>
      </w:pPr>
      <w:hyperlink w:anchor="_Toc406751908" w:history="1">
        <w:r w:rsidR="005404A0" w:rsidRPr="00254207">
          <w:rPr>
            <w:rStyle w:val="Hyperlink"/>
            <w:b/>
            <w:noProof/>
          </w:rPr>
          <w:t>4.2.1.</w:t>
        </w:r>
        <w:r w:rsidR="005404A0">
          <w:rPr>
            <w:rFonts w:eastAsiaTheme="minorEastAsia"/>
            <w:noProof/>
            <w:lang w:val="en-IE" w:eastAsia="en-IE"/>
          </w:rPr>
          <w:tab/>
        </w:r>
        <w:r w:rsidR="005404A0" w:rsidRPr="00254207">
          <w:rPr>
            <w:rStyle w:val="Hyperlink"/>
            <w:b/>
            <w:noProof/>
          </w:rPr>
          <w:t>Register Patient</w:t>
        </w:r>
        <w:r w:rsidR="005404A0">
          <w:rPr>
            <w:noProof/>
            <w:webHidden/>
          </w:rPr>
          <w:tab/>
        </w:r>
        <w:r w:rsidR="005404A0">
          <w:rPr>
            <w:noProof/>
            <w:webHidden/>
          </w:rPr>
          <w:fldChar w:fldCharType="begin"/>
        </w:r>
        <w:r w:rsidR="005404A0">
          <w:rPr>
            <w:noProof/>
            <w:webHidden/>
          </w:rPr>
          <w:instrText xml:space="preserve"> PAGEREF _Toc406751908 \h </w:instrText>
        </w:r>
        <w:r w:rsidR="005404A0">
          <w:rPr>
            <w:noProof/>
            <w:webHidden/>
          </w:rPr>
        </w:r>
        <w:r w:rsidR="005404A0">
          <w:rPr>
            <w:noProof/>
            <w:webHidden/>
          </w:rPr>
          <w:fldChar w:fldCharType="separate"/>
        </w:r>
        <w:r w:rsidR="005404A0">
          <w:rPr>
            <w:noProof/>
            <w:webHidden/>
          </w:rPr>
          <w:t>8</w:t>
        </w:r>
        <w:r w:rsidR="005404A0">
          <w:rPr>
            <w:noProof/>
            <w:webHidden/>
          </w:rPr>
          <w:fldChar w:fldCharType="end"/>
        </w:r>
      </w:hyperlink>
    </w:p>
    <w:p w14:paraId="3A57F76F" w14:textId="77777777" w:rsidR="005404A0" w:rsidRDefault="003E5C7D">
      <w:pPr>
        <w:pStyle w:val="TOC3"/>
        <w:tabs>
          <w:tab w:val="left" w:pos="1320"/>
          <w:tab w:val="right" w:leader="dot" w:pos="9350"/>
        </w:tabs>
        <w:rPr>
          <w:rFonts w:eastAsiaTheme="minorEastAsia"/>
          <w:noProof/>
          <w:lang w:val="en-IE" w:eastAsia="en-IE"/>
        </w:rPr>
      </w:pPr>
      <w:hyperlink w:anchor="_Toc406751909" w:history="1">
        <w:r w:rsidR="005404A0" w:rsidRPr="00254207">
          <w:rPr>
            <w:rStyle w:val="Hyperlink"/>
            <w:b/>
            <w:noProof/>
          </w:rPr>
          <w:t>4.2.2.</w:t>
        </w:r>
        <w:r w:rsidR="005404A0">
          <w:rPr>
            <w:rFonts w:eastAsiaTheme="minorEastAsia"/>
            <w:noProof/>
            <w:lang w:val="en-IE" w:eastAsia="en-IE"/>
          </w:rPr>
          <w:tab/>
        </w:r>
        <w:r w:rsidR="005404A0" w:rsidRPr="00254207">
          <w:rPr>
            <w:rStyle w:val="Hyperlink"/>
            <w:b/>
            <w:noProof/>
          </w:rPr>
          <w:t>De-Reg Patient</w:t>
        </w:r>
        <w:r w:rsidR="005404A0">
          <w:rPr>
            <w:noProof/>
            <w:webHidden/>
          </w:rPr>
          <w:tab/>
        </w:r>
        <w:r w:rsidR="005404A0">
          <w:rPr>
            <w:noProof/>
            <w:webHidden/>
          </w:rPr>
          <w:fldChar w:fldCharType="begin"/>
        </w:r>
        <w:r w:rsidR="005404A0">
          <w:rPr>
            <w:noProof/>
            <w:webHidden/>
          </w:rPr>
          <w:instrText xml:space="preserve"> PAGEREF _Toc406751909 \h </w:instrText>
        </w:r>
        <w:r w:rsidR="005404A0">
          <w:rPr>
            <w:noProof/>
            <w:webHidden/>
          </w:rPr>
        </w:r>
        <w:r w:rsidR="005404A0">
          <w:rPr>
            <w:noProof/>
            <w:webHidden/>
          </w:rPr>
          <w:fldChar w:fldCharType="separate"/>
        </w:r>
        <w:r w:rsidR="005404A0">
          <w:rPr>
            <w:noProof/>
            <w:webHidden/>
          </w:rPr>
          <w:t>10</w:t>
        </w:r>
        <w:r w:rsidR="005404A0">
          <w:rPr>
            <w:noProof/>
            <w:webHidden/>
          </w:rPr>
          <w:fldChar w:fldCharType="end"/>
        </w:r>
      </w:hyperlink>
    </w:p>
    <w:p w14:paraId="5BBC1EA9" w14:textId="77777777" w:rsidR="005404A0" w:rsidRDefault="003E5C7D">
      <w:pPr>
        <w:pStyle w:val="TOC3"/>
        <w:tabs>
          <w:tab w:val="left" w:pos="1320"/>
          <w:tab w:val="right" w:leader="dot" w:pos="9350"/>
        </w:tabs>
        <w:rPr>
          <w:rFonts w:eastAsiaTheme="minorEastAsia"/>
          <w:noProof/>
          <w:lang w:val="en-IE" w:eastAsia="en-IE"/>
        </w:rPr>
      </w:pPr>
      <w:hyperlink w:anchor="_Toc406751910" w:history="1">
        <w:r w:rsidR="005404A0" w:rsidRPr="00254207">
          <w:rPr>
            <w:rStyle w:val="Hyperlink"/>
            <w:b/>
            <w:noProof/>
          </w:rPr>
          <w:t>4.2.3.</w:t>
        </w:r>
        <w:r w:rsidR="005404A0">
          <w:rPr>
            <w:rFonts w:eastAsiaTheme="minorEastAsia"/>
            <w:noProof/>
            <w:lang w:val="en-IE" w:eastAsia="en-IE"/>
          </w:rPr>
          <w:tab/>
        </w:r>
        <w:r w:rsidR="005404A0" w:rsidRPr="00254207">
          <w:rPr>
            <w:rStyle w:val="Hyperlink"/>
            <w:b/>
            <w:noProof/>
          </w:rPr>
          <w:t>Amend Patient</w:t>
        </w:r>
        <w:r w:rsidR="005404A0">
          <w:rPr>
            <w:noProof/>
            <w:webHidden/>
          </w:rPr>
          <w:tab/>
        </w:r>
        <w:r w:rsidR="005404A0">
          <w:rPr>
            <w:noProof/>
            <w:webHidden/>
          </w:rPr>
          <w:fldChar w:fldCharType="begin"/>
        </w:r>
        <w:r w:rsidR="005404A0">
          <w:rPr>
            <w:noProof/>
            <w:webHidden/>
          </w:rPr>
          <w:instrText xml:space="preserve"> PAGEREF _Toc406751910 \h </w:instrText>
        </w:r>
        <w:r w:rsidR="005404A0">
          <w:rPr>
            <w:noProof/>
            <w:webHidden/>
          </w:rPr>
        </w:r>
        <w:r w:rsidR="005404A0">
          <w:rPr>
            <w:noProof/>
            <w:webHidden/>
          </w:rPr>
          <w:fldChar w:fldCharType="separate"/>
        </w:r>
        <w:r w:rsidR="005404A0">
          <w:rPr>
            <w:noProof/>
            <w:webHidden/>
          </w:rPr>
          <w:t>12</w:t>
        </w:r>
        <w:r w:rsidR="005404A0">
          <w:rPr>
            <w:noProof/>
            <w:webHidden/>
          </w:rPr>
          <w:fldChar w:fldCharType="end"/>
        </w:r>
      </w:hyperlink>
    </w:p>
    <w:p w14:paraId="5AF12238" w14:textId="77777777" w:rsidR="005404A0" w:rsidRDefault="003E5C7D">
      <w:pPr>
        <w:pStyle w:val="TOC3"/>
        <w:tabs>
          <w:tab w:val="left" w:pos="1320"/>
          <w:tab w:val="right" w:leader="dot" w:pos="9350"/>
        </w:tabs>
        <w:rPr>
          <w:rFonts w:eastAsiaTheme="minorEastAsia"/>
          <w:noProof/>
          <w:lang w:val="en-IE" w:eastAsia="en-IE"/>
        </w:rPr>
      </w:pPr>
      <w:hyperlink w:anchor="_Toc406751911" w:history="1">
        <w:r w:rsidR="005404A0" w:rsidRPr="00254207">
          <w:rPr>
            <w:rStyle w:val="Hyperlink"/>
            <w:b/>
            <w:noProof/>
          </w:rPr>
          <w:t>4.2.4.</w:t>
        </w:r>
        <w:r w:rsidR="005404A0">
          <w:rPr>
            <w:rFonts w:eastAsiaTheme="minorEastAsia"/>
            <w:noProof/>
            <w:lang w:val="en-IE" w:eastAsia="en-IE"/>
          </w:rPr>
          <w:tab/>
        </w:r>
        <w:r w:rsidR="005404A0" w:rsidRPr="00254207">
          <w:rPr>
            <w:rStyle w:val="Hyperlink"/>
            <w:b/>
            <w:noProof/>
          </w:rPr>
          <w:t>List Patients</w:t>
        </w:r>
        <w:r w:rsidR="005404A0">
          <w:rPr>
            <w:noProof/>
            <w:webHidden/>
          </w:rPr>
          <w:tab/>
        </w:r>
        <w:r w:rsidR="005404A0">
          <w:rPr>
            <w:noProof/>
            <w:webHidden/>
          </w:rPr>
          <w:fldChar w:fldCharType="begin"/>
        </w:r>
        <w:r w:rsidR="005404A0">
          <w:rPr>
            <w:noProof/>
            <w:webHidden/>
          </w:rPr>
          <w:instrText xml:space="preserve"> PAGEREF _Toc406751911 \h </w:instrText>
        </w:r>
        <w:r w:rsidR="005404A0">
          <w:rPr>
            <w:noProof/>
            <w:webHidden/>
          </w:rPr>
        </w:r>
        <w:r w:rsidR="005404A0">
          <w:rPr>
            <w:noProof/>
            <w:webHidden/>
          </w:rPr>
          <w:fldChar w:fldCharType="separate"/>
        </w:r>
        <w:r w:rsidR="005404A0">
          <w:rPr>
            <w:noProof/>
            <w:webHidden/>
          </w:rPr>
          <w:t>14</w:t>
        </w:r>
        <w:r w:rsidR="005404A0">
          <w:rPr>
            <w:noProof/>
            <w:webHidden/>
          </w:rPr>
          <w:fldChar w:fldCharType="end"/>
        </w:r>
      </w:hyperlink>
    </w:p>
    <w:p w14:paraId="6FBA9C9A" w14:textId="77777777" w:rsidR="005404A0" w:rsidRDefault="003E5C7D">
      <w:pPr>
        <w:pStyle w:val="TOC2"/>
        <w:tabs>
          <w:tab w:val="left" w:pos="880"/>
          <w:tab w:val="right" w:leader="dot" w:pos="9350"/>
        </w:tabs>
        <w:rPr>
          <w:rFonts w:eastAsiaTheme="minorEastAsia"/>
          <w:noProof/>
          <w:lang w:val="en-IE" w:eastAsia="en-IE"/>
        </w:rPr>
      </w:pPr>
      <w:hyperlink w:anchor="_Toc406751912" w:history="1">
        <w:r w:rsidR="005404A0" w:rsidRPr="00254207">
          <w:rPr>
            <w:rStyle w:val="Hyperlink"/>
            <w:b/>
            <w:noProof/>
          </w:rPr>
          <w:t>4.3.</w:t>
        </w:r>
        <w:r w:rsidR="005404A0">
          <w:rPr>
            <w:rFonts w:eastAsiaTheme="minorEastAsia"/>
            <w:noProof/>
            <w:lang w:val="en-IE" w:eastAsia="en-IE"/>
          </w:rPr>
          <w:tab/>
        </w:r>
        <w:r w:rsidR="005404A0" w:rsidRPr="00254207">
          <w:rPr>
            <w:rStyle w:val="Hyperlink"/>
            <w:b/>
            <w:noProof/>
          </w:rPr>
          <w:t>Doctor Administration</w:t>
        </w:r>
        <w:r w:rsidR="005404A0">
          <w:rPr>
            <w:noProof/>
            <w:webHidden/>
          </w:rPr>
          <w:tab/>
        </w:r>
        <w:r w:rsidR="005404A0">
          <w:rPr>
            <w:noProof/>
            <w:webHidden/>
          </w:rPr>
          <w:fldChar w:fldCharType="begin"/>
        </w:r>
        <w:r w:rsidR="005404A0">
          <w:rPr>
            <w:noProof/>
            <w:webHidden/>
          </w:rPr>
          <w:instrText xml:space="preserve"> PAGEREF _Toc406751912 \h </w:instrText>
        </w:r>
        <w:r w:rsidR="005404A0">
          <w:rPr>
            <w:noProof/>
            <w:webHidden/>
          </w:rPr>
        </w:r>
        <w:r w:rsidR="005404A0">
          <w:rPr>
            <w:noProof/>
            <w:webHidden/>
          </w:rPr>
          <w:fldChar w:fldCharType="separate"/>
        </w:r>
        <w:r w:rsidR="005404A0">
          <w:rPr>
            <w:noProof/>
            <w:webHidden/>
          </w:rPr>
          <w:t>15</w:t>
        </w:r>
        <w:r w:rsidR="005404A0">
          <w:rPr>
            <w:noProof/>
            <w:webHidden/>
          </w:rPr>
          <w:fldChar w:fldCharType="end"/>
        </w:r>
      </w:hyperlink>
    </w:p>
    <w:p w14:paraId="6516AD1D" w14:textId="77777777" w:rsidR="005404A0" w:rsidRDefault="003E5C7D">
      <w:pPr>
        <w:pStyle w:val="TOC3"/>
        <w:tabs>
          <w:tab w:val="left" w:pos="1320"/>
          <w:tab w:val="right" w:leader="dot" w:pos="9350"/>
        </w:tabs>
        <w:rPr>
          <w:rFonts w:eastAsiaTheme="minorEastAsia"/>
          <w:noProof/>
          <w:lang w:val="en-IE" w:eastAsia="en-IE"/>
        </w:rPr>
      </w:pPr>
      <w:hyperlink w:anchor="_Toc406751913" w:history="1">
        <w:r w:rsidR="005404A0" w:rsidRPr="00254207">
          <w:rPr>
            <w:rStyle w:val="Hyperlink"/>
            <w:b/>
            <w:noProof/>
          </w:rPr>
          <w:t>4.3.1.</w:t>
        </w:r>
        <w:r w:rsidR="005404A0">
          <w:rPr>
            <w:rFonts w:eastAsiaTheme="minorEastAsia"/>
            <w:noProof/>
            <w:lang w:val="en-IE" w:eastAsia="en-IE"/>
          </w:rPr>
          <w:tab/>
        </w:r>
        <w:r w:rsidR="005404A0" w:rsidRPr="00254207">
          <w:rPr>
            <w:rStyle w:val="Hyperlink"/>
            <w:b/>
            <w:noProof/>
          </w:rPr>
          <w:t>Register Doctor</w:t>
        </w:r>
        <w:r w:rsidR="005404A0">
          <w:rPr>
            <w:noProof/>
            <w:webHidden/>
          </w:rPr>
          <w:tab/>
        </w:r>
        <w:r w:rsidR="005404A0">
          <w:rPr>
            <w:noProof/>
            <w:webHidden/>
          </w:rPr>
          <w:fldChar w:fldCharType="begin"/>
        </w:r>
        <w:r w:rsidR="005404A0">
          <w:rPr>
            <w:noProof/>
            <w:webHidden/>
          </w:rPr>
          <w:instrText xml:space="preserve"> PAGEREF _Toc406751913 \h </w:instrText>
        </w:r>
        <w:r w:rsidR="005404A0">
          <w:rPr>
            <w:noProof/>
            <w:webHidden/>
          </w:rPr>
        </w:r>
        <w:r w:rsidR="005404A0">
          <w:rPr>
            <w:noProof/>
            <w:webHidden/>
          </w:rPr>
          <w:fldChar w:fldCharType="separate"/>
        </w:r>
        <w:r w:rsidR="005404A0">
          <w:rPr>
            <w:noProof/>
            <w:webHidden/>
          </w:rPr>
          <w:t>15</w:t>
        </w:r>
        <w:r w:rsidR="005404A0">
          <w:rPr>
            <w:noProof/>
            <w:webHidden/>
          </w:rPr>
          <w:fldChar w:fldCharType="end"/>
        </w:r>
      </w:hyperlink>
    </w:p>
    <w:p w14:paraId="31FC2467" w14:textId="77777777" w:rsidR="005404A0" w:rsidRDefault="003E5C7D">
      <w:pPr>
        <w:pStyle w:val="TOC3"/>
        <w:tabs>
          <w:tab w:val="left" w:pos="1320"/>
          <w:tab w:val="right" w:leader="dot" w:pos="9350"/>
        </w:tabs>
        <w:rPr>
          <w:rFonts w:eastAsiaTheme="minorEastAsia"/>
          <w:noProof/>
          <w:lang w:val="en-IE" w:eastAsia="en-IE"/>
        </w:rPr>
      </w:pPr>
      <w:hyperlink w:anchor="_Toc406751914" w:history="1">
        <w:r w:rsidR="005404A0" w:rsidRPr="00254207">
          <w:rPr>
            <w:rStyle w:val="Hyperlink"/>
            <w:b/>
            <w:noProof/>
          </w:rPr>
          <w:t>4.3.2.</w:t>
        </w:r>
        <w:r w:rsidR="005404A0">
          <w:rPr>
            <w:rFonts w:eastAsiaTheme="minorEastAsia"/>
            <w:noProof/>
            <w:lang w:val="en-IE" w:eastAsia="en-IE"/>
          </w:rPr>
          <w:tab/>
        </w:r>
        <w:r w:rsidR="005404A0" w:rsidRPr="00254207">
          <w:rPr>
            <w:rStyle w:val="Hyperlink"/>
            <w:b/>
            <w:noProof/>
          </w:rPr>
          <w:t>De-Reg Doctor</w:t>
        </w:r>
        <w:r w:rsidR="005404A0">
          <w:rPr>
            <w:noProof/>
            <w:webHidden/>
          </w:rPr>
          <w:tab/>
        </w:r>
        <w:r w:rsidR="005404A0">
          <w:rPr>
            <w:noProof/>
            <w:webHidden/>
          </w:rPr>
          <w:fldChar w:fldCharType="begin"/>
        </w:r>
        <w:r w:rsidR="005404A0">
          <w:rPr>
            <w:noProof/>
            <w:webHidden/>
          </w:rPr>
          <w:instrText xml:space="preserve"> PAGEREF _Toc406751914 \h </w:instrText>
        </w:r>
        <w:r w:rsidR="005404A0">
          <w:rPr>
            <w:noProof/>
            <w:webHidden/>
          </w:rPr>
        </w:r>
        <w:r w:rsidR="005404A0">
          <w:rPr>
            <w:noProof/>
            <w:webHidden/>
          </w:rPr>
          <w:fldChar w:fldCharType="separate"/>
        </w:r>
        <w:r w:rsidR="005404A0">
          <w:rPr>
            <w:noProof/>
            <w:webHidden/>
          </w:rPr>
          <w:t>17</w:t>
        </w:r>
        <w:r w:rsidR="005404A0">
          <w:rPr>
            <w:noProof/>
            <w:webHidden/>
          </w:rPr>
          <w:fldChar w:fldCharType="end"/>
        </w:r>
      </w:hyperlink>
    </w:p>
    <w:p w14:paraId="310D485A" w14:textId="77777777" w:rsidR="005404A0" w:rsidRDefault="003E5C7D">
      <w:pPr>
        <w:pStyle w:val="TOC2"/>
        <w:tabs>
          <w:tab w:val="left" w:pos="880"/>
          <w:tab w:val="right" w:leader="dot" w:pos="9350"/>
        </w:tabs>
        <w:rPr>
          <w:rFonts w:eastAsiaTheme="minorEastAsia"/>
          <w:noProof/>
          <w:lang w:val="en-IE" w:eastAsia="en-IE"/>
        </w:rPr>
      </w:pPr>
      <w:hyperlink w:anchor="_Toc406751915" w:history="1">
        <w:r w:rsidR="005404A0" w:rsidRPr="00254207">
          <w:rPr>
            <w:rStyle w:val="Hyperlink"/>
            <w:b/>
            <w:noProof/>
          </w:rPr>
          <w:t>4.4.</w:t>
        </w:r>
        <w:r w:rsidR="005404A0">
          <w:rPr>
            <w:rFonts w:eastAsiaTheme="minorEastAsia"/>
            <w:noProof/>
            <w:lang w:val="en-IE" w:eastAsia="en-IE"/>
          </w:rPr>
          <w:tab/>
        </w:r>
        <w:r w:rsidR="005404A0" w:rsidRPr="00254207">
          <w:rPr>
            <w:rStyle w:val="Hyperlink"/>
            <w:b/>
            <w:noProof/>
          </w:rPr>
          <w:t>Appointment Management</w:t>
        </w:r>
        <w:r w:rsidR="005404A0">
          <w:rPr>
            <w:noProof/>
            <w:webHidden/>
          </w:rPr>
          <w:tab/>
        </w:r>
        <w:r w:rsidR="005404A0">
          <w:rPr>
            <w:noProof/>
            <w:webHidden/>
          </w:rPr>
          <w:fldChar w:fldCharType="begin"/>
        </w:r>
        <w:r w:rsidR="005404A0">
          <w:rPr>
            <w:noProof/>
            <w:webHidden/>
          </w:rPr>
          <w:instrText xml:space="preserve"> PAGEREF _Toc406751915 \h </w:instrText>
        </w:r>
        <w:r w:rsidR="005404A0">
          <w:rPr>
            <w:noProof/>
            <w:webHidden/>
          </w:rPr>
        </w:r>
        <w:r w:rsidR="005404A0">
          <w:rPr>
            <w:noProof/>
            <w:webHidden/>
          </w:rPr>
          <w:fldChar w:fldCharType="separate"/>
        </w:r>
        <w:r w:rsidR="005404A0">
          <w:rPr>
            <w:noProof/>
            <w:webHidden/>
          </w:rPr>
          <w:t>19</w:t>
        </w:r>
        <w:r w:rsidR="005404A0">
          <w:rPr>
            <w:noProof/>
            <w:webHidden/>
          </w:rPr>
          <w:fldChar w:fldCharType="end"/>
        </w:r>
      </w:hyperlink>
    </w:p>
    <w:p w14:paraId="659D82BA" w14:textId="77777777" w:rsidR="005404A0" w:rsidRDefault="003E5C7D">
      <w:pPr>
        <w:pStyle w:val="TOC3"/>
        <w:tabs>
          <w:tab w:val="left" w:pos="1320"/>
          <w:tab w:val="right" w:leader="dot" w:pos="9350"/>
        </w:tabs>
        <w:rPr>
          <w:rFonts w:eastAsiaTheme="minorEastAsia"/>
          <w:noProof/>
          <w:lang w:val="en-IE" w:eastAsia="en-IE"/>
        </w:rPr>
      </w:pPr>
      <w:hyperlink w:anchor="_Toc406751916" w:history="1">
        <w:r w:rsidR="005404A0" w:rsidRPr="00254207">
          <w:rPr>
            <w:rStyle w:val="Hyperlink"/>
            <w:b/>
            <w:noProof/>
          </w:rPr>
          <w:t>4.4.1.</w:t>
        </w:r>
        <w:r w:rsidR="005404A0">
          <w:rPr>
            <w:rFonts w:eastAsiaTheme="minorEastAsia"/>
            <w:noProof/>
            <w:lang w:val="en-IE" w:eastAsia="en-IE"/>
          </w:rPr>
          <w:tab/>
        </w:r>
        <w:r w:rsidR="005404A0" w:rsidRPr="00254207">
          <w:rPr>
            <w:rStyle w:val="Hyperlink"/>
            <w:b/>
            <w:noProof/>
          </w:rPr>
          <w:t>Create Appointment</w:t>
        </w:r>
        <w:r w:rsidR="005404A0">
          <w:rPr>
            <w:noProof/>
            <w:webHidden/>
          </w:rPr>
          <w:tab/>
        </w:r>
        <w:r w:rsidR="005404A0">
          <w:rPr>
            <w:noProof/>
            <w:webHidden/>
          </w:rPr>
          <w:fldChar w:fldCharType="begin"/>
        </w:r>
        <w:r w:rsidR="005404A0">
          <w:rPr>
            <w:noProof/>
            <w:webHidden/>
          </w:rPr>
          <w:instrText xml:space="preserve"> PAGEREF _Toc406751916 \h </w:instrText>
        </w:r>
        <w:r w:rsidR="005404A0">
          <w:rPr>
            <w:noProof/>
            <w:webHidden/>
          </w:rPr>
        </w:r>
        <w:r w:rsidR="005404A0">
          <w:rPr>
            <w:noProof/>
            <w:webHidden/>
          </w:rPr>
          <w:fldChar w:fldCharType="separate"/>
        </w:r>
        <w:r w:rsidR="005404A0">
          <w:rPr>
            <w:noProof/>
            <w:webHidden/>
          </w:rPr>
          <w:t>19</w:t>
        </w:r>
        <w:r w:rsidR="005404A0">
          <w:rPr>
            <w:noProof/>
            <w:webHidden/>
          </w:rPr>
          <w:fldChar w:fldCharType="end"/>
        </w:r>
      </w:hyperlink>
    </w:p>
    <w:p w14:paraId="66AD1832" w14:textId="77777777" w:rsidR="005404A0" w:rsidRDefault="003E5C7D">
      <w:pPr>
        <w:pStyle w:val="TOC3"/>
        <w:tabs>
          <w:tab w:val="left" w:pos="1320"/>
          <w:tab w:val="right" w:leader="dot" w:pos="9350"/>
        </w:tabs>
        <w:rPr>
          <w:rFonts w:eastAsiaTheme="minorEastAsia"/>
          <w:noProof/>
          <w:lang w:val="en-IE" w:eastAsia="en-IE"/>
        </w:rPr>
      </w:pPr>
      <w:hyperlink w:anchor="_Toc406751917" w:history="1">
        <w:r w:rsidR="005404A0" w:rsidRPr="00254207">
          <w:rPr>
            <w:rStyle w:val="Hyperlink"/>
            <w:b/>
            <w:noProof/>
          </w:rPr>
          <w:t>4.4.2.</w:t>
        </w:r>
        <w:r w:rsidR="005404A0">
          <w:rPr>
            <w:rFonts w:eastAsiaTheme="minorEastAsia"/>
            <w:noProof/>
            <w:lang w:val="en-IE" w:eastAsia="en-IE"/>
          </w:rPr>
          <w:tab/>
        </w:r>
        <w:r w:rsidR="005404A0" w:rsidRPr="00254207">
          <w:rPr>
            <w:rStyle w:val="Hyperlink"/>
            <w:b/>
            <w:noProof/>
          </w:rPr>
          <w:t>Cancel Appointment</w:t>
        </w:r>
        <w:r w:rsidR="005404A0">
          <w:rPr>
            <w:noProof/>
            <w:webHidden/>
          </w:rPr>
          <w:tab/>
        </w:r>
        <w:r w:rsidR="005404A0">
          <w:rPr>
            <w:noProof/>
            <w:webHidden/>
          </w:rPr>
          <w:fldChar w:fldCharType="begin"/>
        </w:r>
        <w:r w:rsidR="005404A0">
          <w:rPr>
            <w:noProof/>
            <w:webHidden/>
          </w:rPr>
          <w:instrText xml:space="preserve"> PAGEREF _Toc406751917 \h </w:instrText>
        </w:r>
        <w:r w:rsidR="005404A0">
          <w:rPr>
            <w:noProof/>
            <w:webHidden/>
          </w:rPr>
        </w:r>
        <w:r w:rsidR="005404A0">
          <w:rPr>
            <w:noProof/>
            <w:webHidden/>
          </w:rPr>
          <w:fldChar w:fldCharType="separate"/>
        </w:r>
        <w:r w:rsidR="005404A0">
          <w:rPr>
            <w:noProof/>
            <w:webHidden/>
          </w:rPr>
          <w:t>21</w:t>
        </w:r>
        <w:r w:rsidR="005404A0">
          <w:rPr>
            <w:noProof/>
            <w:webHidden/>
          </w:rPr>
          <w:fldChar w:fldCharType="end"/>
        </w:r>
      </w:hyperlink>
    </w:p>
    <w:p w14:paraId="19863552" w14:textId="77777777" w:rsidR="005404A0" w:rsidRDefault="003E5C7D">
      <w:pPr>
        <w:pStyle w:val="TOC3"/>
        <w:tabs>
          <w:tab w:val="left" w:pos="1320"/>
          <w:tab w:val="right" w:leader="dot" w:pos="9350"/>
        </w:tabs>
        <w:rPr>
          <w:rFonts w:eastAsiaTheme="minorEastAsia"/>
          <w:noProof/>
          <w:lang w:val="en-IE" w:eastAsia="en-IE"/>
        </w:rPr>
      </w:pPr>
      <w:hyperlink w:anchor="_Toc406751918" w:history="1">
        <w:r w:rsidR="005404A0" w:rsidRPr="00254207">
          <w:rPr>
            <w:rStyle w:val="Hyperlink"/>
            <w:b/>
            <w:noProof/>
          </w:rPr>
          <w:t>4.4.3.</w:t>
        </w:r>
        <w:r w:rsidR="005404A0">
          <w:rPr>
            <w:rFonts w:eastAsiaTheme="minorEastAsia"/>
            <w:noProof/>
            <w:lang w:val="en-IE" w:eastAsia="en-IE"/>
          </w:rPr>
          <w:tab/>
        </w:r>
        <w:r w:rsidR="005404A0" w:rsidRPr="00254207">
          <w:rPr>
            <w:rStyle w:val="Hyperlink"/>
            <w:b/>
            <w:noProof/>
          </w:rPr>
          <w:t>Show Doctor’s Schedule</w:t>
        </w:r>
        <w:r w:rsidR="005404A0">
          <w:rPr>
            <w:noProof/>
            <w:webHidden/>
          </w:rPr>
          <w:tab/>
        </w:r>
        <w:r w:rsidR="005404A0">
          <w:rPr>
            <w:noProof/>
            <w:webHidden/>
          </w:rPr>
          <w:fldChar w:fldCharType="begin"/>
        </w:r>
        <w:r w:rsidR="005404A0">
          <w:rPr>
            <w:noProof/>
            <w:webHidden/>
          </w:rPr>
          <w:instrText xml:space="preserve"> PAGEREF _Toc406751918 \h </w:instrText>
        </w:r>
        <w:r w:rsidR="005404A0">
          <w:rPr>
            <w:noProof/>
            <w:webHidden/>
          </w:rPr>
        </w:r>
        <w:r w:rsidR="005404A0">
          <w:rPr>
            <w:noProof/>
            <w:webHidden/>
          </w:rPr>
          <w:fldChar w:fldCharType="separate"/>
        </w:r>
        <w:r w:rsidR="005404A0">
          <w:rPr>
            <w:noProof/>
            <w:webHidden/>
          </w:rPr>
          <w:t>23</w:t>
        </w:r>
        <w:r w:rsidR="005404A0">
          <w:rPr>
            <w:noProof/>
            <w:webHidden/>
          </w:rPr>
          <w:fldChar w:fldCharType="end"/>
        </w:r>
      </w:hyperlink>
    </w:p>
    <w:p w14:paraId="4CB847A1" w14:textId="77777777" w:rsidR="005404A0" w:rsidRDefault="003E5C7D">
      <w:pPr>
        <w:pStyle w:val="TOC3"/>
        <w:tabs>
          <w:tab w:val="left" w:pos="1320"/>
          <w:tab w:val="right" w:leader="dot" w:pos="9350"/>
        </w:tabs>
        <w:rPr>
          <w:rFonts w:eastAsiaTheme="minorEastAsia"/>
          <w:noProof/>
          <w:lang w:val="en-IE" w:eastAsia="en-IE"/>
        </w:rPr>
      </w:pPr>
      <w:hyperlink w:anchor="_Toc406751919" w:history="1">
        <w:r w:rsidR="005404A0" w:rsidRPr="00254207">
          <w:rPr>
            <w:rStyle w:val="Hyperlink"/>
            <w:b/>
            <w:noProof/>
          </w:rPr>
          <w:t>4.4.4.</w:t>
        </w:r>
        <w:r w:rsidR="005404A0">
          <w:rPr>
            <w:rFonts w:eastAsiaTheme="minorEastAsia"/>
            <w:noProof/>
            <w:lang w:val="en-IE" w:eastAsia="en-IE"/>
          </w:rPr>
          <w:tab/>
        </w:r>
        <w:r w:rsidR="005404A0" w:rsidRPr="00254207">
          <w:rPr>
            <w:rStyle w:val="Hyperlink"/>
            <w:b/>
            <w:noProof/>
          </w:rPr>
          <w:t>Check-in Patient</w:t>
        </w:r>
        <w:r w:rsidR="005404A0">
          <w:rPr>
            <w:noProof/>
            <w:webHidden/>
          </w:rPr>
          <w:tab/>
        </w:r>
        <w:r w:rsidR="005404A0">
          <w:rPr>
            <w:noProof/>
            <w:webHidden/>
          </w:rPr>
          <w:fldChar w:fldCharType="begin"/>
        </w:r>
        <w:r w:rsidR="005404A0">
          <w:rPr>
            <w:noProof/>
            <w:webHidden/>
          </w:rPr>
          <w:instrText xml:space="preserve"> PAGEREF _Toc406751919 \h </w:instrText>
        </w:r>
        <w:r w:rsidR="005404A0">
          <w:rPr>
            <w:noProof/>
            <w:webHidden/>
          </w:rPr>
        </w:r>
        <w:r w:rsidR="005404A0">
          <w:rPr>
            <w:noProof/>
            <w:webHidden/>
          </w:rPr>
          <w:fldChar w:fldCharType="separate"/>
        </w:r>
        <w:r w:rsidR="005404A0">
          <w:rPr>
            <w:noProof/>
            <w:webHidden/>
          </w:rPr>
          <w:t>25</w:t>
        </w:r>
        <w:r w:rsidR="005404A0">
          <w:rPr>
            <w:noProof/>
            <w:webHidden/>
          </w:rPr>
          <w:fldChar w:fldCharType="end"/>
        </w:r>
      </w:hyperlink>
    </w:p>
    <w:p w14:paraId="54A0D835" w14:textId="77777777" w:rsidR="005404A0" w:rsidRDefault="003E5C7D">
      <w:pPr>
        <w:pStyle w:val="TOC2"/>
        <w:tabs>
          <w:tab w:val="left" w:pos="880"/>
          <w:tab w:val="right" w:leader="dot" w:pos="9350"/>
        </w:tabs>
        <w:rPr>
          <w:rFonts w:eastAsiaTheme="minorEastAsia"/>
          <w:noProof/>
          <w:lang w:val="en-IE" w:eastAsia="en-IE"/>
        </w:rPr>
      </w:pPr>
      <w:hyperlink w:anchor="_Toc406751920" w:history="1">
        <w:r w:rsidR="005404A0" w:rsidRPr="00254207">
          <w:rPr>
            <w:rStyle w:val="Hyperlink"/>
            <w:b/>
            <w:noProof/>
          </w:rPr>
          <w:t>4.5.</w:t>
        </w:r>
        <w:r w:rsidR="005404A0">
          <w:rPr>
            <w:rFonts w:eastAsiaTheme="minorEastAsia"/>
            <w:noProof/>
            <w:lang w:val="en-IE" w:eastAsia="en-IE"/>
          </w:rPr>
          <w:tab/>
        </w:r>
        <w:r w:rsidR="005404A0" w:rsidRPr="00254207">
          <w:rPr>
            <w:rStyle w:val="Hyperlink"/>
            <w:b/>
            <w:noProof/>
          </w:rPr>
          <w:t>Finance Management</w:t>
        </w:r>
        <w:r w:rsidR="005404A0">
          <w:rPr>
            <w:noProof/>
            <w:webHidden/>
          </w:rPr>
          <w:tab/>
        </w:r>
        <w:r w:rsidR="005404A0">
          <w:rPr>
            <w:noProof/>
            <w:webHidden/>
          </w:rPr>
          <w:fldChar w:fldCharType="begin"/>
        </w:r>
        <w:r w:rsidR="005404A0">
          <w:rPr>
            <w:noProof/>
            <w:webHidden/>
          </w:rPr>
          <w:instrText xml:space="preserve"> PAGEREF _Toc406751920 \h </w:instrText>
        </w:r>
        <w:r w:rsidR="005404A0">
          <w:rPr>
            <w:noProof/>
            <w:webHidden/>
          </w:rPr>
        </w:r>
        <w:r w:rsidR="005404A0">
          <w:rPr>
            <w:noProof/>
            <w:webHidden/>
          </w:rPr>
          <w:fldChar w:fldCharType="separate"/>
        </w:r>
        <w:r w:rsidR="005404A0">
          <w:rPr>
            <w:noProof/>
            <w:webHidden/>
          </w:rPr>
          <w:t>26</w:t>
        </w:r>
        <w:r w:rsidR="005404A0">
          <w:rPr>
            <w:noProof/>
            <w:webHidden/>
          </w:rPr>
          <w:fldChar w:fldCharType="end"/>
        </w:r>
      </w:hyperlink>
    </w:p>
    <w:p w14:paraId="39935899" w14:textId="77777777" w:rsidR="005404A0" w:rsidRDefault="003E5C7D">
      <w:pPr>
        <w:pStyle w:val="TOC3"/>
        <w:tabs>
          <w:tab w:val="left" w:pos="1320"/>
          <w:tab w:val="right" w:leader="dot" w:pos="9350"/>
        </w:tabs>
        <w:rPr>
          <w:rFonts w:eastAsiaTheme="minorEastAsia"/>
          <w:noProof/>
          <w:lang w:val="en-IE" w:eastAsia="en-IE"/>
        </w:rPr>
      </w:pPr>
      <w:hyperlink w:anchor="_Toc406751921" w:history="1">
        <w:r w:rsidR="005404A0" w:rsidRPr="00254207">
          <w:rPr>
            <w:rStyle w:val="Hyperlink"/>
            <w:b/>
            <w:noProof/>
          </w:rPr>
          <w:t>4.5.1.</w:t>
        </w:r>
        <w:r w:rsidR="005404A0">
          <w:rPr>
            <w:rFonts w:eastAsiaTheme="minorEastAsia"/>
            <w:noProof/>
            <w:lang w:val="en-IE" w:eastAsia="en-IE"/>
          </w:rPr>
          <w:tab/>
        </w:r>
        <w:r w:rsidR="005404A0" w:rsidRPr="00254207">
          <w:rPr>
            <w:rStyle w:val="Hyperlink"/>
            <w:b/>
            <w:noProof/>
          </w:rPr>
          <w:t>Record Payment</w:t>
        </w:r>
        <w:r w:rsidR="005404A0">
          <w:rPr>
            <w:noProof/>
            <w:webHidden/>
          </w:rPr>
          <w:tab/>
        </w:r>
        <w:r w:rsidR="005404A0">
          <w:rPr>
            <w:noProof/>
            <w:webHidden/>
          </w:rPr>
          <w:fldChar w:fldCharType="begin"/>
        </w:r>
        <w:r w:rsidR="005404A0">
          <w:rPr>
            <w:noProof/>
            <w:webHidden/>
          </w:rPr>
          <w:instrText xml:space="preserve"> PAGEREF _Toc406751921 \h </w:instrText>
        </w:r>
        <w:r w:rsidR="005404A0">
          <w:rPr>
            <w:noProof/>
            <w:webHidden/>
          </w:rPr>
        </w:r>
        <w:r w:rsidR="005404A0">
          <w:rPr>
            <w:noProof/>
            <w:webHidden/>
          </w:rPr>
          <w:fldChar w:fldCharType="separate"/>
        </w:r>
        <w:r w:rsidR="005404A0">
          <w:rPr>
            <w:noProof/>
            <w:webHidden/>
          </w:rPr>
          <w:t>26</w:t>
        </w:r>
        <w:r w:rsidR="005404A0">
          <w:rPr>
            <w:noProof/>
            <w:webHidden/>
          </w:rPr>
          <w:fldChar w:fldCharType="end"/>
        </w:r>
      </w:hyperlink>
    </w:p>
    <w:p w14:paraId="64BABC46" w14:textId="77777777" w:rsidR="005404A0" w:rsidRDefault="003E5C7D">
      <w:pPr>
        <w:pStyle w:val="TOC3"/>
        <w:tabs>
          <w:tab w:val="left" w:pos="1320"/>
          <w:tab w:val="right" w:leader="dot" w:pos="9350"/>
        </w:tabs>
        <w:rPr>
          <w:rFonts w:eastAsiaTheme="minorEastAsia"/>
          <w:noProof/>
          <w:lang w:val="en-IE" w:eastAsia="en-IE"/>
        </w:rPr>
      </w:pPr>
      <w:hyperlink w:anchor="_Toc406751922" w:history="1">
        <w:r w:rsidR="005404A0" w:rsidRPr="00254207">
          <w:rPr>
            <w:rStyle w:val="Hyperlink"/>
            <w:b/>
            <w:noProof/>
          </w:rPr>
          <w:t>4.5.2.</w:t>
        </w:r>
        <w:r w:rsidR="005404A0">
          <w:rPr>
            <w:rFonts w:eastAsiaTheme="minorEastAsia"/>
            <w:noProof/>
            <w:lang w:val="en-IE" w:eastAsia="en-IE"/>
          </w:rPr>
          <w:tab/>
        </w:r>
        <w:r w:rsidR="005404A0" w:rsidRPr="00254207">
          <w:rPr>
            <w:rStyle w:val="Hyperlink"/>
            <w:b/>
            <w:noProof/>
          </w:rPr>
          <w:t>Issue Invoice</w:t>
        </w:r>
        <w:r w:rsidR="005404A0">
          <w:rPr>
            <w:noProof/>
            <w:webHidden/>
          </w:rPr>
          <w:tab/>
        </w:r>
        <w:r w:rsidR="005404A0">
          <w:rPr>
            <w:noProof/>
            <w:webHidden/>
          </w:rPr>
          <w:fldChar w:fldCharType="begin"/>
        </w:r>
        <w:r w:rsidR="005404A0">
          <w:rPr>
            <w:noProof/>
            <w:webHidden/>
          </w:rPr>
          <w:instrText xml:space="preserve"> PAGEREF _Toc406751922 \h </w:instrText>
        </w:r>
        <w:r w:rsidR="005404A0">
          <w:rPr>
            <w:noProof/>
            <w:webHidden/>
          </w:rPr>
        </w:r>
        <w:r w:rsidR="005404A0">
          <w:rPr>
            <w:noProof/>
            <w:webHidden/>
          </w:rPr>
          <w:fldChar w:fldCharType="separate"/>
        </w:r>
        <w:r w:rsidR="005404A0">
          <w:rPr>
            <w:noProof/>
            <w:webHidden/>
          </w:rPr>
          <w:t>28</w:t>
        </w:r>
        <w:r w:rsidR="005404A0">
          <w:rPr>
            <w:noProof/>
            <w:webHidden/>
          </w:rPr>
          <w:fldChar w:fldCharType="end"/>
        </w:r>
      </w:hyperlink>
    </w:p>
    <w:p w14:paraId="6AD5A956" w14:textId="77777777" w:rsidR="005404A0" w:rsidRDefault="003E5C7D">
      <w:pPr>
        <w:pStyle w:val="TOC1"/>
        <w:tabs>
          <w:tab w:val="left" w:pos="440"/>
          <w:tab w:val="right" w:leader="dot" w:pos="9350"/>
        </w:tabs>
        <w:rPr>
          <w:rFonts w:eastAsiaTheme="minorEastAsia"/>
          <w:noProof/>
          <w:lang w:val="en-IE" w:eastAsia="en-IE"/>
        </w:rPr>
      </w:pPr>
      <w:hyperlink w:anchor="_Toc406751923" w:history="1">
        <w:r w:rsidR="005404A0" w:rsidRPr="00254207">
          <w:rPr>
            <w:rStyle w:val="Hyperlink"/>
            <w:b/>
            <w:noProof/>
          </w:rPr>
          <w:t>5.</w:t>
        </w:r>
        <w:r w:rsidR="005404A0">
          <w:rPr>
            <w:rFonts w:eastAsiaTheme="minorEastAsia"/>
            <w:noProof/>
            <w:lang w:val="en-IE" w:eastAsia="en-IE"/>
          </w:rPr>
          <w:tab/>
        </w:r>
        <w:r w:rsidR="005404A0" w:rsidRPr="00254207">
          <w:rPr>
            <w:rStyle w:val="Hyperlink"/>
            <w:b/>
            <w:noProof/>
          </w:rPr>
          <w:t>System Model</w:t>
        </w:r>
        <w:r w:rsidR="005404A0">
          <w:rPr>
            <w:noProof/>
            <w:webHidden/>
          </w:rPr>
          <w:tab/>
        </w:r>
        <w:r w:rsidR="005404A0">
          <w:rPr>
            <w:noProof/>
            <w:webHidden/>
          </w:rPr>
          <w:fldChar w:fldCharType="begin"/>
        </w:r>
        <w:r w:rsidR="005404A0">
          <w:rPr>
            <w:noProof/>
            <w:webHidden/>
          </w:rPr>
          <w:instrText xml:space="preserve"> PAGEREF _Toc406751923 \h </w:instrText>
        </w:r>
        <w:r w:rsidR="005404A0">
          <w:rPr>
            <w:noProof/>
            <w:webHidden/>
          </w:rPr>
        </w:r>
        <w:r w:rsidR="005404A0">
          <w:rPr>
            <w:noProof/>
            <w:webHidden/>
          </w:rPr>
          <w:fldChar w:fldCharType="separate"/>
        </w:r>
        <w:r w:rsidR="005404A0">
          <w:rPr>
            <w:noProof/>
            <w:webHidden/>
          </w:rPr>
          <w:t>30</w:t>
        </w:r>
        <w:r w:rsidR="005404A0">
          <w:rPr>
            <w:noProof/>
            <w:webHidden/>
          </w:rPr>
          <w:fldChar w:fldCharType="end"/>
        </w:r>
      </w:hyperlink>
    </w:p>
    <w:p w14:paraId="21CE3544" w14:textId="77777777" w:rsidR="005404A0" w:rsidRDefault="003E5C7D">
      <w:pPr>
        <w:pStyle w:val="TOC2"/>
        <w:tabs>
          <w:tab w:val="left" w:pos="880"/>
          <w:tab w:val="right" w:leader="dot" w:pos="9350"/>
        </w:tabs>
        <w:rPr>
          <w:rFonts w:eastAsiaTheme="minorEastAsia"/>
          <w:noProof/>
          <w:lang w:val="en-IE" w:eastAsia="en-IE"/>
        </w:rPr>
      </w:pPr>
      <w:hyperlink w:anchor="_Toc406751924" w:history="1">
        <w:r w:rsidR="005404A0" w:rsidRPr="00254207">
          <w:rPr>
            <w:rStyle w:val="Hyperlink"/>
            <w:b/>
            <w:noProof/>
          </w:rPr>
          <w:t>5.1.</w:t>
        </w:r>
        <w:r w:rsidR="005404A0">
          <w:rPr>
            <w:rFonts w:eastAsiaTheme="minorEastAsia"/>
            <w:noProof/>
            <w:lang w:val="en-IE" w:eastAsia="en-IE"/>
          </w:rPr>
          <w:tab/>
        </w:r>
        <w:r w:rsidR="005404A0" w:rsidRPr="00254207">
          <w:rPr>
            <w:rStyle w:val="Hyperlink"/>
            <w:b/>
            <w:noProof/>
          </w:rPr>
          <w:t>Data Flow Diagram Elements</w:t>
        </w:r>
        <w:r w:rsidR="005404A0">
          <w:rPr>
            <w:noProof/>
            <w:webHidden/>
          </w:rPr>
          <w:tab/>
        </w:r>
        <w:r w:rsidR="005404A0">
          <w:rPr>
            <w:noProof/>
            <w:webHidden/>
          </w:rPr>
          <w:fldChar w:fldCharType="begin"/>
        </w:r>
        <w:r w:rsidR="005404A0">
          <w:rPr>
            <w:noProof/>
            <w:webHidden/>
          </w:rPr>
          <w:instrText xml:space="preserve"> PAGEREF _Toc406751924 \h </w:instrText>
        </w:r>
        <w:r w:rsidR="005404A0">
          <w:rPr>
            <w:noProof/>
            <w:webHidden/>
          </w:rPr>
        </w:r>
        <w:r w:rsidR="005404A0">
          <w:rPr>
            <w:noProof/>
            <w:webHidden/>
          </w:rPr>
          <w:fldChar w:fldCharType="separate"/>
        </w:r>
        <w:r w:rsidR="005404A0">
          <w:rPr>
            <w:noProof/>
            <w:webHidden/>
          </w:rPr>
          <w:t>30</w:t>
        </w:r>
        <w:r w:rsidR="005404A0">
          <w:rPr>
            <w:noProof/>
            <w:webHidden/>
          </w:rPr>
          <w:fldChar w:fldCharType="end"/>
        </w:r>
      </w:hyperlink>
    </w:p>
    <w:p w14:paraId="7EDE3044" w14:textId="77777777" w:rsidR="005404A0" w:rsidRDefault="003E5C7D">
      <w:pPr>
        <w:pStyle w:val="TOC3"/>
        <w:tabs>
          <w:tab w:val="left" w:pos="1320"/>
          <w:tab w:val="right" w:leader="dot" w:pos="9350"/>
        </w:tabs>
        <w:rPr>
          <w:rFonts w:eastAsiaTheme="minorEastAsia"/>
          <w:noProof/>
          <w:lang w:val="en-IE" w:eastAsia="en-IE"/>
        </w:rPr>
      </w:pPr>
      <w:hyperlink w:anchor="_Toc406751925" w:history="1">
        <w:r w:rsidR="005404A0" w:rsidRPr="00254207">
          <w:rPr>
            <w:rStyle w:val="Hyperlink"/>
            <w:noProof/>
          </w:rPr>
          <w:t>5.1.1.</w:t>
        </w:r>
        <w:r w:rsidR="005404A0">
          <w:rPr>
            <w:rFonts w:eastAsiaTheme="minorEastAsia"/>
            <w:noProof/>
            <w:lang w:val="en-IE" w:eastAsia="en-IE"/>
          </w:rPr>
          <w:tab/>
        </w:r>
        <w:r w:rsidR="005404A0" w:rsidRPr="00254207">
          <w:rPr>
            <w:rStyle w:val="Hyperlink"/>
            <w:noProof/>
          </w:rPr>
          <w:t>External entities</w:t>
        </w:r>
        <w:r w:rsidR="005404A0">
          <w:rPr>
            <w:noProof/>
            <w:webHidden/>
          </w:rPr>
          <w:tab/>
        </w:r>
        <w:r w:rsidR="005404A0">
          <w:rPr>
            <w:noProof/>
            <w:webHidden/>
          </w:rPr>
          <w:fldChar w:fldCharType="begin"/>
        </w:r>
        <w:r w:rsidR="005404A0">
          <w:rPr>
            <w:noProof/>
            <w:webHidden/>
          </w:rPr>
          <w:instrText xml:space="preserve"> PAGEREF _Toc406751925 \h </w:instrText>
        </w:r>
        <w:r w:rsidR="005404A0">
          <w:rPr>
            <w:noProof/>
            <w:webHidden/>
          </w:rPr>
        </w:r>
        <w:r w:rsidR="005404A0">
          <w:rPr>
            <w:noProof/>
            <w:webHidden/>
          </w:rPr>
          <w:fldChar w:fldCharType="separate"/>
        </w:r>
        <w:r w:rsidR="005404A0">
          <w:rPr>
            <w:noProof/>
            <w:webHidden/>
          </w:rPr>
          <w:t>30</w:t>
        </w:r>
        <w:r w:rsidR="005404A0">
          <w:rPr>
            <w:noProof/>
            <w:webHidden/>
          </w:rPr>
          <w:fldChar w:fldCharType="end"/>
        </w:r>
      </w:hyperlink>
    </w:p>
    <w:p w14:paraId="2CEE943E" w14:textId="77777777" w:rsidR="005404A0" w:rsidRDefault="003E5C7D">
      <w:pPr>
        <w:pStyle w:val="TOC3"/>
        <w:tabs>
          <w:tab w:val="left" w:pos="1320"/>
          <w:tab w:val="right" w:leader="dot" w:pos="9350"/>
        </w:tabs>
        <w:rPr>
          <w:rFonts w:eastAsiaTheme="minorEastAsia"/>
          <w:noProof/>
          <w:lang w:val="en-IE" w:eastAsia="en-IE"/>
        </w:rPr>
      </w:pPr>
      <w:hyperlink w:anchor="_Toc406751926" w:history="1">
        <w:r w:rsidR="005404A0" w:rsidRPr="00254207">
          <w:rPr>
            <w:rStyle w:val="Hyperlink"/>
            <w:noProof/>
          </w:rPr>
          <w:t>5.1.2.</w:t>
        </w:r>
        <w:r w:rsidR="005404A0">
          <w:rPr>
            <w:rFonts w:eastAsiaTheme="minorEastAsia"/>
            <w:noProof/>
            <w:lang w:val="en-IE" w:eastAsia="en-IE"/>
          </w:rPr>
          <w:tab/>
        </w:r>
        <w:r w:rsidR="005404A0" w:rsidRPr="00254207">
          <w:rPr>
            <w:rStyle w:val="Hyperlink"/>
            <w:noProof/>
          </w:rPr>
          <w:t>Data stores</w:t>
        </w:r>
        <w:r w:rsidR="005404A0">
          <w:rPr>
            <w:noProof/>
            <w:webHidden/>
          </w:rPr>
          <w:tab/>
        </w:r>
        <w:r w:rsidR="005404A0">
          <w:rPr>
            <w:noProof/>
            <w:webHidden/>
          </w:rPr>
          <w:fldChar w:fldCharType="begin"/>
        </w:r>
        <w:r w:rsidR="005404A0">
          <w:rPr>
            <w:noProof/>
            <w:webHidden/>
          </w:rPr>
          <w:instrText xml:space="preserve"> PAGEREF _Toc406751926 \h </w:instrText>
        </w:r>
        <w:r w:rsidR="005404A0">
          <w:rPr>
            <w:noProof/>
            <w:webHidden/>
          </w:rPr>
        </w:r>
        <w:r w:rsidR="005404A0">
          <w:rPr>
            <w:noProof/>
            <w:webHidden/>
          </w:rPr>
          <w:fldChar w:fldCharType="separate"/>
        </w:r>
        <w:r w:rsidR="005404A0">
          <w:rPr>
            <w:noProof/>
            <w:webHidden/>
          </w:rPr>
          <w:t>30</w:t>
        </w:r>
        <w:r w:rsidR="005404A0">
          <w:rPr>
            <w:noProof/>
            <w:webHidden/>
          </w:rPr>
          <w:fldChar w:fldCharType="end"/>
        </w:r>
      </w:hyperlink>
    </w:p>
    <w:p w14:paraId="57B9EBF5" w14:textId="77777777" w:rsidR="005404A0" w:rsidRDefault="003E5C7D">
      <w:pPr>
        <w:pStyle w:val="TOC3"/>
        <w:tabs>
          <w:tab w:val="left" w:pos="1320"/>
          <w:tab w:val="right" w:leader="dot" w:pos="9350"/>
        </w:tabs>
        <w:rPr>
          <w:rFonts w:eastAsiaTheme="minorEastAsia"/>
          <w:noProof/>
          <w:lang w:val="en-IE" w:eastAsia="en-IE"/>
        </w:rPr>
      </w:pPr>
      <w:hyperlink w:anchor="_Toc406751927" w:history="1">
        <w:r w:rsidR="005404A0" w:rsidRPr="00254207">
          <w:rPr>
            <w:rStyle w:val="Hyperlink"/>
            <w:noProof/>
          </w:rPr>
          <w:t>5.1.3.</w:t>
        </w:r>
        <w:r w:rsidR="005404A0">
          <w:rPr>
            <w:rFonts w:eastAsiaTheme="minorEastAsia"/>
            <w:noProof/>
            <w:lang w:val="en-IE" w:eastAsia="en-IE"/>
          </w:rPr>
          <w:tab/>
        </w:r>
        <w:r w:rsidR="005404A0" w:rsidRPr="00254207">
          <w:rPr>
            <w:rStyle w:val="Hyperlink"/>
            <w:noProof/>
          </w:rPr>
          <w:t>Processes</w:t>
        </w:r>
        <w:r w:rsidR="005404A0">
          <w:rPr>
            <w:noProof/>
            <w:webHidden/>
          </w:rPr>
          <w:tab/>
        </w:r>
        <w:r w:rsidR="005404A0">
          <w:rPr>
            <w:noProof/>
            <w:webHidden/>
          </w:rPr>
          <w:fldChar w:fldCharType="begin"/>
        </w:r>
        <w:r w:rsidR="005404A0">
          <w:rPr>
            <w:noProof/>
            <w:webHidden/>
          </w:rPr>
          <w:instrText xml:space="preserve"> PAGEREF _Toc406751927 \h </w:instrText>
        </w:r>
        <w:r w:rsidR="005404A0">
          <w:rPr>
            <w:noProof/>
            <w:webHidden/>
          </w:rPr>
        </w:r>
        <w:r w:rsidR="005404A0">
          <w:rPr>
            <w:noProof/>
            <w:webHidden/>
          </w:rPr>
          <w:fldChar w:fldCharType="separate"/>
        </w:r>
        <w:r w:rsidR="005404A0">
          <w:rPr>
            <w:noProof/>
            <w:webHidden/>
          </w:rPr>
          <w:t>30</w:t>
        </w:r>
        <w:r w:rsidR="005404A0">
          <w:rPr>
            <w:noProof/>
            <w:webHidden/>
          </w:rPr>
          <w:fldChar w:fldCharType="end"/>
        </w:r>
      </w:hyperlink>
    </w:p>
    <w:p w14:paraId="129E0341" w14:textId="77777777" w:rsidR="005404A0" w:rsidRDefault="003E5C7D">
      <w:pPr>
        <w:pStyle w:val="TOC2"/>
        <w:tabs>
          <w:tab w:val="left" w:pos="880"/>
          <w:tab w:val="right" w:leader="dot" w:pos="9350"/>
        </w:tabs>
        <w:rPr>
          <w:rFonts w:eastAsiaTheme="minorEastAsia"/>
          <w:noProof/>
          <w:lang w:val="en-IE" w:eastAsia="en-IE"/>
        </w:rPr>
      </w:pPr>
      <w:hyperlink w:anchor="_Toc406751928" w:history="1">
        <w:r w:rsidR="005404A0" w:rsidRPr="00254207">
          <w:rPr>
            <w:rStyle w:val="Hyperlink"/>
            <w:b/>
            <w:noProof/>
          </w:rPr>
          <w:t>5.2.</w:t>
        </w:r>
        <w:r w:rsidR="005404A0">
          <w:rPr>
            <w:rFonts w:eastAsiaTheme="minorEastAsia"/>
            <w:noProof/>
            <w:lang w:val="en-IE" w:eastAsia="en-IE"/>
          </w:rPr>
          <w:tab/>
        </w:r>
        <w:r w:rsidR="005404A0" w:rsidRPr="00254207">
          <w:rPr>
            <w:rStyle w:val="Hyperlink"/>
            <w:b/>
            <w:noProof/>
          </w:rPr>
          <w:t>Level-0 DFD</w:t>
        </w:r>
        <w:r w:rsidR="005404A0">
          <w:rPr>
            <w:noProof/>
            <w:webHidden/>
          </w:rPr>
          <w:tab/>
        </w:r>
        <w:r w:rsidR="005404A0">
          <w:rPr>
            <w:noProof/>
            <w:webHidden/>
          </w:rPr>
          <w:fldChar w:fldCharType="begin"/>
        </w:r>
        <w:r w:rsidR="005404A0">
          <w:rPr>
            <w:noProof/>
            <w:webHidden/>
          </w:rPr>
          <w:instrText xml:space="preserve"> PAGEREF _Toc406751928 \h </w:instrText>
        </w:r>
        <w:r w:rsidR="005404A0">
          <w:rPr>
            <w:noProof/>
            <w:webHidden/>
          </w:rPr>
        </w:r>
        <w:r w:rsidR="005404A0">
          <w:rPr>
            <w:noProof/>
            <w:webHidden/>
          </w:rPr>
          <w:fldChar w:fldCharType="separate"/>
        </w:r>
        <w:r w:rsidR="005404A0">
          <w:rPr>
            <w:noProof/>
            <w:webHidden/>
          </w:rPr>
          <w:t>31</w:t>
        </w:r>
        <w:r w:rsidR="005404A0">
          <w:rPr>
            <w:noProof/>
            <w:webHidden/>
          </w:rPr>
          <w:fldChar w:fldCharType="end"/>
        </w:r>
      </w:hyperlink>
    </w:p>
    <w:p w14:paraId="52EF81A5" w14:textId="77777777" w:rsidR="005404A0" w:rsidRDefault="003E5C7D">
      <w:pPr>
        <w:pStyle w:val="TOC2"/>
        <w:tabs>
          <w:tab w:val="left" w:pos="880"/>
          <w:tab w:val="right" w:leader="dot" w:pos="9350"/>
        </w:tabs>
        <w:rPr>
          <w:rFonts w:eastAsiaTheme="minorEastAsia"/>
          <w:noProof/>
          <w:lang w:val="en-IE" w:eastAsia="en-IE"/>
        </w:rPr>
      </w:pPr>
      <w:hyperlink w:anchor="_Toc406751929" w:history="1">
        <w:r w:rsidR="005404A0" w:rsidRPr="00254207">
          <w:rPr>
            <w:rStyle w:val="Hyperlink"/>
            <w:b/>
            <w:noProof/>
          </w:rPr>
          <w:t>5.3.</w:t>
        </w:r>
        <w:r w:rsidR="005404A0">
          <w:rPr>
            <w:rFonts w:eastAsiaTheme="minorEastAsia"/>
            <w:noProof/>
            <w:lang w:val="en-IE" w:eastAsia="en-IE"/>
          </w:rPr>
          <w:tab/>
        </w:r>
        <w:r w:rsidR="005404A0" w:rsidRPr="00254207">
          <w:rPr>
            <w:rStyle w:val="Hyperlink"/>
            <w:b/>
            <w:noProof/>
          </w:rPr>
          <w:t>Level_1 DFD</w:t>
        </w:r>
        <w:r w:rsidR="005404A0">
          <w:rPr>
            <w:noProof/>
            <w:webHidden/>
          </w:rPr>
          <w:tab/>
        </w:r>
        <w:r w:rsidR="005404A0">
          <w:rPr>
            <w:noProof/>
            <w:webHidden/>
          </w:rPr>
          <w:fldChar w:fldCharType="begin"/>
        </w:r>
        <w:r w:rsidR="005404A0">
          <w:rPr>
            <w:noProof/>
            <w:webHidden/>
          </w:rPr>
          <w:instrText xml:space="preserve"> PAGEREF _Toc406751929 \h </w:instrText>
        </w:r>
        <w:r w:rsidR="005404A0">
          <w:rPr>
            <w:noProof/>
            <w:webHidden/>
          </w:rPr>
        </w:r>
        <w:r w:rsidR="005404A0">
          <w:rPr>
            <w:noProof/>
            <w:webHidden/>
          </w:rPr>
          <w:fldChar w:fldCharType="separate"/>
        </w:r>
        <w:r w:rsidR="005404A0">
          <w:rPr>
            <w:noProof/>
            <w:webHidden/>
          </w:rPr>
          <w:t>32</w:t>
        </w:r>
        <w:r w:rsidR="005404A0">
          <w:rPr>
            <w:noProof/>
            <w:webHidden/>
          </w:rPr>
          <w:fldChar w:fldCharType="end"/>
        </w:r>
      </w:hyperlink>
    </w:p>
    <w:p w14:paraId="494D7726" w14:textId="77777777" w:rsidR="005404A0" w:rsidRDefault="003E5C7D">
      <w:pPr>
        <w:pStyle w:val="TOC2"/>
        <w:tabs>
          <w:tab w:val="left" w:pos="880"/>
          <w:tab w:val="right" w:leader="dot" w:pos="9350"/>
        </w:tabs>
        <w:rPr>
          <w:rFonts w:eastAsiaTheme="minorEastAsia"/>
          <w:noProof/>
          <w:lang w:val="en-IE" w:eastAsia="en-IE"/>
        </w:rPr>
      </w:pPr>
      <w:hyperlink w:anchor="_Toc406751930" w:history="1">
        <w:r w:rsidR="005404A0" w:rsidRPr="00254207">
          <w:rPr>
            <w:rStyle w:val="Hyperlink"/>
            <w:b/>
            <w:noProof/>
          </w:rPr>
          <w:t>5.4.</w:t>
        </w:r>
        <w:r w:rsidR="005404A0">
          <w:rPr>
            <w:rFonts w:eastAsiaTheme="minorEastAsia"/>
            <w:noProof/>
            <w:lang w:val="en-IE" w:eastAsia="en-IE"/>
          </w:rPr>
          <w:tab/>
        </w:r>
        <w:r w:rsidR="005404A0" w:rsidRPr="00254207">
          <w:rPr>
            <w:rStyle w:val="Hyperlink"/>
            <w:b/>
            <w:noProof/>
          </w:rPr>
          <w:t>Level_2 DFD</w:t>
        </w:r>
        <w:r w:rsidR="005404A0">
          <w:rPr>
            <w:noProof/>
            <w:webHidden/>
          </w:rPr>
          <w:tab/>
        </w:r>
        <w:r w:rsidR="005404A0">
          <w:rPr>
            <w:noProof/>
            <w:webHidden/>
          </w:rPr>
          <w:fldChar w:fldCharType="begin"/>
        </w:r>
        <w:r w:rsidR="005404A0">
          <w:rPr>
            <w:noProof/>
            <w:webHidden/>
          </w:rPr>
          <w:instrText xml:space="preserve"> PAGEREF _Toc406751930 \h </w:instrText>
        </w:r>
        <w:r w:rsidR="005404A0">
          <w:rPr>
            <w:noProof/>
            <w:webHidden/>
          </w:rPr>
        </w:r>
        <w:r w:rsidR="005404A0">
          <w:rPr>
            <w:noProof/>
            <w:webHidden/>
          </w:rPr>
          <w:fldChar w:fldCharType="separate"/>
        </w:r>
        <w:r w:rsidR="005404A0">
          <w:rPr>
            <w:noProof/>
            <w:webHidden/>
          </w:rPr>
          <w:t>33</w:t>
        </w:r>
        <w:r w:rsidR="005404A0">
          <w:rPr>
            <w:noProof/>
            <w:webHidden/>
          </w:rPr>
          <w:fldChar w:fldCharType="end"/>
        </w:r>
      </w:hyperlink>
    </w:p>
    <w:p w14:paraId="3BE0CF56" w14:textId="77777777" w:rsidR="005404A0" w:rsidRDefault="003E5C7D">
      <w:pPr>
        <w:pStyle w:val="TOC3"/>
        <w:tabs>
          <w:tab w:val="left" w:pos="1320"/>
          <w:tab w:val="right" w:leader="dot" w:pos="9350"/>
        </w:tabs>
        <w:rPr>
          <w:rFonts w:eastAsiaTheme="minorEastAsia"/>
          <w:noProof/>
          <w:lang w:val="en-IE" w:eastAsia="en-IE"/>
        </w:rPr>
      </w:pPr>
      <w:hyperlink w:anchor="_Toc406751931" w:history="1">
        <w:r w:rsidR="005404A0" w:rsidRPr="00254207">
          <w:rPr>
            <w:rStyle w:val="Hyperlink"/>
            <w:noProof/>
          </w:rPr>
          <w:t>5.4.1.</w:t>
        </w:r>
        <w:r w:rsidR="005404A0">
          <w:rPr>
            <w:rFonts w:eastAsiaTheme="minorEastAsia"/>
            <w:noProof/>
            <w:lang w:val="en-IE" w:eastAsia="en-IE"/>
          </w:rPr>
          <w:tab/>
        </w:r>
        <w:r w:rsidR="005404A0" w:rsidRPr="00254207">
          <w:rPr>
            <w:rStyle w:val="Hyperlink"/>
            <w:noProof/>
          </w:rPr>
          <w:t>Process P1</w:t>
        </w:r>
        <w:r w:rsidR="005404A0">
          <w:rPr>
            <w:noProof/>
            <w:webHidden/>
          </w:rPr>
          <w:tab/>
        </w:r>
        <w:r w:rsidR="005404A0">
          <w:rPr>
            <w:noProof/>
            <w:webHidden/>
          </w:rPr>
          <w:fldChar w:fldCharType="begin"/>
        </w:r>
        <w:r w:rsidR="005404A0">
          <w:rPr>
            <w:noProof/>
            <w:webHidden/>
          </w:rPr>
          <w:instrText xml:space="preserve"> PAGEREF _Toc406751931 \h </w:instrText>
        </w:r>
        <w:r w:rsidR="005404A0">
          <w:rPr>
            <w:noProof/>
            <w:webHidden/>
          </w:rPr>
        </w:r>
        <w:r w:rsidR="005404A0">
          <w:rPr>
            <w:noProof/>
            <w:webHidden/>
          </w:rPr>
          <w:fldChar w:fldCharType="separate"/>
        </w:r>
        <w:r w:rsidR="005404A0">
          <w:rPr>
            <w:noProof/>
            <w:webHidden/>
          </w:rPr>
          <w:t>33</w:t>
        </w:r>
        <w:r w:rsidR="005404A0">
          <w:rPr>
            <w:noProof/>
            <w:webHidden/>
          </w:rPr>
          <w:fldChar w:fldCharType="end"/>
        </w:r>
      </w:hyperlink>
    </w:p>
    <w:p w14:paraId="3A7EEA9D" w14:textId="77777777" w:rsidR="005404A0" w:rsidRDefault="003E5C7D">
      <w:pPr>
        <w:pStyle w:val="TOC3"/>
        <w:tabs>
          <w:tab w:val="left" w:pos="1320"/>
          <w:tab w:val="right" w:leader="dot" w:pos="9350"/>
        </w:tabs>
        <w:rPr>
          <w:rFonts w:eastAsiaTheme="minorEastAsia"/>
          <w:noProof/>
          <w:lang w:val="en-IE" w:eastAsia="en-IE"/>
        </w:rPr>
      </w:pPr>
      <w:hyperlink w:anchor="_Toc406751932" w:history="1">
        <w:r w:rsidR="005404A0" w:rsidRPr="00254207">
          <w:rPr>
            <w:rStyle w:val="Hyperlink"/>
            <w:noProof/>
          </w:rPr>
          <w:t>5.4.2.</w:t>
        </w:r>
        <w:r w:rsidR="005404A0">
          <w:rPr>
            <w:rFonts w:eastAsiaTheme="minorEastAsia"/>
            <w:noProof/>
            <w:lang w:val="en-IE" w:eastAsia="en-IE"/>
          </w:rPr>
          <w:tab/>
        </w:r>
        <w:r w:rsidR="005404A0" w:rsidRPr="00254207">
          <w:rPr>
            <w:rStyle w:val="Hyperlink"/>
            <w:noProof/>
          </w:rPr>
          <w:t>Process P2</w:t>
        </w:r>
        <w:r w:rsidR="005404A0">
          <w:rPr>
            <w:noProof/>
            <w:webHidden/>
          </w:rPr>
          <w:tab/>
        </w:r>
        <w:r w:rsidR="005404A0">
          <w:rPr>
            <w:noProof/>
            <w:webHidden/>
          </w:rPr>
          <w:fldChar w:fldCharType="begin"/>
        </w:r>
        <w:r w:rsidR="005404A0">
          <w:rPr>
            <w:noProof/>
            <w:webHidden/>
          </w:rPr>
          <w:instrText xml:space="preserve"> PAGEREF _Toc406751932 \h </w:instrText>
        </w:r>
        <w:r w:rsidR="005404A0">
          <w:rPr>
            <w:noProof/>
            <w:webHidden/>
          </w:rPr>
        </w:r>
        <w:r w:rsidR="005404A0">
          <w:rPr>
            <w:noProof/>
            <w:webHidden/>
          </w:rPr>
          <w:fldChar w:fldCharType="separate"/>
        </w:r>
        <w:r w:rsidR="005404A0">
          <w:rPr>
            <w:noProof/>
            <w:webHidden/>
          </w:rPr>
          <w:t>34</w:t>
        </w:r>
        <w:r w:rsidR="005404A0">
          <w:rPr>
            <w:noProof/>
            <w:webHidden/>
          </w:rPr>
          <w:fldChar w:fldCharType="end"/>
        </w:r>
      </w:hyperlink>
    </w:p>
    <w:p w14:paraId="31FB50BE" w14:textId="77777777" w:rsidR="005404A0" w:rsidRDefault="003E5C7D">
      <w:pPr>
        <w:pStyle w:val="TOC3"/>
        <w:tabs>
          <w:tab w:val="left" w:pos="1320"/>
          <w:tab w:val="right" w:leader="dot" w:pos="9350"/>
        </w:tabs>
        <w:rPr>
          <w:rFonts w:eastAsiaTheme="minorEastAsia"/>
          <w:noProof/>
          <w:lang w:val="en-IE" w:eastAsia="en-IE"/>
        </w:rPr>
      </w:pPr>
      <w:hyperlink w:anchor="_Toc406751933" w:history="1">
        <w:r w:rsidR="005404A0" w:rsidRPr="00254207">
          <w:rPr>
            <w:rStyle w:val="Hyperlink"/>
            <w:noProof/>
          </w:rPr>
          <w:t>5.4.3.</w:t>
        </w:r>
        <w:r w:rsidR="005404A0">
          <w:rPr>
            <w:rFonts w:eastAsiaTheme="minorEastAsia"/>
            <w:noProof/>
            <w:lang w:val="en-IE" w:eastAsia="en-IE"/>
          </w:rPr>
          <w:tab/>
        </w:r>
        <w:r w:rsidR="005404A0" w:rsidRPr="00254207">
          <w:rPr>
            <w:rStyle w:val="Hyperlink"/>
            <w:noProof/>
          </w:rPr>
          <w:t>Process P3</w:t>
        </w:r>
        <w:r w:rsidR="005404A0">
          <w:rPr>
            <w:noProof/>
            <w:webHidden/>
          </w:rPr>
          <w:tab/>
        </w:r>
        <w:r w:rsidR="005404A0">
          <w:rPr>
            <w:noProof/>
            <w:webHidden/>
          </w:rPr>
          <w:fldChar w:fldCharType="begin"/>
        </w:r>
        <w:r w:rsidR="005404A0">
          <w:rPr>
            <w:noProof/>
            <w:webHidden/>
          </w:rPr>
          <w:instrText xml:space="preserve"> PAGEREF _Toc406751933 \h </w:instrText>
        </w:r>
        <w:r w:rsidR="005404A0">
          <w:rPr>
            <w:noProof/>
            <w:webHidden/>
          </w:rPr>
        </w:r>
        <w:r w:rsidR="005404A0">
          <w:rPr>
            <w:noProof/>
            <w:webHidden/>
          </w:rPr>
          <w:fldChar w:fldCharType="separate"/>
        </w:r>
        <w:r w:rsidR="005404A0">
          <w:rPr>
            <w:noProof/>
            <w:webHidden/>
          </w:rPr>
          <w:t>35</w:t>
        </w:r>
        <w:r w:rsidR="005404A0">
          <w:rPr>
            <w:noProof/>
            <w:webHidden/>
          </w:rPr>
          <w:fldChar w:fldCharType="end"/>
        </w:r>
      </w:hyperlink>
    </w:p>
    <w:p w14:paraId="11555C59" w14:textId="77777777" w:rsidR="005404A0" w:rsidRDefault="003E5C7D">
      <w:pPr>
        <w:pStyle w:val="TOC3"/>
        <w:tabs>
          <w:tab w:val="left" w:pos="1320"/>
          <w:tab w:val="right" w:leader="dot" w:pos="9350"/>
        </w:tabs>
        <w:rPr>
          <w:rFonts w:eastAsiaTheme="minorEastAsia"/>
          <w:noProof/>
          <w:lang w:val="en-IE" w:eastAsia="en-IE"/>
        </w:rPr>
      </w:pPr>
      <w:hyperlink w:anchor="_Toc406751934" w:history="1">
        <w:r w:rsidR="005404A0" w:rsidRPr="00254207">
          <w:rPr>
            <w:rStyle w:val="Hyperlink"/>
            <w:noProof/>
          </w:rPr>
          <w:t>5.4.4.</w:t>
        </w:r>
        <w:r w:rsidR="005404A0">
          <w:rPr>
            <w:rFonts w:eastAsiaTheme="minorEastAsia"/>
            <w:noProof/>
            <w:lang w:val="en-IE" w:eastAsia="en-IE"/>
          </w:rPr>
          <w:tab/>
        </w:r>
        <w:r w:rsidR="005404A0" w:rsidRPr="00254207">
          <w:rPr>
            <w:rStyle w:val="Hyperlink"/>
            <w:noProof/>
          </w:rPr>
          <w:t>Process P4</w:t>
        </w:r>
        <w:r w:rsidR="005404A0">
          <w:rPr>
            <w:noProof/>
            <w:webHidden/>
          </w:rPr>
          <w:tab/>
        </w:r>
        <w:r w:rsidR="005404A0">
          <w:rPr>
            <w:noProof/>
            <w:webHidden/>
          </w:rPr>
          <w:fldChar w:fldCharType="begin"/>
        </w:r>
        <w:r w:rsidR="005404A0">
          <w:rPr>
            <w:noProof/>
            <w:webHidden/>
          </w:rPr>
          <w:instrText xml:space="preserve"> PAGEREF _Toc406751934 \h </w:instrText>
        </w:r>
        <w:r w:rsidR="005404A0">
          <w:rPr>
            <w:noProof/>
            <w:webHidden/>
          </w:rPr>
        </w:r>
        <w:r w:rsidR="005404A0">
          <w:rPr>
            <w:noProof/>
            <w:webHidden/>
          </w:rPr>
          <w:fldChar w:fldCharType="separate"/>
        </w:r>
        <w:r w:rsidR="005404A0">
          <w:rPr>
            <w:noProof/>
            <w:webHidden/>
          </w:rPr>
          <w:t>36</w:t>
        </w:r>
        <w:r w:rsidR="005404A0">
          <w:rPr>
            <w:noProof/>
            <w:webHidden/>
          </w:rPr>
          <w:fldChar w:fldCharType="end"/>
        </w:r>
      </w:hyperlink>
    </w:p>
    <w:p w14:paraId="12C47536" w14:textId="77777777" w:rsidR="005404A0" w:rsidRDefault="003E5C7D">
      <w:pPr>
        <w:pStyle w:val="TOC1"/>
        <w:tabs>
          <w:tab w:val="left" w:pos="440"/>
          <w:tab w:val="right" w:leader="dot" w:pos="9350"/>
        </w:tabs>
        <w:rPr>
          <w:rFonts w:eastAsiaTheme="minorEastAsia"/>
          <w:noProof/>
          <w:lang w:val="en-IE" w:eastAsia="en-IE"/>
        </w:rPr>
      </w:pPr>
      <w:hyperlink w:anchor="_Toc406751935" w:history="1">
        <w:r w:rsidR="005404A0" w:rsidRPr="00254207">
          <w:rPr>
            <w:rStyle w:val="Hyperlink"/>
            <w:b/>
            <w:noProof/>
          </w:rPr>
          <w:t>6.</w:t>
        </w:r>
        <w:r w:rsidR="005404A0">
          <w:rPr>
            <w:rFonts w:eastAsiaTheme="minorEastAsia"/>
            <w:noProof/>
            <w:lang w:val="en-IE" w:eastAsia="en-IE"/>
          </w:rPr>
          <w:tab/>
        </w:r>
        <w:r w:rsidR="005404A0" w:rsidRPr="00254207">
          <w:rPr>
            <w:rStyle w:val="Hyperlink"/>
            <w:b/>
            <w:noProof/>
          </w:rPr>
          <w:t>Data Model</w:t>
        </w:r>
        <w:r w:rsidR="005404A0">
          <w:rPr>
            <w:noProof/>
            <w:webHidden/>
          </w:rPr>
          <w:tab/>
        </w:r>
        <w:r w:rsidR="005404A0">
          <w:rPr>
            <w:noProof/>
            <w:webHidden/>
          </w:rPr>
          <w:fldChar w:fldCharType="begin"/>
        </w:r>
        <w:r w:rsidR="005404A0">
          <w:rPr>
            <w:noProof/>
            <w:webHidden/>
          </w:rPr>
          <w:instrText xml:space="preserve"> PAGEREF _Toc406751935 \h </w:instrText>
        </w:r>
        <w:r w:rsidR="005404A0">
          <w:rPr>
            <w:noProof/>
            <w:webHidden/>
          </w:rPr>
        </w:r>
        <w:r w:rsidR="005404A0">
          <w:rPr>
            <w:noProof/>
            <w:webHidden/>
          </w:rPr>
          <w:fldChar w:fldCharType="separate"/>
        </w:r>
        <w:r w:rsidR="005404A0">
          <w:rPr>
            <w:noProof/>
            <w:webHidden/>
          </w:rPr>
          <w:t>37</w:t>
        </w:r>
        <w:r w:rsidR="005404A0">
          <w:rPr>
            <w:noProof/>
            <w:webHidden/>
          </w:rPr>
          <w:fldChar w:fldCharType="end"/>
        </w:r>
      </w:hyperlink>
    </w:p>
    <w:p w14:paraId="15D158E9" w14:textId="77777777" w:rsidR="005404A0" w:rsidRDefault="003E5C7D">
      <w:pPr>
        <w:pStyle w:val="TOC2"/>
        <w:tabs>
          <w:tab w:val="right" w:leader="dot" w:pos="9350"/>
        </w:tabs>
        <w:rPr>
          <w:rFonts w:eastAsiaTheme="minorEastAsia"/>
          <w:noProof/>
          <w:lang w:val="en-IE" w:eastAsia="en-IE"/>
        </w:rPr>
      </w:pPr>
      <w:hyperlink w:anchor="_Toc406751936" w:history="1">
        <w:r w:rsidR="005404A0" w:rsidRPr="00254207">
          <w:rPr>
            <w:rStyle w:val="Hyperlink"/>
            <w:noProof/>
          </w:rPr>
          <w:t>Doctor Appointment System Data Model:</w:t>
        </w:r>
        <w:r w:rsidR="005404A0">
          <w:rPr>
            <w:noProof/>
            <w:webHidden/>
          </w:rPr>
          <w:tab/>
        </w:r>
        <w:r w:rsidR="005404A0">
          <w:rPr>
            <w:noProof/>
            <w:webHidden/>
          </w:rPr>
          <w:fldChar w:fldCharType="begin"/>
        </w:r>
        <w:r w:rsidR="005404A0">
          <w:rPr>
            <w:noProof/>
            <w:webHidden/>
          </w:rPr>
          <w:instrText xml:space="preserve"> PAGEREF _Toc406751936 \h </w:instrText>
        </w:r>
        <w:r w:rsidR="005404A0">
          <w:rPr>
            <w:noProof/>
            <w:webHidden/>
          </w:rPr>
        </w:r>
        <w:r w:rsidR="005404A0">
          <w:rPr>
            <w:noProof/>
            <w:webHidden/>
          </w:rPr>
          <w:fldChar w:fldCharType="separate"/>
        </w:r>
        <w:r w:rsidR="005404A0">
          <w:rPr>
            <w:noProof/>
            <w:webHidden/>
          </w:rPr>
          <w:t>37</w:t>
        </w:r>
        <w:r w:rsidR="005404A0">
          <w:rPr>
            <w:noProof/>
            <w:webHidden/>
          </w:rPr>
          <w:fldChar w:fldCharType="end"/>
        </w:r>
      </w:hyperlink>
    </w:p>
    <w:p w14:paraId="1B4C9047" w14:textId="77777777" w:rsidR="005404A0" w:rsidRDefault="003E5C7D">
      <w:pPr>
        <w:pStyle w:val="TOC1"/>
        <w:tabs>
          <w:tab w:val="left" w:pos="440"/>
          <w:tab w:val="right" w:leader="dot" w:pos="9350"/>
        </w:tabs>
        <w:rPr>
          <w:rFonts w:eastAsiaTheme="minorEastAsia"/>
          <w:noProof/>
          <w:lang w:val="en-IE" w:eastAsia="en-IE"/>
        </w:rPr>
      </w:pPr>
      <w:hyperlink w:anchor="_Toc406751937" w:history="1">
        <w:r w:rsidR="005404A0" w:rsidRPr="00254207">
          <w:rPr>
            <w:rStyle w:val="Hyperlink"/>
            <w:b/>
            <w:noProof/>
          </w:rPr>
          <w:t>7.</w:t>
        </w:r>
        <w:r w:rsidR="005404A0">
          <w:rPr>
            <w:rFonts w:eastAsiaTheme="minorEastAsia"/>
            <w:noProof/>
            <w:lang w:val="en-IE" w:eastAsia="en-IE"/>
          </w:rPr>
          <w:tab/>
        </w:r>
        <w:r w:rsidR="005404A0" w:rsidRPr="00254207">
          <w:rPr>
            <w:rStyle w:val="Hyperlink"/>
            <w:b/>
            <w:noProof/>
          </w:rPr>
          <w:t>Database Schema</w:t>
        </w:r>
        <w:r w:rsidR="005404A0">
          <w:rPr>
            <w:noProof/>
            <w:webHidden/>
          </w:rPr>
          <w:tab/>
        </w:r>
        <w:r w:rsidR="005404A0">
          <w:rPr>
            <w:noProof/>
            <w:webHidden/>
          </w:rPr>
          <w:fldChar w:fldCharType="begin"/>
        </w:r>
        <w:r w:rsidR="005404A0">
          <w:rPr>
            <w:noProof/>
            <w:webHidden/>
          </w:rPr>
          <w:instrText xml:space="preserve"> PAGEREF _Toc406751937 \h </w:instrText>
        </w:r>
        <w:r w:rsidR="005404A0">
          <w:rPr>
            <w:noProof/>
            <w:webHidden/>
          </w:rPr>
        </w:r>
        <w:r w:rsidR="005404A0">
          <w:rPr>
            <w:noProof/>
            <w:webHidden/>
          </w:rPr>
          <w:fldChar w:fldCharType="separate"/>
        </w:r>
        <w:r w:rsidR="005404A0">
          <w:rPr>
            <w:noProof/>
            <w:webHidden/>
          </w:rPr>
          <w:t>38</w:t>
        </w:r>
        <w:r w:rsidR="005404A0">
          <w:rPr>
            <w:noProof/>
            <w:webHidden/>
          </w:rPr>
          <w:fldChar w:fldCharType="end"/>
        </w:r>
      </w:hyperlink>
    </w:p>
    <w:p w14:paraId="6347BF05" w14:textId="77777777" w:rsidR="005404A0" w:rsidRDefault="003E5C7D">
      <w:pPr>
        <w:pStyle w:val="TOC2"/>
        <w:tabs>
          <w:tab w:val="left" w:pos="880"/>
          <w:tab w:val="right" w:leader="dot" w:pos="9350"/>
        </w:tabs>
        <w:rPr>
          <w:rFonts w:eastAsiaTheme="minorEastAsia"/>
          <w:noProof/>
          <w:lang w:val="en-IE" w:eastAsia="en-IE"/>
        </w:rPr>
      </w:pPr>
      <w:hyperlink w:anchor="_Toc406751938" w:history="1">
        <w:r w:rsidR="005404A0" w:rsidRPr="00254207">
          <w:rPr>
            <w:rStyle w:val="Hyperlink"/>
            <w:b/>
            <w:noProof/>
          </w:rPr>
          <w:t>7.1</w:t>
        </w:r>
        <w:r w:rsidR="005404A0">
          <w:rPr>
            <w:rFonts w:eastAsiaTheme="minorEastAsia"/>
            <w:noProof/>
            <w:lang w:val="en-IE" w:eastAsia="en-IE"/>
          </w:rPr>
          <w:tab/>
        </w:r>
        <w:r w:rsidR="005404A0" w:rsidRPr="00254207">
          <w:rPr>
            <w:rStyle w:val="Hyperlink"/>
            <w:b/>
            <w:noProof/>
          </w:rPr>
          <w:t>Schema: Doctor Appointment System</w:t>
        </w:r>
        <w:r w:rsidR="005404A0">
          <w:rPr>
            <w:noProof/>
            <w:webHidden/>
          </w:rPr>
          <w:tab/>
        </w:r>
        <w:r w:rsidR="005404A0">
          <w:rPr>
            <w:noProof/>
            <w:webHidden/>
          </w:rPr>
          <w:fldChar w:fldCharType="begin"/>
        </w:r>
        <w:r w:rsidR="005404A0">
          <w:rPr>
            <w:noProof/>
            <w:webHidden/>
          </w:rPr>
          <w:instrText xml:space="preserve"> PAGEREF _Toc406751938 \h </w:instrText>
        </w:r>
        <w:r w:rsidR="005404A0">
          <w:rPr>
            <w:noProof/>
            <w:webHidden/>
          </w:rPr>
        </w:r>
        <w:r w:rsidR="005404A0">
          <w:rPr>
            <w:noProof/>
            <w:webHidden/>
          </w:rPr>
          <w:fldChar w:fldCharType="separate"/>
        </w:r>
        <w:r w:rsidR="005404A0">
          <w:rPr>
            <w:noProof/>
            <w:webHidden/>
          </w:rPr>
          <w:t>38</w:t>
        </w:r>
        <w:r w:rsidR="005404A0">
          <w:rPr>
            <w:noProof/>
            <w:webHidden/>
          </w:rPr>
          <w:fldChar w:fldCharType="end"/>
        </w:r>
      </w:hyperlink>
    </w:p>
    <w:p w14:paraId="52780ABE" w14:textId="77777777" w:rsidR="005404A0" w:rsidRDefault="003E5C7D">
      <w:pPr>
        <w:pStyle w:val="TOC1"/>
        <w:tabs>
          <w:tab w:val="left" w:pos="440"/>
          <w:tab w:val="right" w:leader="dot" w:pos="9350"/>
        </w:tabs>
        <w:rPr>
          <w:rFonts w:eastAsiaTheme="minorEastAsia"/>
          <w:noProof/>
          <w:lang w:val="en-IE" w:eastAsia="en-IE"/>
        </w:rPr>
      </w:pPr>
      <w:hyperlink w:anchor="_Toc406751939" w:history="1">
        <w:r w:rsidR="005404A0" w:rsidRPr="00254207">
          <w:rPr>
            <w:rStyle w:val="Hyperlink"/>
            <w:b/>
            <w:noProof/>
          </w:rPr>
          <w:t>8.</w:t>
        </w:r>
        <w:r w:rsidR="005404A0">
          <w:rPr>
            <w:rFonts w:eastAsiaTheme="minorEastAsia"/>
            <w:noProof/>
            <w:lang w:val="en-IE" w:eastAsia="en-IE"/>
          </w:rPr>
          <w:tab/>
        </w:r>
        <w:r w:rsidR="005404A0" w:rsidRPr="00254207">
          <w:rPr>
            <w:rStyle w:val="Hyperlink"/>
            <w:b/>
            <w:noProof/>
          </w:rPr>
          <w:t>Conclusion</w:t>
        </w:r>
        <w:r w:rsidR="005404A0">
          <w:rPr>
            <w:noProof/>
            <w:webHidden/>
          </w:rPr>
          <w:tab/>
        </w:r>
        <w:r w:rsidR="005404A0">
          <w:rPr>
            <w:noProof/>
            <w:webHidden/>
          </w:rPr>
          <w:fldChar w:fldCharType="begin"/>
        </w:r>
        <w:r w:rsidR="005404A0">
          <w:rPr>
            <w:noProof/>
            <w:webHidden/>
          </w:rPr>
          <w:instrText xml:space="preserve"> PAGEREF _Toc406751939 \h </w:instrText>
        </w:r>
        <w:r w:rsidR="005404A0">
          <w:rPr>
            <w:noProof/>
            <w:webHidden/>
          </w:rPr>
        </w:r>
        <w:r w:rsidR="005404A0">
          <w:rPr>
            <w:noProof/>
            <w:webHidden/>
          </w:rPr>
          <w:fldChar w:fldCharType="separate"/>
        </w:r>
        <w:r w:rsidR="005404A0">
          <w:rPr>
            <w:noProof/>
            <w:webHidden/>
          </w:rPr>
          <w:t>40</w:t>
        </w:r>
        <w:r w:rsidR="005404A0">
          <w:rPr>
            <w:noProof/>
            <w:webHidden/>
          </w:rPr>
          <w:fldChar w:fldCharType="end"/>
        </w:r>
      </w:hyperlink>
    </w:p>
    <w:p w14:paraId="1C87105E" w14:textId="77777777" w:rsidR="0070582C" w:rsidRDefault="0070582C" w:rsidP="0070582C">
      <w:r>
        <w:fldChar w:fldCharType="end"/>
      </w:r>
    </w:p>
    <w:p w14:paraId="048BA6E4" w14:textId="77777777" w:rsidR="0070582C" w:rsidRDefault="0070582C" w:rsidP="0070582C">
      <w:r>
        <w:br w:type="page"/>
      </w:r>
    </w:p>
    <w:p w14:paraId="7C8E29E7" w14:textId="77777777" w:rsidR="0070582C" w:rsidRDefault="0070582C" w:rsidP="0070582C">
      <w:pPr>
        <w:pStyle w:val="Heading1"/>
        <w:numPr>
          <w:ilvl w:val="0"/>
          <w:numId w:val="1"/>
        </w:numPr>
        <w:ind w:left="-142" w:hanging="425"/>
        <w:rPr>
          <w:b/>
          <w:color w:val="000000" w:themeColor="text1"/>
          <w:sz w:val="28"/>
        </w:rPr>
      </w:pPr>
      <w:bookmarkStart w:id="1" w:name="_Toc406751898"/>
      <w:r w:rsidRPr="00552432">
        <w:rPr>
          <w:b/>
          <w:color w:val="000000" w:themeColor="text1"/>
          <w:sz w:val="28"/>
        </w:rPr>
        <w:lastRenderedPageBreak/>
        <w:t>Introducti</w:t>
      </w:r>
      <w:r>
        <w:rPr>
          <w:b/>
          <w:color w:val="000000" w:themeColor="text1"/>
          <w:sz w:val="28"/>
        </w:rPr>
        <w:t>on</w:t>
      </w:r>
      <w:bookmarkEnd w:id="1"/>
      <w:r>
        <w:rPr>
          <w:b/>
          <w:color w:val="000000" w:themeColor="text1"/>
          <w:sz w:val="28"/>
        </w:rPr>
        <w:tab/>
      </w:r>
      <w:r>
        <w:rPr>
          <w:b/>
          <w:color w:val="000000" w:themeColor="text1"/>
          <w:sz w:val="28"/>
        </w:rPr>
        <w:tab/>
      </w:r>
    </w:p>
    <w:p w14:paraId="74EA8225" w14:textId="77777777" w:rsidR="0070582C" w:rsidRDefault="0070582C" w:rsidP="0070582C"/>
    <w:p w14:paraId="46635D38" w14:textId="4014E3ED" w:rsidR="00EE66BE" w:rsidRDefault="0070582C" w:rsidP="0070582C">
      <w:pPr>
        <w:ind w:left="-142"/>
      </w:pPr>
      <w:r>
        <w:t>The system we will be evaluating</w:t>
      </w:r>
      <w:r w:rsidR="00705579">
        <w:t xml:space="preserve"> </w:t>
      </w:r>
      <w:r w:rsidR="00EE66BE">
        <w:t xml:space="preserve">and designing will be for a Doctor’s practice. The system will allow for the basic functions of registering new patients and doctors, creating appointments, and handling payments for appointments. The system will be able to carry out a few more functions which may be needed in a Doctor Appointment system. </w:t>
      </w:r>
    </w:p>
    <w:p w14:paraId="638FAFC3" w14:textId="4F76EFD7" w:rsidR="0070582C" w:rsidRPr="00F65891" w:rsidRDefault="00EE66BE" w:rsidP="0070582C">
      <w:pPr>
        <w:ind w:left="-142"/>
      </w:pPr>
      <w:r>
        <w:t>Accompanying this paper is a prototype of the system for programmers and developers to reference. Created in Microsoft Visual Studio using C#, this prototype gives an example of a working system.</w:t>
      </w:r>
    </w:p>
    <w:p w14:paraId="1A56C274" w14:textId="77777777" w:rsidR="0070582C" w:rsidRPr="00F65891" w:rsidRDefault="0070582C" w:rsidP="0070582C">
      <w:r>
        <w:br w:type="page"/>
      </w:r>
    </w:p>
    <w:p w14:paraId="0D6EA43A" w14:textId="77777777" w:rsidR="0070582C" w:rsidRDefault="0070582C" w:rsidP="0070582C">
      <w:pPr>
        <w:pStyle w:val="Heading1"/>
        <w:numPr>
          <w:ilvl w:val="0"/>
          <w:numId w:val="1"/>
        </w:numPr>
        <w:ind w:left="-142" w:hanging="425"/>
        <w:rPr>
          <w:b/>
          <w:color w:val="000000" w:themeColor="text1"/>
          <w:sz w:val="28"/>
        </w:rPr>
        <w:sectPr w:rsidR="0070582C">
          <w:headerReference w:type="default" r:id="rId8"/>
          <w:footerReference w:type="default" r:id="rId9"/>
          <w:pgSz w:w="12240" w:h="15840"/>
          <w:pgMar w:top="1440" w:right="1440" w:bottom="1440" w:left="1440" w:header="720" w:footer="720" w:gutter="0"/>
          <w:cols w:space="720"/>
          <w:docGrid w:linePitch="360"/>
        </w:sectPr>
      </w:pPr>
    </w:p>
    <w:p w14:paraId="689EEE81" w14:textId="42E7E4A3" w:rsidR="0070582C" w:rsidRDefault="0070582C" w:rsidP="0070582C">
      <w:pPr>
        <w:pStyle w:val="Heading1"/>
        <w:numPr>
          <w:ilvl w:val="0"/>
          <w:numId w:val="1"/>
        </w:numPr>
        <w:ind w:left="-142" w:hanging="425"/>
        <w:rPr>
          <w:b/>
          <w:color w:val="000000" w:themeColor="text1"/>
          <w:sz w:val="28"/>
        </w:rPr>
      </w:pPr>
      <w:bookmarkStart w:id="2" w:name="_Toc406751899"/>
      <w:r w:rsidRPr="00552432">
        <w:rPr>
          <w:b/>
          <w:color w:val="000000" w:themeColor="text1"/>
          <w:sz w:val="28"/>
        </w:rPr>
        <w:lastRenderedPageBreak/>
        <w:t xml:space="preserve">Functional </w:t>
      </w:r>
      <w:r w:rsidR="00DF2EDB">
        <w:rPr>
          <w:b/>
          <w:color w:val="000000" w:themeColor="text1"/>
          <w:sz w:val="28"/>
        </w:rPr>
        <w:t>Components</w:t>
      </w:r>
      <w:bookmarkEnd w:id="2"/>
    </w:p>
    <w:p w14:paraId="3430B5DD" w14:textId="77777777" w:rsidR="0070582C" w:rsidRDefault="0070582C" w:rsidP="0070582C"/>
    <w:p w14:paraId="44E77B2A" w14:textId="77777777" w:rsidR="0070582C" w:rsidRDefault="0070582C" w:rsidP="0070582C">
      <w:pPr>
        <w:ind w:right="-705"/>
      </w:pPr>
      <w:r>
        <w:rPr>
          <w:noProof/>
          <w:lang w:val="en-IE" w:eastAsia="en-IE"/>
        </w:rPr>
        <w:drawing>
          <wp:inline distT="0" distB="0" distL="0" distR="0" wp14:anchorId="091B5D6E" wp14:editId="338F501C">
            <wp:extent cx="5267325" cy="4991100"/>
            <wp:effectExtent l="0" t="0" r="6667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7F6CD18C" w14:textId="77777777" w:rsidR="0070582C" w:rsidRDefault="0070582C" w:rsidP="0070582C"/>
    <w:p w14:paraId="0CAFD928" w14:textId="77777777" w:rsidR="0070582C" w:rsidRDefault="0070582C" w:rsidP="0070582C">
      <w:pPr>
        <w:rPr>
          <w:rFonts w:asciiTheme="majorHAnsi" w:eastAsiaTheme="majorEastAsia" w:hAnsiTheme="majorHAnsi" w:cstheme="majorBidi"/>
          <w:b/>
          <w:color w:val="000000" w:themeColor="text1"/>
          <w:sz w:val="28"/>
          <w:szCs w:val="26"/>
        </w:rPr>
      </w:pPr>
      <w:r>
        <w:rPr>
          <w:b/>
          <w:color w:val="000000" w:themeColor="text1"/>
          <w:sz w:val="28"/>
        </w:rPr>
        <w:br w:type="page"/>
      </w:r>
    </w:p>
    <w:p w14:paraId="65794131" w14:textId="77777777" w:rsidR="0070582C" w:rsidRDefault="0070582C" w:rsidP="00DF2EDB">
      <w:pPr>
        <w:pStyle w:val="Heading1"/>
        <w:numPr>
          <w:ilvl w:val="0"/>
          <w:numId w:val="1"/>
        </w:numPr>
        <w:ind w:left="-142" w:hanging="425"/>
        <w:rPr>
          <w:b/>
          <w:color w:val="000000" w:themeColor="text1"/>
          <w:sz w:val="28"/>
        </w:rPr>
      </w:pPr>
      <w:bookmarkStart w:id="3" w:name="_Toc406751900"/>
      <w:r w:rsidRPr="00552432">
        <w:rPr>
          <w:b/>
          <w:color w:val="000000" w:themeColor="text1"/>
          <w:sz w:val="28"/>
        </w:rPr>
        <w:lastRenderedPageBreak/>
        <w:t>User Requirements</w:t>
      </w:r>
      <w:bookmarkEnd w:id="3"/>
    </w:p>
    <w:p w14:paraId="77C6EB8F" w14:textId="77777777" w:rsidR="0070582C" w:rsidRDefault="0070582C" w:rsidP="0070582C">
      <w:r>
        <w:t>The following user requirements have been identified for the system (Doctor Appointment Sys):</w:t>
      </w:r>
    </w:p>
    <w:p w14:paraId="2547C955" w14:textId="752A4997" w:rsidR="0070582C" w:rsidRPr="000B6667" w:rsidRDefault="0070582C" w:rsidP="000B6667">
      <w:pPr>
        <w:pStyle w:val="Heading2"/>
        <w:numPr>
          <w:ilvl w:val="1"/>
          <w:numId w:val="6"/>
        </w:numPr>
        <w:rPr>
          <w:b/>
          <w:color w:val="auto"/>
          <w:sz w:val="28"/>
        </w:rPr>
      </w:pPr>
      <w:bookmarkStart w:id="4" w:name="_Toc406751901"/>
      <w:r w:rsidRPr="000B6667">
        <w:rPr>
          <w:b/>
          <w:color w:val="auto"/>
          <w:sz w:val="28"/>
        </w:rPr>
        <w:t>The system performs patient administration</w:t>
      </w:r>
      <w:bookmarkEnd w:id="4"/>
    </w:p>
    <w:p w14:paraId="4E03896F" w14:textId="77777777" w:rsidR="0070582C" w:rsidRPr="000B6667" w:rsidRDefault="0070582C" w:rsidP="000B6667">
      <w:pPr>
        <w:pStyle w:val="ListParagraph"/>
        <w:numPr>
          <w:ilvl w:val="2"/>
          <w:numId w:val="6"/>
        </w:numPr>
        <w:rPr>
          <w:sz w:val="24"/>
        </w:rPr>
      </w:pPr>
      <w:r w:rsidRPr="000B6667">
        <w:rPr>
          <w:sz w:val="24"/>
        </w:rPr>
        <w:t>Doctor Appointment Sys will allow the registration of a new patient to be recorded</w:t>
      </w:r>
    </w:p>
    <w:p w14:paraId="44C75BB9" w14:textId="7FCEEDB0" w:rsidR="008E69D8" w:rsidRPr="000B6667" w:rsidRDefault="0070582C" w:rsidP="000B6667">
      <w:pPr>
        <w:pStyle w:val="ListParagraph"/>
        <w:numPr>
          <w:ilvl w:val="2"/>
          <w:numId w:val="6"/>
        </w:numPr>
        <w:rPr>
          <w:sz w:val="24"/>
        </w:rPr>
      </w:pPr>
      <w:r w:rsidRPr="000B6667">
        <w:rPr>
          <w:sz w:val="24"/>
        </w:rPr>
        <w:t>Doctor Appointment Sys will allow the de-registration of existing patient from records</w:t>
      </w:r>
    </w:p>
    <w:p w14:paraId="69CFB69F" w14:textId="3F86687C" w:rsidR="008E69D8" w:rsidRPr="000B6667" w:rsidRDefault="008E69D8" w:rsidP="000B6667">
      <w:pPr>
        <w:pStyle w:val="ListParagraph"/>
        <w:numPr>
          <w:ilvl w:val="2"/>
          <w:numId w:val="6"/>
        </w:numPr>
        <w:rPr>
          <w:sz w:val="24"/>
        </w:rPr>
      </w:pPr>
      <w:r w:rsidRPr="000B6667">
        <w:rPr>
          <w:sz w:val="24"/>
        </w:rPr>
        <w:t>Doctor Appointment Sys will allow for amendment of patient information</w:t>
      </w:r>
    </w:p>
    <w:p w14:paraId="6BCBBB05" w14:textId="77777777" w:rsidR="0070582C" w:rsidRPr="000B6667" w:rsidRDefault="0070582C" w:rsidP="000B6667">
      <w:pPr>
        <w:pStyle w:val="ListParagraph"/>
        <w:numPr>
          <w:ilvl w:val="2"/>
          <w:numId w:val="6"/>
        </w:numPr>
        <w:rPr>
          <w:sz w:val="24"/>
        </w:rPr>
      </w:pPr>
      <w:r w:rsidRPr="000B6667">
        <w:rPr>
          <w:sz w:val="24"/>
        </w:rPr>
        <w:t>Doctor Appointment Sys will allow access and display of patient list</w:t>
      </w:r>
    </w:p>
    <w:p w14:paraId="01D294CC" w14:textId="77777777" w:rsidR="0070582C" w:rsidRDefault="0070582C" w:rsidP="0070582C"/>
    <w:p w14:paraId="06A311D5" w14:textId="77777777" w:rsidR="0070582C" w:rsidRPr="000B6667" w:rsidRDefault="0070582C" w:rsidP="000B6667">
      <w:pPr>
        <w:pStyle w:val="Heading2"/>
        <w:numPr>
          <w:ilvl w:val="1"/>
          <w:numId w:val="6"/>
        </w:numPr>
        <w:rPr>
          <w:b/>
          <w:color w:val="auto"/>
          <w:sz w:val="28"/>
        </w:rPr>
      </w:pPr>
      <w:bookmarkStart w:id="5" w:name="_Toc406751902"/>
      <w:r w:rsidRPr="000B6667">
        <w:rPr>
          <w:b/>
          <w:color w:val="auto"/>
          <w:sz w:val="28"/>
        </w:rPr>
        <w:t>The system performs Doctor Administration</w:t>
      </w:r>
      <w:bookmarkEnd w:id="5"/>
    </w:p>
    <w:p w14:paraId="38EFC2F1" w14:textId="77777777" w:rsidR="0070582C" w:rsidRPr="000B6667" w:rsidRDefault="0070582C" w:rsidP="000B6667">
      <w:pPr>
        <w:pStyle w:val="ListParagraph"/>
        <w:numPr>
          <w:ilvl w:val="2"/>
          <w:numId w:val="6"/>
        </w:numPr>
        <w:rPr>
          <w:sz w:val="24"/>
        </w:rPr>
      </w:pPr>
      <w:r w:rsidRPr="000B6667">
        <w:rPr>
          <w:sz w:val="24"/>
        </w:rPr>
        <w:t>Doctor Appointment Sys will allow the registration of a new Doctor to be recorded</w:t>
      </w:r>
    </w:p>
    <w:p w14:paraId="6116689D" w14:textId="77777777" w:rsidR="0070582C" w:rsidRPr="000B6667" w:rsidRDefault="0070582C" w:rsidP="000B6667">
      <w:pPr>
        <w:pStyle w:val="ListParagraph"/>
        <w:numPr>
          <w:ilvl w:val="2"/>
          <w:numId w:val="6"/>
        </w:numPr>
        <w:rPr>
          <w:sz w:val="24"/>
        </w:rPr>
      </w:pPr>
      <w:r w:rsidRPr="000B6667">
        <w:rPr>
          <w:sz w:val="24"/>
        </w:rPr>
        <w:t>Doctor Appointment Sys will allow the de-registration of an existing Doctor from record</w:t>
      </w:r>
    </w:p>
    <w:p w14:paraId="33B82E1F" w14:textId="77777777" w:rsidR="0070582C" w:rsidRDefault="0070582C" w:rsidP="0070582C"/>
    <w:p w14:paraId="3BCE21FF" w14:textId="77777777" w:rsidR="0070582C" w:rsidRPr="000B6667" w:rsidRDefault="0070582C" w:rsidP="000B6667">
      <w:pPr>
        <w:pStyle w:val="Heading2"/>
        <w:numPr>
          <w:ilvl w:val="1"/>
          <w:numId w:val="6"/>
        </w:numPr>
        <w:rPr>
          <w:b/>
          <w:color w:val="auto"/>
          <w:sz w:val="28"/>
        </w:rPr>
      </w:pPr>
      <w:bookmarkStart w:id="6" w:name="_Toc406751903"/>
      <w:r w:rsidRPr="000B6667">
        <w:rPr>
          <w:b/>
          <w:color w:val="auto"/>
          <w:sz w:val="28"/>
        </w:rPr>
        <w:t>The system performs appointment management</w:t>
      </w:r>
      <w:bookmarkEnd w:id="6"/>
    </w:p>
    <w:p w14:paraId="6DFAF918" w14:textId="77777777" w:rsidR="0070582C" w:rsidRPr="00106CC7" w:rsidRDefault="0070582C" w:rsidP="00106CC7">
      <w:pPr>
        <w:pStyle w:val="ListParagraph"/>
        <w:numPr>
          <w:ilvl w:val="2"/>
          <w:numId w:val="6"/>
        </w:numPr>
        <w:rPr>
          <w:i/>
          <w:color w:val="000000" w:themeColor="text1"/>
        </w:rPr>
      </w:pPr>
      <w:r w:rsidRPr="00106CC7">
        <w:rPr>
          <w:i/>
          <w:color w:val="000000" w:themeColor="text1"/>
        </w:rPr>
        <w:t xml:space="preserve">Doctor Appointment Sys will record new appointment </w:t>
      </w:r>
    </w:p>
    <w:p w14:paraId="5032F62B" w14:textId="77777777" w:rsidR="0070582C" w:rsidRPr="00106CC7" w:rsidRDefault="0070582C" w:rsidP="00106CC7">
      <w:pPr>
        <w:pStyle w:val="ListParagraph"/>
        <w:numPr>
          <w:ilvl w:val="2"/>
          <w:numId w:val="6"/>
        </w:numPr>
        <w:rPr>
          <w:i/>
          <w:color w:val="000000" w:themeColor="text1"/>
        </w:rPr>
      </w:pPr>
      <w:r w:rsidRPr="00106CC7">
        <w:rPr>
          <w:i/>
          <w:color w:val="000000" w:themeColor="text1"/>
        </w:rPr>
        <w:t>Doctor Appointment Sys will amend appointment if canceled</w:t>
      </w:r>
    </w:p>
    <w:p w14:paraId="4E1AB18D" w14:textId="77777777" w:rsidR="0070582C" w:rsidRPr="00106CC7" w:rsidRDefault="0070582C" w:rsidP="00106CC7">
      <w:pPr>
        <w:pStyle w:val="ListParagraph"/>
        <w:numPr>
          <w:ilvl w:val="2"/>
          <w:numId w:val="6"/>
        </w:numPr>
        <w:rPr>
          <w:i/>
          <w:color w:val="000000" w:themeColor="text1"/>
        </w:rPr>
      </w:pPr>
      <w:r w:rsidRPr="00106CC7">
        <w:rPr>
          <w:i/>
          <w:color w:val="000000" w:themeColor="text1"/>
        </w:rPr>
        <w:t>Doctor Appointment Sys will generate a listing of doctor’s’ schedule</w:t>
      </w:r>
    </w:p>
    <w:p w14:paraId="711A5792" w14:textId="77777777" w:rsidR="0070582C" w:rsidRPr="00106CC7" w:rsidRDefault="0070582C" w:rsidP="00106CC7">
      <w:pPr>
        <w:pStyle w:val="ListParagraph"/>
        <w:numPr>
          <w:ilvl w:val="2"/>
          <w:numId w:val="6"/>
        </w:numPr>
        <w:rPr>
          <w:i/>
          <w:color w:val="000000" w:themeColor="text1"/>
        </w:rPr>
      </w:pPr>
      <w:r w:rsidRPr="00106CC7">
        <w:rPr>
          <w:i/>
          <w:color w:val="000000" w:themeColor="text1"/>
        </w:rPr>
        <w:t>Doctor Appointment Sys will record the check-in of a patient</w:t>
      </w:r>
    </w:p>
    <w:p w14:paraId="1A9E64B7" w14:textId="77777777" w:rsidR="0070582C" w:rsidRDefault="0070582C" w:rsidP="0070582C"/>
    <w:p w14:paraId="498A90E1" w14:textId="77777777" w:rsidR="0070582C" w:rsidRPr="000B6667" w:rsidRDefault="0070582C" w:rsidP="000B6667">
      <w:pPr>
        <w:pStyle w:val="Heading2"/>
        <w:numPr>
          <w:ilvl w:val="1"/>
          <w:numId w:val="6"/>
        </w:numPr>
        <w:rPr>
          <w:b/>
          <w:color w:val="auto"/>
          <w:sz w:val="28"/>
        </w:rPr>
      </w:pPr>
      <w:bookmarkStart w:id="7" w:name="_Toc406751904"/>
      <w:r w:rsidRPr="000B6667">
        <w:rPr>
          <w:b/>
          <w:color w:val="auto"/>
          <w:sz w:val="28"/>
        </w:rPr>
        <w:t>The System performs Finance management</w:t>
      </w:r>
      <w:bookmarkEnd w:id="7"/>
    </w:p>
    <w:p w14:paraId="63E4DDC1" w14:textId="77777777" w:rsidR="0070582C" w:rsidRPr="00106CC7" w:rsidRDefault="0070582C" w:rsidP="00106CC7">
      <w:pPr>
        <w:pStyle w:val="ListParagraph"/>
        <w:numPr>
          <w:ilvl w:val="2"/>
          <w:numId w:val="6"/>
        </w:numPr>
        <w:rPr>
          <w:i/>
          <w:color w:val="000000" w:themeColor="text1"/>
        </w:rPr>
      </w:pPr>
      <w:r w:rsidRPr="00106CC7">
        <w:rPr>
          <w:i/>
          <w:color w:val="000000" w:themeColor="text1"/>
        </w:rPr>
        <w:t>Doctor Appointment Sys will record any required payment from Patient</w:t>
      </w:r>
    </w:p>
    <w:p w14:paraId="5E1C2308" w14:textId="77777777" w:rsidR="0070582C" w:rsidRPr="00106CC7" w:rsidRDefault="0070582C" w:rsidP="00106CC7">
      <w:pPr>
        <w:pStyle w:val="ListParagraph"/>
        <w:numPr>
          <w:ilvl w:val="2"/>
          <w:numId w:val="6"/>
        </w:numPr>
        <w:rPr>
          <w:i/>
          <w:color w:val="000000" w:themeColor="text1"/>
        </w:rPr>
      </w:pPr>
      <w:r w:rsidRPr="00106CC7">
        <w:rPr>
          <w:i/>
          <w:color w:val="000000" w:themeColor="text1"/>
        </w:rPr>
        <w:t xml:space="preserve">Doctor Appointment Sys will generate an invoice for unpaid appointments  </w:t>
      </w:r>
    </w:p>
    <w:p w14:paraId="7878D5A6" w14:textId="77777777" w:rsidR="0070582C" w:rsidRPr="009C7234" w:rsidRDefault="0070582C" w:rsidP="0070582C"/>
    <w:p w14:paraId="4EA94926" w14:textId="77777777" w:rsidR="0070582C" w:rsidRPr="001B4835" w:rsidRDefault="0070582C" w:rsidP="0070582C"/>
    <w:p w14:paraId="4F681CC8" w14:textId="77777777" w:rsidR="0070582C" w:rsidRDefault="0070582C" w:rsidP="0070582C"/>
    <w:p w14:paraId="682506A9" w14:textId="77777777" w:rsidR="0070582C" w:rsidRDefault="0070582C" w:rsidP="0070582C"/>
    <w:p w14:paraId="6F7D71B6" w14:textId="77777777" w:rsidR="0070582C" w:rsidRDefault="0070582C" w:rsidP="0070582C"/>
    <w:p w14:paraId="3A8037AC" w14:textId="77777777" w:rsidR="0070582C" w:rsidRDefault="0070582C" w:rsidP="0070582C"/>
    <w:p w14:paraId="63E49255" w14:textId="77777777" w:rsidR="0070582C" w:rsidRDefault="0070582C" w:rsidP="0070582C"/>
    <w:p w14:paraId="52CEA058" w14:textId="77777777" w:rsidR="0070582C" w:rsidRDefault="0070582C" w:rsidP="0070582C"/>
    <w:p w14:paraId="5BEA2529" w14:textId="77777777" w:rsidR="0070582C" w:rsidRDefault="0070582C" w:rsidP="0070582C"/>
    <w:p w14:paraId="40A083E4" w14:textId="77777777" w:rsidR="0070582C" w:rsidRDefault="0070582C" w:rsidP="0070582C"/>
    <w:p w14:paraId="68F08E2E" w14:textId="77777777" w:rsidR="0070582C" w:rsidRDefault="0070582C" w:rsidP="0070582C"/>
    <w:p w14:paraId="6F8B5812" w14:textId="77777777" w:rsidR="0070582C" w:rsidRDefault="0070582C" w:rsidP="0070582C"/>
    <w:p w14:paraId="4FBE90D1" w14:textId="77777777" w:rsidR="0070582C" w:rsidRPr="00076B67" w:rsidRDefault="0070582C" w:rsidP="00317633">
      <w:pPr>
        <w:pStyle w:val="Heading1"/>
        <w:numPr>
          <w:ilvl w:val="0"/>
          <w:numId w:val="1"/>
        </w:numPr>
        <w:ind w:left="0" w:hanging="851"/>
        <w:rPr>
          <w:b/>
          <w:color w:val="000000" w:themeColor="text1"/>
          <w:sz w:val="28"/>
        </w:rPr>
      </w:pPr>
      <w:bookmarkStart w:id="8" w:name="_Toc406751905"/>
      <w:r w:rsidRPr="00552432">
        <w:rPr>
          <w:b/>
          <w:color w:val="000000" w:themeColor="text1"/>
          <w:sz w:val="28"/>
        </w:rPr>
        <w:t>System Requirements</w:t>
      </w:r>
      <w:bookmarkEnd w:id="8"/>
    </w:p>
    <w:p w14:paraId="5CC67984" w14:textId="0C57F039" w:rsidR="0070582C" w:rsidRDefault="0070582C" w:rsidP="0070582C">
      <w:r>
        <w:t>The system requirements relating to the user requirements identified in section 3 are defined b</w:t>
      </w:r>
      <w:r w:rsidR="00070BB2">
        <w:t>y</w:t>
      </w:r>
      <w:r>
        <w:t>:</w:t>
      </w:r>
    </w:p>
    <w:p w14:paraId="5E7DEF39" w14:textId="77777777" w:rsidR="00D473DE" w:rsidRDefault="00D473DE" w:rsidP="0070582C"/>
    <w:p w14:paraId="3ABA5F7E" w14:textId="11CCCF4A" w:rsidR="00DF2EDB" w:rsidRPr="000B6667" w:rsidRDefault="00DF2EDB" w:rsidP="00317633">
      <w:pPr>
        <w:pStyle w:val="Heading2"/>
        <w:numPr>
          <w:ilvl w:val="1"/>
          <w:numId w:val="8"/>
        </w:numPr>
        <w:ind w:left="0" w:hanging="851"/>
        <w:rPr>
          <w:b/>
          <w:color w:val="auto"/>
          <w:sz w:val="28"/>
        </w:rPr>
      </w:pPr>
      <w:bookmarkStart w:id="9" w:name="_Toc406751906"/>
      <w:r w:rsidRPr="000B6667">
        <w:rPr>
          <w:b/>
          <w:color w:val="auto"/>
          <w:sz w:val="28"/>
        </w:rPr>
        <w:t>System Level Use Case Diagram</w:t>
      </w:r>
      <w:bookmarkEnd w:id="9"/>
    </w:p>
    <w:p w14:paraId="0A8A0B06" w14:textId="77777777" w:rsidR="000B6667" w:rsidRDefault="000B6667" w:rsidP="0070582C"/>
    <w:p w14:paraId="59AACB4A" w14:textId="7A47F00D" w:rsidR="00D473DE" w:rsidRDefault="00D473DE" w:rsidP="0070582C">
      <w:r>
        <w:rPr>
          <w:noProof/>
          <w:lang w:val="en-IE" w:eastAsia="en-IE"/>
        </w:rPr>
        <mc:AlternateContent>
          <mc:Choice Requires="wps">
            <w:drawing>
              <wp:anchor distT="0" distB="0" distL="114300" distR="114300" simplePos="0" relativeHeight="251549184" behindDoc="0" locked="0" layoutInCell="1" allowOverlap="1" wp14:anchorId="34D12BFE" wp14:editId="4DE5E53B">
                <wp:simplePos x="0" y="0"/>
                <wp:positionH relativeFrom="column">
                  <wp:posOffset>1971675</wp:posOffset>
                </wp:positionH>
                <wp:positionV relativeFrom="paragraph">
                  <wp:posOffset>213995</wp:posOffset>
                </wp:positionV>
                <wp:extent cx="2200275" cy="4803775"/>
                <wp:effectExtent l="0" t="0" r="28575" b="15875"/>
                <wp:wrapNone/>
                <wp:docPr id="15" name="Rectangle 15"/>
                <wp:cNvGraphicFramePr/>
                <a:graphic xmlns:a="http://schemas.openxmlformats.org/drawingml/2006/main">
                  <a:graphicData uri="http://schemas.microsoft.com/office/word/2010/wordprocessingShape">
                    <wps:wsp>
                      <wps:cNvSpPr/>
                      <wps:spPr>
                        <a:xfrm>
                          <a:off x="0" y="0"/>
                          <a:ext cx="2200275" cy="48037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BB7EFE" id="Rectangle 15" o:spid="_x0000_s1026" style="position:absolute;margin-left:155.25pt;margin-top:16.85pt;width:173.25pt;height:378.25pt;z-index:251549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" fillcolor="white [3212]" strokecolor="#1f4d78 [1604]" strokeweight="1pt"/>
            </w:pict>
          </mc:Fallback>
        </mc:AlternateContent>
      </w:r>
    </w:p>
    <w:p w14:paraId="0845AB3B" w14:textId="75CC8025" w:rsidR="00D473DE" w:rsidRDefault="007F413F" w:rsidP="0070582C">
      <w:r w:rsidRPr="007F413F">
        <w:rPr>
          <w:noProof/>
          <w:lang w:val="en-IE" w:eastAsia="en-IE"/>
        </w:rPr>
        <mc:AlternateContent>
          <mc:Choice Requires="wpg">
            <w:drawing>
              <wp:anchor distT="0" distB="0" distL="114300" distR="114300" simplePos="0" relativeHeight="251594240" behindDoc="0" locked="0" layoutInCell="1" allowOverlap="1" wp14:anchorId="2298D9A5" wp14:editId="0797F41C">
                <wp:simplePos x="0" y="0"/>
                <wp:positionH relativeFrom="column">
                  <wp:posOffset>5071745</wp:posOffset>
                </wp:positionH>
                <wp:positionV relativeFrom="paragraph">
                  <wp:posOffset>160655</wp:posOffset>
                </wp:positionV>
                <wp:extent cx="422910" cy="1107440"/>
                <wp:effectExtent l="0" t="0" r="15240" b="35560"/>
                <wp:wrapNone/>
                <wp:docPr id="39" name="Group 39"/>
                <wp:cNvGraphicFramePr/>
                <a:graphic xmlns:a="http://schemas.openxmlformats.org/drawingml/2006/main">
                  <a:graphicData uri="http://schemas.microsoft.com/office/word/2010/wordprocessingGroup">
                    <wpg:wgp>
                      <wpg:cNvGrpSpPr/>
                      <wpg:grpSpPr>
                        <a:xfrm>
                          <a:off x="0" y="0"/>
                          <a:ext cx="422910" cy="1107440"/>
                          <a:chOff x="0" y="0"/>
                          <a:chExt cx="423080" cy="1107650"/>
                        </a:xfrm>
                      </wpg:grpSpPr>
                      <wps:wsp>
                        <wps:cNvPr id="41" name="Smiley Face 41"/>
                        <wps:cNvSpPr/>
                        <wps:spPr>
                          <a:xfrm>
                            <a:off x="0" y="0"/>
                            <a:ext cx="423080" cy="532263"/>
                          </a:xfrm>
                          <a:prstGeom prst="smileyFac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Straight Connector 42"/>
                        <wps:cNvCnPr/>
                        <wps:spPr>
                          <a:xfrm>
                            <a:off x="207563" y="538542"/>
                            <a:ext cx="0" cy="38213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 name="Straight Connector 43"/>
                        <wps:cNvCnPr/>
                        <wps:spPr>
                          <a:xfrm flipH="1">
                            <a:off x="84147" y="661958"/>
                            <a:ext cx="23201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 name="Straight Connector 44"/>
                        <wps:cNvCnPr/>
                        <wps:spPr>
                          <a:xfrm flipH="1">
                            <a:off x="50489" y="903180"/>
                            <a:ext cx="163195" cy="20447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 name="Straight Connector 45"/>
                        <wps:cNvCnPr/>
                        <wps:spPr>
                          <a:xfrm>
                            <a:off x="213173" y="914400"/>
                            <a:ext cx="149860" cy="19113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E8DF19C" id="Group 39" o:spid="_x0000_s1026" style="position:absolute;margin-left:399.35pt;margin-top:12.65pt;width:33.3pt;height:87.2pt;z-index:251594240" coordsize="4230,11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41" o:spid="_x0000_s1027" type="#_x0000_t96" style="position:absolute;width:4230;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jZ8MMA&#10;AADbAAAADwAAAGRycy9kb3ducmV2LnhtbESP3WoCMRSE7wXfIRyhd5oorZTV7CKCYm/6s/oAx81x&#10;d3FzsiRRt2/fFAq9HGbmG2ZdDLYTd/KhdaxhPlMgiCtnWq41nI676SuIEJENdo5JwzcFKPLxaI2Z&#10;cQ/+onsZa5EgHDLU0MTYZ1KGqiGLYeZ64uRdnLcYk/S1NB4fCW47uVBqKS22nBYa7GnbUHUtb1bD&#10;Btu9+uShQv9efixelvLtrC5aP02GzQpEpCH+h//aB6PheQ6/X9IP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jZ8MMAAADbAAAADwAAAAAAAAAAAAAAAACYAgAAZHJzL2Rv&#10;d25yZXYueG1sUEsFBgAAAAAEAAQA9QAAAIgDAAAAAA==&#10;" fillcolor="#ffc000 [3207]" strokecolor="#7f5f00 [1607]" strokeweight="1pt">
                  <v:stroke joinstyle="miter"/>
                </v:shape>
                <v:line id="Straight Connector 42" o:spid="_x0000_s1028" style="position:absolute;visibility:visible;mso-wrap-style:square" from="2075,5385" to="2075,92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CUxMMAAADbAAAADwAAAGRycy9kb3ducmV2LnhtbESPQWvCQBSE74X+h+UVetONVqxEVxHB&#10;0pOg1oO3R/aZjWbfxuyaxH/vCkKPw8x8w8wWnS1FQ7UvHCsY9BMQxJnTBecK/vbr3gSED8gaS8ek&#10;4E4eFvP3txmm2rW8pWYXchEh7FNUYEKoUil9Zsii77uKOHonV1sMUda51DW2EW5LOUySsbRYcFww&#10;WNHKUHbZ3ayCK2ZrssfDT5O0pvkan6rN9/mo1OdHt5yCCNSF//Cr/asVjIbw/BJ/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9wlMTDAAAA2wAAAA8AAAAAAAAAAAAA&#10;AAAAoQIAAGRycy9kb3ducmV2LnhtbFBLBQYAAAAABAAEAPkAAACRAwAAAAA=&#10;" strokecolor="#5b9bd5 [3204]" strokeweight=".5pt">
                  <v:stroke joinstyle="miter"/>
                </v:line>
                <v:line id="Straight Connector 43" o:spid="_x0000_s1029" style="position:absolute;flip:x;visibility:visible;mso-wrap-style:square" from="841,6619" to="3161,6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6tWMQAAADbAAAADwAAAGRycy9kb3ducmV2LnhtbESPT4vCMBTE74LfITzBm6auq2g1yrKs&#10;ICwK/jt4ezbPttq8lCar3W9vBMHjMDO/Yabz2hTiRpXLLSvodSMQxInVOacK9rtFZwTCeWSNhWVS&#10;8E8O5rNmY4qxtnfe0G3rUxEg7GJUkHlfxlK6JCODrmtL4uCdbWXQB1mlUld4D3BTyI8oGkqDOYeF&#10;DEv6zii5bv+MgoVenXg0duvjwebD3+WlPPwMBkq1W/XXBISn2r/Dr/ZSK/jsw/NL+AFy9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7q1YxAAAANsAAAAPAAAAAAAAAAAA&#10;AAAAAKECAABkcnMvZG93bnJldi54bWxQSwUGAAAAAAQABAD5AAAAkgMAAAAA&#10;" strokecolor="#5b9bd5 [3204]" strokeweight=".5pt">
                  <v:stroke joinstyle="miter"/>
                </v:line>
                <v:line id="Straight Connector 44" o:spid="_x0000_s1030" style="position:absolute;flip:x;visibility:visible;mso-wrap-style:square" from="504,9031" to="2136,11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c1LMUAAADbAAAADwAAAGRycy9kb3ducmV2LnhtbESPQWvCQBSE74L/YXlCb2ajqNjUNRSp&#10;IBQLanPw9sy+JrHZtyG7jfHfdwsFj8PMfMOs0t7UoqPWVZYVTKIYBHFudcWFgs/TdrwE4Tyyxtoy&#10;KbiTg3Q9HKww0fbGB+qOvhABwi5BBaX3TSKly0sy6CLbEAfvy7YGfZBtIXWLtwA3tZzG8UIarDgs&#10;lNjQpqT8+/hjFGz1/sLLZ/dxzmy1eN9dm+xtPlfqadS/voDw1PtH+L+90wpmM/j7En6AXP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Ac1LMUAAADbAAAADwAAAAAAAAAA&#10;AAAAAAChAgAAZHJzL2Rvd25yZXYueG1sUEsFBgAAAAAEAAQA+QAAAJMDAAAAAA==&#10;" strokecolor="#5b9bd5 [3204]" strokeweight=".5pt">
                  <v:stroke joinstyle="miter"/>
                </v:line>
                <v:line id="Straight Connector 45" o:spid="_x0000_s1031" style="position:absolute;visibility:visible;mso-wrap-style:square" from="2131,9144" to="3630,110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kMsMQAAADbAAAADwAAAGRycy9kb3ducmV2LnhtbESPT2vCQBTE70K/w/KE3nSjVSvRVUrB&#10;0pPgnx68PbLPbNrs25jdJvHbu4LgcZiZ3zDLdWdL0VDtC8cKRsMEBHHmdMG5guNhM5iD8AFZY+mY&#10;FFzJw3r10ltiql3LO2r2IRcRwj5FBSaEKpXSZ4Ys+qGriKN3drXFEGWdS11jG+G2lOMkmUmLBccF&#10;gxV9Gsr+9v9WwQWzDdnTz1eTtKZ5m52r7fvvSanXfvexABGoC8/wo/2tFUymcP8Sf4B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mQywxAAAANsAAAAPAAAAAAAAAAAA&#10;AAAAAKECAABkcnMvZG93bnJldi54bWxQSwUGAAAAAAQABAD5AAAAkgMAAAAA&#10;" strokecolor="#5b9bd5 [3204]" strokeweight=".5pt">
                  <v:stroke joinstyle="miter"/>
                </v:line>
              </v:group>
            </w:pict>
          </mc:Fallback>
        </mc:AlternateContent>
      </w:r>
      <w:r w:rsidR="00D473DE">
        <w:rPr>
          <w:noProof/>
          <w:lang w:val="en-IE" w:eastAsia="en-IE"/>
        </w:rPr>
        <mc:AlternateContent>
          <mc:Choice Requires="wps">
            <w:drawing>
              <wp:anchor distT="0" distB="0" distL="114300" distR="114300" simplePos="0" relativeHeight="251550208" behindDoc="0" locked="0" layoutInCell="1" allowOverlap="1" wp14:anchorId="1EC7E9B2" wp14:editId="6B7C8A52">
                <wp:simplePos x="0" y="0"/>
                <wp:positionH relativeFrom="column">
                  <wp:posOffset>2349279</wp:posOffset>
                </wp:positionH>
                <wp:positionV relativeFrom="paragraph">
                  <wp:posOffset>124698</wp:posOffset>
                </wp:positionV>
                <wp:extent cx="1436034" cy="603608"/>
                <wp:effectExtent l="0" t="0" r="12065" b="25400"/>
                <wp:wrapNone/>
                <wp:docPr id="16" name="Text Box 16"/>
                <wp:cNvGraphicFramePr/>
                <a:graphic xmlns:a="http://schemas.openxmlformats.org/drawingml/2006/main">
                  <a:graphicData uri="http://schemas.microsoft.com/office/word/2010/wordprocessingShape">
                    <wps:wsp>
                      <wps:cNvSpPr txBox="1"/>
                      <wps:spPr>
                        <a:xfrm>
                          <a:off x="0" y="0"/>
                          <a:ext cx="1436034" cy="603608"/>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1837407" w14:textId="5F4171FB" w:rsidR="005404A0" w:rsidRPr="002A52D6" w:rsidRDefault="005404A0" w:rsidP="00D473DE">
                            <w:pPr>
                              <w:jc w:val="center"/>
                              <w:rPr>
                                <w:b/>
                              </w:rPr>
                            </w:pPr>
                            <w:r>
                              <w:rPr>
                                <w:b/>
                              </w:rPr>
                              <w:t xml:space="preserve">Doctor Appointment </w:t>
                            </w:r>
                            <w:r w:rsidRPr="002A52D6">
                              <w:rPr>
                                <w:b/>
                              </w:rPr>
                              <w:t>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EC7E9B2" id="_x0000_t202" coordsize="21600,21600" o:spt="202" path="m,l,21600r21600,l21600,xe">
                <v:stroke joinstyle="miter"/>
                <v:path gradientshapeok="t" o:connecttype="rect"/>
              </v:shapetype>
              <v:shape id="Text Box 16" o:spid="_x0000_s1026" type="#_x0000_t202" style="position:absolute;margin-left:185pt;margin-top:9.8pt;width:113.05pt;height:47.55pt;z-index:251550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" fillcolor="white [3201]" strokecolor="white [3212]" strokeweight=".5pt">
                <v:textbox>
                  <w:txbxContent>
                    <w:p w14:paraId="31837407" w14:textId="5F4171FB" w:rsidR="005404A0" w:rsidRPr="002A52D6" w:rsidRDefault="005404A0" w:rsidP="00D473DE">
                      <w:pPr>
                        <w:jc w:val="center"/>
                        <w:rPr>
                          <w:b/>
                        </w:rPr>
                      </w:pPr>
                      <w:r>
                        <w:rPr>
                          <w:b/>
                        </w:rPr>
                        <w:t xml:space="preserve">Doctor Appointment </w:t>
                      </w:r>
                      <w:r w:rsidRPr="002A52D6">
                        <w:rPr>
                          <w:b/>
                        </w:rPr>
                        <w:t>System</w:t>
                      </w:r>
                    </w:p>
                  </w:txbxContent>
                </v:textbox>
              </v:shape>
            </w:pict>
          </mc:Fallback>
        </mc:AlternateContent>
      </w:r>
      <w:r w:rsidR="00D473DE" w:rsidRPr="00D473DE">
        <w:rPr>
          <w:noProof/>
          <w:lang w:val="en-IE" w:eastAsia="en-IE"/>
        </w:rPr>
        <mc:AlternateContent>
          <mc:Choice Requires="wpg">
            <w:drawing>
              <wp:anchor distT="0" distB="0" distL="114300" distR="114300" simplePos="0" relativeHeight="251548160" behindDoc="0" locked="0" layoutInCell="1" allowOverlap="1" wp14:anchorId="2020E897" wp14:editId="23D355D1">
                <wp:simplePos x="0" y="0"/>
                <wp:positionH relativeFrom="column">
                  <wp:posOffset>423545</wp:posOffset>
                </wp:positionH>
                <wp:positionV relativeFrom="paragraph">
                  <wp:posOffset>1816735</wp:posOffset>
                </wp:positionV>
                <wp:extent cx="422910" cy="1107440"/>
                <wp:effectExtent l="0" t="0" r="15240" b="35560"/>
                <wp:wrapNone/>
                <wp:docPr id="8" name="Group 8"/>
                <wp:cNvGraphicFramePr/>
                <a:graphic xmlns:a="http://schemas.openxmlformats.org/drawingml/2006/main">
                  <a:graphicData uri="http://schemas.microsoft.com/office/word/2010/wordprocessingGroup">
                    <wpg:wgp>
                      <wpg:cNvGrpSpPr/>
                      <wpg:grpSpPr>
                        <a:xfrm>
                          <a:off x="0" y="0"/>
                          <a:ext cx="422910" cy="1107440"/>
                          <a:chOff x="0" y="0"/>
                          <a:chExt cx="423080" cy="1107650"/>
                        </a:xfrm>
                      </wpg:grpSpPr>
                      <wps:wsp>
                        <wps:cNvPr id="3" name="Smiley Face 3"/>
                        <wps:cNvSpPr/>
                        <wps:spPr>
                          <a:xfrm>
                            <a:off x="0" y="0"/>
                            <a:ext cx="423080" cy="532263"/>
                          </a:xfrm>
                          <a:prstGeom prst="smileyFac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Connector 4"/>
                        <wps:cNvCnPr/>
                        <wps:spPr>
                          <a:xfrm>
                            <a:off x="207563" y="538542"/>
                            <a:ext cx="0" cy="38213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wps:spPr>
                          <a:xfrm flipH="1">
                            <a:off x="84147" y="661958"/>
                            <a:ext cx="23201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wps:spPr>
                          <a:xfrm flipH="1">
                            <a:off x="50489" y="903180"/>
                            <a:ext cx="163195" cy="20447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 name="Straight Connector 7"/>
                        <wps:cNvCnPr/>
                        <wps:spPr>
                          <a:xfrm>
                            <a:off x="213173" y="914400"/>
                            <a:ext cx="149860" cy="19113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207B023" id="Group 8" o:spid="_x0000_s1026" style="position:absolute;margin-left:33.35pt;margin-top:143.05pt;width:33.3pt;height:87.2pt;z-index:251548160" coordsize="4230,11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">
                <v:shape id="Smiley Face 3" o:spid="_x0000_s1027" type="#_x0000_t96" style="position:absolute;width:4230;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oBUMEA&#10;AADaAAAADwAAAGRycy9kb3ducmV2LnhtbESP0WoCMRRE34X+Q7gF3zSpopTVKFJQ9KXqth9wu7nu&#10;Lm5uliTq+veNIPg4zMwZZr7sbCOu5EPtWMPHUIEgLpypudTw+7MefIIIEdlg45g03CnAcvHWm2Nm&#10;3I2PdM1jKRKEQ4YaqhjbTMpQVGQxDF1LnLyT8xZjkr6UxuMtwW0jR0pNpcWa00KFLX1VVJzzi9Ww&#10;wnqjDtwV6L/z/Wgylbs/ddK6/96tZiAidfEVfra3RsMYHlfSDZ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qAVDBAAAA2gAAAA8AAAAAAAAAAAAAAAAAmAIAAGRycy9kb3du&#10;cmV2LnhtbFBLBQYAAAAABAAEAPUAAACGAwAAAAA=&#10;" fillcolor="#ffc000 [3207]" strokecolor="#7f5f00 [1607]" strokeweight="1pt">
                  <v:stroke joinstyle="miter"/>
                </v:shape>
                <v:line id="Straight Connector 4" o:spid="_x0000_s1028" style="position:absolute;visibility:visible;mso-wrap-style:square" from="2075,5385" to="2075,92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w6nsMAAADaAAAADwAAAGRycy9kb3ducmV2LnhtbESPT2vCQBTE7wW/w/IEb2ajFi2pq0hB&#10;8STUPwdvj+wzmzb7Ns2uSfz23YLQ4zAzv2GW695WoqXGl44VTJIUBHHudMmFgvNpO34D4QOyxsox&#10;KXiQh/Vq8LLETLuOP6k9hkJECPsMFZgQ6kxKnxuy6BNXE0fv5hqLIcqmkLrBLsJtJadpOpcWS44L&#10;Bmv6MJR/H+9WwQ/mW7LXy65NO9PO5rf6sPi6KjUa9pt3EIH68B9+tvdawSv8XYk3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6sOp7DAAAA2gAAAA8AAAAAAAAAAAAA&#10;AAAAoQIAAGRycy9kb3ducmV2LnhtbFBLBQYAAAAABAAEAPkAAACRAwAAAAA=&#10;" strokecolor="#5b9bd5 [3204]" strokeweight=".5pt">
                  <v:stroke joinstyle="miter"/>
                </v:line>
                <v:line id="Straight Connector 5" o:spid="_x0000_s1029" style="position:absolute;flip:x;visibility:visible;mso-wrap-style:square" from="841,6619" to="3161,6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6J9MMAAADaAAAADwAAAGRycy9kb3ducmV2LnhtbESPT4vCMBTE7wt+h/AEb2uqUNFqlEUU&#10;hGUF//Tg7dk827rNS2midr/9RhA8DjPzG2a2aE0l7tS40rKCQT8CQZxZXXKu4HhYf45BOI+ssbJM&#10;Cv7IwWLe+Zhhou2Dd3Tf+1wECLsEFRTe14mULivIoOvbmjh4F9sY9EE2udQNPgLcVHIYRSNpsOSw&#10;UGBNy4Ky3/3NKFjrnzOPJ257Sm05+t5c63QVx0r1uu3XFISn1r/Dr/ZGK4jheSXcADn/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WOifTDAAAA2gAAAA8AAAAAAAAAAAAA&#10;AAAAoQIAAGRycy9kb3ducmV2LnhtbFBLBQYAAAAABAAEAPkAAACRAwAAAAA=&#10;" strokecolor="#5b9bd5 [3204]" strokeweight=".5pt">
                  <v:stroke joinstyle="miter"/>
                </v:line>
                <v:line id="Straight Connector 6" o:spid="_x0000_s1030" style="position:absolute;flip:x;visibility:visible;mso-wrap-style:square" from="504,9031" to="2136,11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VwXg8QAAADaAAAADwAAAGRycy9kb3ducmV2LnhtbESPQWvCQBSE70L/w/IK3nRTwWCjmyBF&#10;QRALtc2ht2f2NUnNvg27q6b/vlsoeBxm5htmVQymE1dyvrWs4GmagCCurG65VvDxvp0sQPiArLGz&#10;TAp+yEORP4xWmGl74ze6HkMtIoR9hgqaEPpMSl81ZNBPbU8cvS/rDIYoXS21w1uEm07OkiSVBluO&#10;Cw329NJQdT5ejIKtPpx48exfP0vbpvvdd19u5nOlxo/Degki0BDu4f/2TitI4e9KvAEy/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XBeDxAAAANoAAAAPAAAAAAAAAAAA&#10;AAAAAKECAABkcnMvZG93bnJldi54bWxQSwUGAAAAAAQABAD5AAAAkgMAAAAA&#10;" strokecolor="#5b9bd5 [3204]" strokeweight=".5pt">
                  <v:stroke joinstyle="miter"/>
                </v:line>
                <v:line id="Straight Connector 7" o:spid="_x0000_s1031" style="position:absolute;visibility:visible;mso-wrap-style:square" from="2131,9144" to="3630,110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6k6cEAAADaAAAADwAAAGRycy9kb3ducmV2LnhtbESPQYvCMBSE7wv+h/AEb2vqCirVKCK4&#10;eBJ09eDt0TybavNSm9jWf28WFvY4zMw3zGLV2VI0VPvCsYLRMAFBnDldcK7g9LP9nIHwAVlj6ZgU&#10;vMjDatn7WGCqXcsHao4hFxHCPkUFJoQqldJnhiz6oauIo3d1tcUQZZ1LXWMb4baUX0kykRYLjgsG&#10;K9oYyu7Hp1XwwGxL9nL+bpLWNOPJtdpPbxelBv1uPQcRqAv/4b/2TiuYwu+VeAPk8g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fqTpwQAAANoAAAAPAAAAAAAAAAAAAAAA&#10;AKECAABkcnMvZG93bnJldi54bWxQSwUGAAAAAAQABAD5AAAAjwMAAAAA&#10;" strokecolor="#5b9bd5 [3204]" strokeweight=".5pt">
                  <v:stroke joinstyle="miter"/>
                </v:line>
              </v:group>
            </w:pict>
          </mc:Fallback>
        </mc:AlternateContent>
      </w:r>
      <w:r w:rsidR="00D473DE" w:rsidRPr="00D473DE">
        <w:rPr>
          <w:noProof/>
          <w:lang w:val="en-IE" w:eastAsia="en-IE"/>
        </w:rPr>
        <mc:AlternateContent>
          <mc:Choice Requires="wps">
            <w:drawing>
              <wp:anchor distT="0" distB="0" distL="114300" distR="114300" simplePos="0" relativeHeight="251555328" behindDoc="0" locked="0" layoutInCell="1" allowOverlap="1" wp14:anchorId="6E04B142" wp14:editId="7D8FE74C">
                <wp:simplePos x="0" y="0"/>
                <wp:positionH relativeFrom="column">
                  <wp:posOffset>0</wp:posOffset>
                </wp:positionH>
                <wp:positionV relativeFrom="paragraph">
                  <wp:posOffset>3056255</wp:posOffset>
                </wp:positionV>
                <wp:extent cx="1282889" cy="382137"/>
                <wp:effectExtent l="0" t="0" r="12700" b="18415"/>
                <wp:wrapNone/>
                <wp:docPr id="27" name="Text Box 27"/>
                <wp:cNvGraphicFramePr/>
                <a:graphic xmlns:a="http://schemas.openxmlformats.org/drawingml/2006/main">
                  <a:graphicData uri="http://schemas.microsoft.com/office/word/2010/wordprocessingShape">
                    <wps:wsp>
                      <wps:cNvSpPr txBox="1"/>
                      <wps:spPr>
                        <a:xfrm>
                          <a:off x="0" y="0"/>
                          <a:ext cx="1282889" cy="382137"/>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F6E9C0F" w14:textId="77777777" w:rsidR="005404A0" w:rsidRPr="00603DAE" w:rsidRDefault="005404A0" w:rsidP="00D473DE">
                            <w:pPr>
                              <w:jc w:val="center"/>
                              <w:rPr>
                                <w:sz w:val="24"/>
                              </w:rPr>
                            </w:pPr>
                            <w:r w:rsidRPr="00603DAE">
                              <w:rPr>
                                <w:sz w:val="24"/>
                              </w:rPr>
                              <w:t>Administrator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04B142" id="Text Box 27" o:spid="_x0000_s1027" type="#_x0000_t202" style="position:absolute;margin-left:0;margin-top:240.65pt;width:101pt;height:30.1pt;z-index:25155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" fillcolor="white [3201]" strokecolor="white [3212]" strokeweight=".5pt">
                <v:textbox>
                  <w:txbxContent>
                    <w:p w14:paraId="3F6E9C0F" w14:textId="77777777" w:rsidR="005404A0" w:rsidRPr="00603DAE" w:rsidRDefault="005404A0" w:rsidP="00D473DE">
                      <w:pPr>
                        <w:jc w:val="center"/>
                        <w:rPr>
                          <w:sz w:val="24"/>
                        </w:rPr>
                      </w:pPr>
                      <w:r w:rsidRPr="00603DAE">
                        <w:rPr>
                          <w:sz w:val="24"/>
                        </w:rPr>
                        <w:t>Administrator</w:t>
                      </w:r>
                    </w:p>
                  </w:txbxContent>
                </v:textbox>
              </v:shape>
            </w:pict>
          </mc:Fallback>
        </mc:AlternateContent>
      </w:r>
    </w:p>
    <w:p w14:paraId="73C6B11A" w14:textId="67BAB0FA" w:rsidR="00D473DE" w:rsidRDefault="00D473DE" w:rsidP="0070582C"/>
    <w:p w14:paraId="288514E7" w14:textId="2360A3A9" w:rsidR="00D473DE" w:rsidRDefault="00A1073C" w:rsidP="0070582C">
      <w:r>
        <w:rPr>
          <w:noProof/>
          <w:lang w:val="en-IE" w:eastAsia="en-IE"/>
        </w:rPr>
        <mc:AlternateContent>
          <mc:Choice Requires="wpg">
            <w:drawing>
              <wp:anchor distT="0" distB="0" distL="114300" distR="114300" simplePos="0" relativeHeight="251551232" behindDoc="0" locked="0" layoutInCell="1" allowOverlap="1" wp14:anchorId="4D73455D" wp14:editId="14A94D8A">
                <wp:simplePos x="0" y="0"/>
                <wp:positionH relativeFrom="column">
                  <wp:posOffset>2352675</wp:posOffset>
                </wp:positionH>
                <wp:positionV relativeFrom="paragraph">
                  <wp:posOffset>215265</wp:posOffset>
                </wp:positionV>
                <wp:extent cx="1495977" cy="641318"/>
                <wp:effectExtent l="0" t="0" r="28575" b="26035"/>
                <wp:wrapNone/>
                <wp:docPr id="396" name="Group 396"/>
                <wp:cNvGraphicFramePr/>
                <a:graphic xmlns:a="http://schemas.openxmlformats.org/drawingml/2006/main">
                  <a:graphicData uri="http://schemas.microsoft.com/office/word/2010/wordprocessingGroup">
                    <wpg:wgp>
                      <wpg:cNvGrpSpPr/>
                      <wpg:grpSpPr>
                        <a:xfrm>
                          <a:off x="0" y="0"/>
                          <a:ext cx="1495977" cy="641318"/>
                          <a:chOff x="0" y="0"/>
                          <a:chExt cx="1495977" cy="641318"/>
                        </a:xfrm>
                      </wpg:grpSpPr>
                      <wps:wsp>
                        <wps:cNvPr id="18" name="Oval 18"/>
                        <wps:cNvSpPr/>
                        <wps:spPr>
                          <a:xfrm>
                            <a:off x="0" y="0"/>
                            <a:ext cx="1495977" cy="641318"/>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2"/>
                        <wps:cNvSpPr txBox="1"/>
                        <wps:spPr>
                          <a:xfrm>
                            <a:off x="238125" y="123825"/>
                            <a:ext cx="930112" cy="406499"/>
                          </a:xfrm>
                          <a:prstGeom prst="rect">
                            <a:avLst/>
                          </a:prstGeom>
                          <a:solidFill>
                            <a:schemeClr val="accent1"/>
                          </a:solidFill>
                          <a:ln w="6350">
                            <a:solidFill>
                              <a:schemeClr val="accent1"/>
                            </a:solidFill>
                          </a:ln>
                          <a:effectLst/>
                        </wps:spPr>
                        <wps:txbx>
                          <w:txbxContent>
                            <w:p w14:paraId="77852A83" w14:textId="392EF26B" w:rsidR="005404A0" w:rsidRDefault="005404A0" w:rsidP="00D473DE">
                              <w:pPr>
                                <w:jc w:val="center"/>
                                <w:rPr>
                                  <w:lang w:val="en-IE"/>
                                </w:rPr>
                              </w:pPr>
                              <w:r>
                                <w:rPr>
                                  <w:lang w:val="en-IE"/>
                                </w:rPr>
                                <w:t>Patient Admin</w:t>
                              </w:r>
                            </w:p>
                            <w:p w14:paraId="79AB3C23" w14:textId="77777777" w:rsidR="005404A0" w:rsidRPr="00D473DE" w:rsidRDefault="005404A0" w:rsidP="00D473DE">
                              <w:pPr>
                                <w:rPr>
                                  <w:lang w:val="en-I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D73455D" id="Group 396" o:spid="_x0000_s1028" style="position:absolute;margin-left:185.25pt;margin-top:16.95pt;width:117.8pt;height:50.5pt;z-index:251551232" coordsize="14959,6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">
                <v:oval id="Oval 18" o:spid="_x0000_s1029" style="position:absolute;width:14959;height:6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uD8cMA&#10;AADbAAAADwAAAGRycy9kb3ducmV2LnhtbESPT2vDMAzF74V+B6PCbq2zwsbI6oSyUjZ2Wv/Qsxar&#10;SWgsm9hNsm8/HQa7Sbyn937alJPr1EB9bD0beFxloIgrb1uuDZxP++ULqJiQLXaeycAPRSiL+WyD&#10;ufUjH2g4plpJCMccDTQphVzrWDXkMK58IBbt6nuHSda+1rbHUcJdp9dZ9qwdtiwNDQZ6a6i6He/O&#10;gLbDdf/NIZyoez/Q7jJ+3p++jHlYTNtXUImm9G/+u/6wgi+w8osMo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cuD8cMAAADbAAAADwAAAAAAAAAAAAAAAACYAgAAZHJzL2Rv&#10;d25yZXYueG1sUEsFBgAAAAAEAAQA9QAAAIgDAAAAAA==&#10;" fillcolor="#5b9bd5" strokecolor="#41719c" strokeweight="1pt">
                  <v:stroke joinstyle="miter"/>
                </v:oval>
                <v:shape id="Text Box 22" o:spid="_x0000_s1030" type="#_x0000_t202" style="position:absolute;left:2381;top:1238;width:9301;height:4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AK1sMA&#10;AADbAAAADwAAAGRycy9kb3ducmV2LnhtbESPzWrDMBCE74W+g9hCb41cF4pxIxsTMJSEHprm0ONi&#10;rX+ItTKSHDtvXwUCPQ4z8w2zLVczigs5P1hW8LpJQBA3Vg/cKTj91C8ZCB+QNY6WScGVPJTF48MW&#10;c20X/qbLMXQiQtjnqKAPYcql9E1PBv3GTsTRa60zGKJ0ndQOlwg3o0yT5F0aHDgu9DjRrqfmfJyN&#10;gkPy5n7lPhvm5TD5rP5qq7SRSj0/rdUHiEBr+A/f259aQZrC7Uv8AbL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4AK1sMAAADbAAAADwAAAAAAAAAAAAAAAACYAgAAZHJzL2Rv&#10;d25yZXYueG1sUEsFBgAAAAAEAAQA9QAAAIgDAAAAAA==&#10;" fillcolor="#5b9bd5 [3204]" strokecolor="#5b9bd5 [3204]" strokeweight=".5pt">
                  <v:textbox>
                    <w:txbxContent>
                      <w:p w14:paraId="77852A83" w14:textId="392EF26B" w:rsidR="005404A0" w:rsidRDefault="005404A0" w:rsidP="00D473DE">
                        <w:pPr>
                          <w:jc w:val="center"/>
                          <w:rPr>
                            <w:lang w:val="en-IE"/>
                          </w:rPr>
                        </w:pPr>
                        <w:r>
                          <w:rPr>
                            <w:lang w:val="en-IE"/>
                          </w:rPr>
                          <w:t>Patient Admin</w:t>
                        </w:r>
                      </w:p>
                      <w:p w14:paraId="79AB3C23" w14:textId="77777777" w:rsidR="005404A0" w:rsidRPr="00D473DE" w:rsidRDefault="005404A0" w:rsidP="00D473DE">
                        <w:pPr>
                          <w:rPr>
                            <w:lang w:val="en-IE"/>
                          </w:rPr>
                        </w:pPr>
                      </w:p>
                    </w:txbxContent>
                  </v:textbox>
                </v:shape>
              </v:group>
            </w:pict>
          </mc:Fallback>
        </mc:AlternateContent>
      </w:r>
    </w:p>
    <w:p w14:paraId="147FAF79" w14:textId="699C4DE1" w:rsidR="00D473DE" w:rsidRDefault="00857447" w:rsidP="0070582C">
      <w:r>
        <w:rPr>
          <w:noProof/>
          <w:lang w:val="en-IE" w:eastAsia="en-IE"/>
        </w:rPr>
        <mc:AlternateContent>
          <mc:Choice Requires="wps">
            <w:drawing>
              <wp:anchor distT="0" distB="0" distL="114300" distR="114300" simplePos="0" relativeHeight="251624960" behindDoc="0" locked="0" layoutInCell="1" allowOverlap="1" wp14:anchorId="1CB6EA61" wp14:editId="3E107595">
                <wp:simplePos x="0" y="0"/>
                <wp:positionH relativeFrom="column">
                  <wp:posOffset>3771900</wp:posOffset>
                </wp:positionH>
                <wp:positionV relativeFrom="paragraph">
                  <wp:posOffset>158115</wp:posOffset>
                </wp:positionV>
                <wp:extent cx="1257300" cy="990600"/>
                <wp:effectExtent l="0" t="0" r="19050" b="19050"/>
                <wp:wrapNone/>
                <wp:docPr id="104" name="Straight Connector 104"/>
                <wp:cNvGraphicFramePr/>
                <a:graphic xmlns:a="http://schemas.openxmlformats.org/drawingml/2006/main">
                  <a:graphicData uri="http://schemas.microsoft.com/office/word/2010/wordprocessingShape">
                    <wps:wsp>
                      <wps:cNvCnPr/>
                      <wps:spPr>
                        <a:xfrm flipH="1">
                          <a:off x="0" y="0"/>
                          <a:ext cx="1257300" cy="990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A9A304" id="Straight Connector 104" o:spid="_x0000_s1026" style="position:absolute;flip:x;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pt,12.45pt" to="396pt,9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" strokecolor="black [3200]" strokeweight=".5pt">
                <v:stroke joinstyle="miter"/>
              </v:line>
            </w:pict>
          </mc:Fallback>
        </mc:AlternateContent>
      </w:r>
      <w:r w:rsidR="00A1073C" w:rsidRPr="00E14C5B">
        <w:rPr>
          <w:noProof/>
          <w:lang w:val="en-IE" w:eastAsia="en-IE"/>
        </w:rPr>
        <mc:AlternateContent>
          <mc:Choice Requires="wps">
            <w:drawing>
              <wp:anchor distT="0" distB="0" distL="114300" distR="114300" simplePos="0" relativeHeight="251619840" behindDoc="0" locked="0" layoutInCell="1" allowOverlap="1" wp14:anchorId="0810CEA1" wp14:editId="3AC1EFD6">
                <wp:simplePos x="0" y="0"/>
                <wp:positionH relativeFrom="column">
                  <wp:posOffset>3810000</wp:posOffset>
                </wp:positionH>
                <wp:positionV relativeFrom="paragraph">
                  <wp:posOffset>224790</wp:posOffset>
                </wp:positionV>
                <wp:extent cx="1259840" cy="1733550"/>
                <wp:effectExtent l="0" t="0" r="35560" b="19050"/>
                <wp:wrapNone/>
                <wp:docPr id="398" name="Straight Connector 398"/>
                <wp:cNvGraphicFramePr/>
                <a:graphic xmlns:a="http://schemas.openxmlformats.org/drawingml/2006/main">
                  <a:graphicData uri="http://schemas.microsoft.com/office/word/2010/wordprocessingShape">
                    <wps:wsp>
                      <wps:cNvCnPr/>
                      <wps:spPr>
                        <a:xfrm flipH="1">
                          <a:off x="0" y="0"/>
                          <a:ext cx="1259840" cy="173355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88A074" id="Straight Connector 398" o:spid="_x0000_s1026" style="position:absolute;flip:x;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0pt,17.7pt" to="399.2pt,15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" strokecolor="black [3200]" strokeweight=".5pt">
                <v:stroke joinstyle="miter"/>
              </v:line>
            </w:pict>
          </mc:Fallback>
        </mc:AlternateContent>
      </w:r>
      <w:r w:rsidR="00A1073C">
        <w:rPr>
          <w:noProof/>
          <w:lang w:val="en-IE" w:eastAsia="en-IE"/>
        </w:rPr>
        <mc:AlternateContent>
          <mc:Choice Requires="wps">
            <w:drawing>
              <wp:anchor distT="0" distB="0" distL="114300" distR="114300" simplePos="0" relativeHeight="251618816" behindDoc="0" locked="0" layoutInCell="1" allowOverlap="1" wp14:anchorId="6DE5BFAE" wp14:editId="5CF9C5FF">
                <wp:simplePos x="0" y="0"/>
                <wp:positionH relativeFrom="column">
                  <wp:posOffset>3848100</wp:posOffset>
                </wp:positionH>
                <wp:positionV relativeFrom="paragraph">
                  <wp:posOffset>53224</wp:posOffset>
                </wp:positionV>
                <wp:extent cx="1219200" cy="150650"/>
                <wp:effectExtent l="0" t="0" r="19050" b="20955"/>
                <wp:wrapNone/>
                <wp:docPr id="397" name="Straight Connector 397"/>
                <wp:cNvGraphicFramePr/>
                <a:graphic xmlns:a="http://schemas.openxmlformats.org/drawingml/2006/main">
                  <a:graphicData uri="http://schemas.microsoft.com/office/word/2010/wordprocessingShape">
                    <wps:wsp>
                      <wps:cNvCnPr/>
                      <wps:spPr>
                        <a:xfrm flipH="1">
                          <a:off x="0" y="0"/>
                          <a:ext cx="1219200" cy="150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DCE43D" id="Straight Connector 397" o:spid="_x0000_s1026" style="position:absolute;flip:x;z-index:251618816;visibility:visible;mso-wrap-style:square;mso-wrap-distance-left:9pt;mso-wrap-distance-top:0;mso-wrap-distance-right:9pt;mso-wrap-distance-bottom:0;mso-position-horizontal:absolute;mso-position-horizontal-relative:text;mso-position-vertical:absolute;mso-position-vertical-relative:text" from="303pt,4.2pt" to="399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" strokecolor="black [3200]" strokeweight=".5pt">
                <v:stroke joinstyle="miter"/>
              </v:line>
            </w:pict>
          </mc:Fallback>
        </mc:AlternateContent>
      </w:r>
      <w:r w:rsidR="00A1073C" w:rsidRPr="00D473DE">
        <w:rPr>
          <w:noProof/>
          <w:lang w:val="en-IE" w:eastAsia="en-IE"/>
        </w:rPr>
        <mc:AlternateContent>
          <mc:Choice Requires="wps">
            <w:drawing>
              <wp:anchor distT="0" distB="0" distL="114300" distR="114300" simplePos="0" relativeHeight="251556352" behindDoc="0" locked="0" layoutInCell="1" allowOverlap="1" wp14:anchorId="3D7C1BC5" wp14:editId="752DA9A4">
                <wp:simplePos x="0" y="0"/>
                <wp:positionH relativeFrom="column">
                  <wp:posOffset>1095375</wp:posOffset>
                </wp:positionH>
                <wp:positionV relativeFrom="paragraph">
                  <wp:posOffset>221370</wp:posOffset>
                </wp:positionV>
                <wp:extent cx="1352550" cy="1035295"/>
                <wp:effectExtent l="0" t="0" r="19050" b="31750"/>
                <wp:wrapNone/>
                <wp:docPr id="28" name="Straight Connector 28"/>
                <wp:cNvGraphicFramePr/>
                <a:graphic xmlns:a="http://schemas.openxmlformats.org/drawingml/2006/main">
                  <a:graphicData uri="http://schemas.microsoft.com/office/word/2010/wordprocessingShape">
                    <wps:wsp>
                      <wps:cNvCnPr/>
                      <wps:spPr>
                        <a:xfrm flipV="1">
                          <a:off x="0" y="0"/>
                          <a:ext cx="1352550" cy="10352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F0FCA1" id="Straight Connector 28" o:spid="_x0000_s1026" style="position:absolute;flip:y;z-index:25155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25pt,17.45pt" to="192.75pt,9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" strokecolor="black [3200]" strokeweight=".5pt">
                <v:stroke joinstyle="miter"/>
              </v:line>
            </w:pict>
          </mc:Fallback>
        </mc:AlternateContent>
      </w:r>
    </w:p>
    <w:p w14:paraId="017B685D" w14:textId="2A8FCC45" w:rsidR="00D473DE" w:rsidRDefault="007F413F" w:rsidP="0070582C">
      <w:r w:rsidRPr="007F413F">
        <w:rPr>
          <w:noProof/>
          <w:lang w:val="en-IE" w:eastAsia="en-IE"/>
        </w:rPr>
        <mc:AlternateContent>
          <mc:Choice Requires="wps">
            <w:drawing>
              <wp:anchor distT="0" distB="0" distL="114300" distR="114300" simplePos="0" relativeHeight="251595264" behindDoc="0" locked="0" layoutInCell="1" allowOverlap="1" wp14:anchorId="700969CE" wp14:editId="73D1E8E5">
                <wp:simplePos x="0" y="0"/>
                <wp:positionH relativeFrom="column">
                  <wp:posOffset>4648200</wp:posOffset>
                </wp:positionH>
                <wp:positionV relativeFrom="paragraph">
                  <wp:posOffset>257810</wp:posOffset>
                </wp:positionV>
                <wp:extent cx="1282889" cy="382137"/>
                <wp:effectExtent l="0" t="0" r="12700" b="18415"/>
                <wp:wrapNone/>
                <wp:docPr id="46" name="Text Box 46"/>
                <wp:cNvGraphicFramePr/>
                <a:graphic xmlns:a="http://schemas.openxmlformats.org/drawingml/2006/main">
                  <a:graphicData uri="http://schemas.microsoft.com/office/word/2010/wordprocessingShape">
                    <wps:wsp>
                      <wps:cNvSpPr txBox="1"/>
                      <wps:spPr>
                        <a:xfrm>
                          <a:off x="0" y="0"/>
                          <a:ext cx="1282889" cy="382137"/>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6687837" w14:textId="1CE298D6" w:rsidR="005404A0" w:rsidRPr="007F413F" w:rsidRDefault="005404A0" w:rsidP="007F413F">
                            <w:pPr>
                              <w:jc w:val="center"/>
                              <w:rPr>
                                <w:sz w:val="24"/>
                                <w:lang w:val="en-IE"/>
                              </w:rPr>
                            </w:pPr>
                            <w:r>
                              <w:rPr>
                                <w:sz w:val="24"/>
                                <w:lang w:val="en-IE"/>
                              </w:rPr>
                              <w:t>Patient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0969CE" id="Text Box 46" o:spid="_x0000_s1031" type="#_x0000_t202" style="position:absolute;margin-left:366pt;margin-top:20.3pt;width:101pt;height:30.1pt;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" fillcolor="white [3201]" strokecolor="white [3212]" strokeweight=".5pt">
                <v:textbox>
                  <w:txbxContent>
                    <w:p w14:paraId="06687837" w14:textId="1CE298D6" w:rsidR="005404A0" w:rsidRPr="007F413F" w:rsidRDefault="005404A0" w:rsidP="007F413F">
                      <w:pPr>
                        <w:jc w:val="center"/>
                        <w:rPr>
                          <w:sz w:val="24"/>
                          <w:lang w:val="en-IE"/>
                        </w:rPr>
                      </w:pPr>
                      <w:r>
                        <w:rPr>
                          <w:sz w:val="24"/>
                          <w:lang w:val="en-IE"/>
                        </w:rPr>
                        <w:t>Patient</w:t>
                      </w:r>
                    </w:p>
                  </w:txbxContent>
                </v:textbox>
              </v:shape>
            </w:pict>
          </mc:Fallback>
        </mc:AlternateContent>
      </w:r>
    </w:p>
    <w:p w14:paraId="765F5C1F" w14:textId="16241AC5" w:rsidR="00D473DE" w:rsidRDefault="00A1073C" w:rsidP="0070582C">
      <w:r>
        <w:rPr>
          <w:noProof/>
          <w:lang w:val="en-IE" w:eastAsia="en-IE"/>
        </w:rPr>
        <mc:AlternateContent>
          <mc:Choice Requires="wpg">
            <w:drawing>
              <wp:anchor distT="0" distB="0" distL="114300" distR="114300" simplePos="0" relativeHeight="251554304" behindDoc="0" locked="0" layoutInCell="1" allowOverlap="1" wp14:anchorId="2BAF84FA" wp14:editId="56E07DD2">
                <wp:simplePos x="0" y="0"/>
                <wp:positionH relativeFrom="column">
                  <wp:posOffset>2352675</wp:posOffset>
                </wp:positionH>
                <wp:positionV relativeFrom="paragraph">
                  <wp:posOffset>284440</wp:posOffset>
                </wp:positionV>
                <wp:extent cx="1495977" cy="641318"/>
                <wp:effectExtent l="0" t="0" r="28575" b="26035"/>
                <wp:wrapNone/>
                <wp:docPr id="392" name="Group 392"/>
                <wp:cNvGraphicFramePr/>
                <a:graphic xmlns:a="http://schemas.openxmlformats.org/drawingml/2006/main">
                  <a:graphicData uri="http://schemas.microsoft.com/office/word/2010/wordprocessingGroup">
                    <wpg:wgp>
                      <wpg:cNvGrpSpPr/>
                      <wpg:grpSpPr>
                        <a:xfrm>
                          <a:off x="0" y="0"/>
                          <a:ext cx="1495977" cy="641318"/>
                          <a:chOff x="0" y="0"/>
                          <a:chExt cx="1495977" cy="641318"/>
                        </a:xfrm>
                      </wpg:grpSpPr>
                      <wps:wsp>
                        <wps:cNvPr id="21" name="Oval 21"/>
                        <wps:cNvSpPr/>
                        <wps:spPr>
                          <a:xfrm>
                            <a:off x="0" y="0"/>
                            <a:ext cx="1495977" cy="641318"/>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Text Box 25"/>
                        <wps:cNvSpPr txBox="1"/>
                        <wps:spPr>
                          <a:xfrm>
                            <a:off x="247650" y="152400"/>
                            <a:ext cx="978664" cy="340978"/>
                          </a:xfrm>
                          <a:prstGeom prst="rect">
                            <a:avLst/>
                          </a:prstGeom>
                          <a:solidFill>
                            <a:schemeClr val="accent1"/>
                          </a:solidFill>
                          <a:ln w="6350">
                            <a:solidFill>
                              <a:schemeClr val="accent1"/>
                            </a:solidFill>
                          </a:ln>
                          <a:effectLst/>
                        </wps:spPr>
                        <wps:txbx>
                          <w:txbxContent>
                            <w:p w14:paraId="3BEB491F" w14:textId="2C5876BF" w:rsidR="005404A0" w:rsidRPr="00D473DE" w:rsidRDefault="005404A0" w:rsidP="00D473DE">
                              <w:pPr>
                                <w:jc w:val="center"/>
                                <w:rPr>
                                  <w:lang w:val="en-IE"/>
                                </w:rPr>
                              </w:pPr>
                              <w:r>
                                <w:rPr>
                                  <w:lang w:val="en-IE"/>
                                </w:rPr>
                                <w:t>Finance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BAF84FA" id="Group 392" o:spid="_x0000_s1032" style="position:absolute;margin-left:185.25pt;margin-top:22.4pt;width:117.8pt;height:50.5pt;z-index:251554304" coordsize="14959,6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">
                <v:oval id="Oval 21" o:spid="_x0000_s1033" style="position:absolute;width:14959;height:6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3g0cIA&#10;AADbAAAADwAAAGRycy9kb3ducmV2LnhtbESPzWrDMBCE74G+g9hCb4kcQ0Nwo4SQYlp6iuPQ89ba&#10;2KbWSljyT9++KhRyHGbmG2Z3mE0nRup9a1nBepWAIK6sbrlWcC3z5RaED8gaO8uk4Ic8HPYPix1m&#10;2k5c0HgJtYgQ9hkqaEJwmZS+asigX1lHHL2b7Q2GKPta6h6nCDedTJNkIw22HBcadHRqqPq+DEaB&#10;1OMt/2LnSureCnr9nD6G57NST4/z8QVEoDncw//td60gXcPfl/gD5P4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neDRwgAAANsAAAAPAAAAAAAAAAAAAAAAAJgCAABkcnMvZG93&#10;bnJldi54bWxQSwUGAAAAAAQABAD1AAAAhwMAAAAA&#10;" fillcolor="#5b9bd5" strokecolor="#41719c" strokeweight="1pt">
                  <v:stroke joinstyle="miter"/>
                </v:oval>
                <v:shape id="Text Box 25" o:spid="_x0000_s1034" type="#_x0000_t202" style="position:absolute;left:2476;top:1524;width:9787;height:3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mSosIA&#10;AADbAAAADwAAAGRycy9kb3ducmV2LnhtbESPQYvCMBSE74L/ITzBm6ZWVko1igiCKHvQ3YPHR/Ns&#10;i81LSaKt/36zIHgcZuYbZrXpTSOe5HxtWcFsmoAgLqyuuVTw+7OfZCB8QNbYWCYFL/KwWQ8HK8y1&#10;7fhMz0soRYSwz1FBFUKbS+mLigz6qW2Jo3ezzmCI0pVSO+wi3DQyTZKFNFhzXKiwpV1Fxf3yMApO&#10;ydxd5TGrH92p9dn++7ZNC6nUeNRvlyAC9eETfrcPWkH6Bf9f4g+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aZKiwgAAANsAAAAPAAAAAAAAAAAAAAAAAJgCAABkcnMvZG93&#10;bnJldi54bWxQSwUGAAAAAAQABAD1AAAAhwMAAAAA&#10;" fillcolor="#5b9bd5 [3204]" strokecolor="#5b9bd5 [3204]" strokeweight=".5pt">
                  <v:textbox>
                    <w:txbxContent>
                      <w:p w14:paraId="3BEB491F" w14:textId="2C5876BF" w:rsidR="005404A0" w:rsidRPr="00D473DE" w:rsidRDefault="005404A0" w:rsidP="00D473DE">
                        <w:pPr>
                          <w:jc w:val="center"/>
                          <w:rPr>
                            <w:lang w:val="en-IE"/>
                          </w:rPr>
                        </w:pPr>
                        <w:r>
                          <w:rPr>
                            <w:lang w:val="en-IE"/>
                          </w:rPr>
                          <w:t>Finance</w:t>
                        </w:r>
                      </w:p>
                    </w:txbxContent>
                  </v:textbox>
                </v:shape>
              </v:group>
            </w:pict>
          </mc:Fallback>
        </mc:AlternateContent>
      </w:r>
    </w:p>
    <w:p w14:paraId="435E1523" w14:textId="69525217" w:rsidR="00D473DE" w:rsidRDefault="00D473DE" w:rsidP="0070582C"/>
    <w:p w14:paraId="0B5DB91C" w14:textId="7682633B" w:rsidR="00D473DE" w:rsidRDefault="00A1073C" w:rsidP="0070582C">
      <w:r w:rsidRPr="00D473DE">
        <w:rPr>
          <w:noProof/>
          <w:lang w:val="en-IE" w:eastAsia="en-IE"/>
        </w:rPr>
        <mc:AlternateContent>
          <mc:Choice Requires="wps">
            <w:drawing>
              <wp:anchor distT="0" distB="0" distL="114300" distR="114300" simplePos="0" relativeHeight="251557376" behindDoc="0" locked="0" layoutInCell="1" allowOverlap="1" wp14:anchorId="5114A545" wp14:editId="7D47B907">
                <wp:simplePos x="0" y="0"/>
                <wp:positionH relativeFrom="column">
                  <wp:posOffset>1104900</wp:posOffset>
                </wp:positionH>
                <wp:positionV relativeFrom="paragraph">
                  <wp:posOffset>34924</wp:posOffset>
                </wp:positionV>
                <wp:extent cx="1247775" cy="357505"/>
                <wp:effectExtent l="0" t="0" r="28575" b="23495"/>
                <wp:wrapNone/>
                <wp:docPr id="29" name="Straight Connector 29"/>
                <wp:cNvGraphicFramePr/>
                <a:graphic xmlns:a="http://schemas.openxmlformats.org/drawingml/2006/main">
                  <a:graphicData uri="http://schemas.microsoft.com/office/word/2010/wordprocessingShape">
                    <wps:wsp>
                      <wps:cNvCnPr/>
                      <wps:spPr>
                        <a:xfrm flipV="1">
                          <a:off x="0" y="0"/>
                          <a:ext cx="1247775" cy="357505"/>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459E2E" id="Straight Connector 29" o:spid="_x0000_s1026" style="position:absolute;flip:y;z-index:25155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2.75pt" to="185.25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" strokecolor="black [3200]" strokeweight=".5pt">
                <v:stroke joinstyle="miter"/>
              </v:line>
            </w:pict>
          </mc:Fallback>
        </mc:AlternateContent>
      </w:r>
    </w:p>
    <w:p w14:paraId="25930F09" w14:textId="6D6C8049" w:rsidR="00D473DE" w:rsidRDefault="00D473DE" w:rsidP="0070582C"/>
    <w:p w14:paraId="15B49806" w14:textId="484026E6" w:rsidR="00D473DE" w:rsidRDefault="00A1073C" w:rsidP="0070582C">
      <w:r w:rsidRPr="00D473DE">
        <w:rPr>
          <w:noProof/>
          <w:lang w:val="en-IE" w:eastAsia="en-IE"/>
        </w:rPr>
        <mc:AlternateContent>
          <mc:Choice Requires="wps">
            <w:drawing>
              <wp:anchor distT="0" distB="0" distL="114300" distR="114300" simplePos="0" relativeHeight="251558400" behindDoc="0" locked="0" layoutInCell="1" allowOverlap="1" wp14:anchorId="652FF98C" wp14:editId="43923648">
                <wp:simplePos x="0" y="0"/>
                <wp:positionH relativeFrom="column">
                  <wp:posOffset>1123950</wp:posOffset>
                </wp:positionH>
                <wp:positionV relativeFrom="paragraph">
                  <wp:posOffset>73025</wp:posOffset>
                </wp:positionV>
                <wp:extent cx="1228725" cy="333375"/>
                <wp:effectExtent l="0" t="0" r="28575" b="28575"/>
                <wp:wrapNone/>
                <wp:docPr id="30" name="Straight Connector 30"/>
                <wp:cNvGraphicFramePr/>
                <a:graphic xmlns:a="http://schemas.openxmlformats.org/drawingml/2006/main">
                  <a:graphicData uri="http://schemas.microsoft.com/office/word/2010/wordprocessingShape">
                    <wps:wsp>
                      <wps:cNvCnPr/>
                      <wps:spPr>
                        <a:xfrm>
                          <a:off x="0" y="0"/>
                          <a:ext cx="1228725" cy="333375"/>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FFBCC2" id="Straight Connector 30" o:spid="_x0000_s1026" style="position:absolute;z-index:25155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5pt,5.75pt" to="185.2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" strokecolor="black [3200]" strokeweight=".5pt">
                <v:stroke joinstyle="miter"/>
              </v:line>
            </w:pict>
          </mc:Fallback>
        </mc:AlternateContent>
      </w:r>
      <w:r>
        <w:rPr>
          <w:noProof/>
          <w:lang w:val="en-IE" w:eastAsia="en-IE"/>
        </w:rPr>
        <mc:AlternateContent>
          <mc:Choice Requires="wpg">
            <w:drawing>
              <wp:anchor distT="0" distB="0" distL="114300" distR="114300" simplePos="0" relativeHeight="251553280" behindDoc="0" locked="0" layoutInCell="1" allowOverlap="1" wp14:anchorId="40DB1360" wp14:editId="5B3941FE">
                <wp:simplePos x="0" y="0"/>
                <wp:positionH relativeFrom="column">
                  <wp:posOffset>2352675</wp:posOffset>
                </wp:positionH>
                <wp:positionV relativeFrom="paragraph">
                  <wp:posOffset>82550</wp:posOffset>
                </wp:positionV>
                <wp:extent cx="1495977" cy="641318"/>
                <wp:effectExtent l="0" t="0" r="28575" b="26035"/>
                <wp:wrapNone/>
                <wp:docPr id="391" name="Group 391"/>
                <wp:cNvGraphicFramePr/>
                <a:graphic xmlns:a="http://schemas.openxmlformats.org/drawingml/2006/main">
                  <a:graphicData uri="http://schemas.microsoft.com/office/word/2010/wordprocessingGroup">
                    <wpg:wgp>
                      <wpg:cNvGrpSpPr/>
                      <wpg:grpSpPr>
                        <a:xfrm>
                          <a:off x="0" y="0"/>
                          <a:ext cx="1495977" cy="641318"/>
                          <a:chOff x="0" y="0"/>
                          <a:chExt cx="1495977" cy="641318"/>
                        </a:xfrm>
                      </wpg:grpSpPr>
                      <wps:wsp>
                        <wps:cNvPr id="17" name="Oval 17"/>
                        <wps:cNvSpPr/>
                        <wps:spPr>
                          <a:xfrm>
                            <a:off x="0" y="0"/>
                            <a:ext cx="1495977" cy="6413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Text Box 24"/>
                        <wps:cNvSpPr txBox="1"/>
                        <wps:spPr>
                          <a:xfrm>
                            <a:off x="295275" y="190500"/>
                            <a:ext cx="1000125" cy="272402"/>
                          </a:xfrm>
                          <a:prstGeom prst="rect">
                            <a:avLst/>
                          </a:prstGeom>
                          <a:solidFill>
                            <a:schemeClr val="accent1"/>
                          </a:solidFill>
                          <a:ln w="6350">
                            <a:solidFill>
                              <a:schemeClr val="accent1"/>
                            </a:solidFill>
                          </a:ln>
                          <a:effectLst/>
                        </wps:spPr>
                        <wps:txbx>
                          <w:txbxContent>
                            <w:p w14:paraId="170450DD" w14:textId="14C4CF79" w:rsidR="005404A0" w:rsidRPr="00D473DE" w:rsidRDefault="005404A0" w:rsidP="00D473DE">
                              <w:pPr>
                                <w:jc w:val="center"/>
                                <w:rPr>
                                  <w:lang w:val="en-IE"/>
                                </w:rPr>
                              </w:pPr>
                              <w:r>
                                <w:rPr>
                                  <w:lang w:val="en-IE"/>
                                </w:rPr>
                                <w:t>Appointments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0DB1360" id="Group 391" o:spid="_x0000_s1035" style="position:absolute;margin-left:185.25pt;margin-top:6.5pt;width:117.8pt;height:50.5pt;z-index:251553280" coordsize="14959,6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">
                <v:oval id="Oval 17" o:spid="_x0000_s1036" style="position:absolute;width:14959;height:6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Jt3sEA&#10;AADbAAAADwAAAGRycy9kb3ducmV2LnhtbERPTWvCQBC9F/wPywi91Y2ltDG6ihQCWuihMd6H7Jgs&#10;ZmdDdtXor3cLgrd5vM9ZrAbbijP13jhWMJ0kIIgrpw3XCspd/paC8AFZY+uYFFzJw2o5ellgpt2F&#10;/+hchFrEEPYZKmhC6DIpfdWQRT9xHXHkDq63GCLsa6l7vMRw28r3JPmUFg3HhgY7+m6oOhYnq+C2&#10;yUsTTrMiTcqf4+/HNnfS7JV6HQ/rOYhAQ3iKH+6NjvO/4P+XeIBc3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iibd7BAAAA2wAAAA8AAAAAAAAAAAAAAAAAmAIAAGRycy9kb3du&#10;cmV2LnhtbFBLBQYAAAAABAAEAPUAAACGAwAAAAA=&#10;" fillcolor="#5b9bd5 [3204]" strokecolor="#1f4d78 [1604]" strokeweight="1pt">
                  <v:stroke joinstyle="miter"/>
                </v:oval>
                <v:shape id="Text Box 24" o:spid="_x0000_s1037" type="#_x0000_t202" style="position:absolute;left:2952;top:1905;width:10002;height:2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3OcIA&#10;AADbAAAADwAAAGRycy9kb3ducmV2LnhtbESPQYvCMBSE74L/ITzBm6bWRUo1igiCKHvQ3YPHR/Ns&#10;i81LSaKt/36zIHgcZuYbZrXpTSOe5HxtWcFsmoAgLqyuuVTw+7OfZCB8QNbYWCYFL/KwWQ8HK8y1&#10;7fhMz0soRYSwz1FBFUKbS+mLigz6qW2Jo3ezzmCI0pVSO+wi3DQyTZKFNFhzXKiwpV1Fxf3yMApO&#10;ydxd5TGrH92p9dn++7ZNC6nUeNRvlyAC9eETfrcPWkH6Bf9f4g+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JTc5wgAAANsAAAAPAAAAAAAAAAAAAAAAAJgCAABkcnMvZG93&#10;bnJldi54bWxQSwUGAAAAAAQABAD1AAAAhwMAAAAA&#10;" fillcolor="#5b9bd5 [3204]" strokecolor="#5b9bd5 [3204]" strokeweight=".5pt">
                  <v:textbox>
                    <w:txbxContent>
                      <w:p w14:paraId="170450DD" w14:textId="14C4CF79" w:rsidR="005404A0" w:rsidRPr="00D473DE" w:rsidRDefault="005404A0" w:rsidP="00D473DE">
                        <w:pPr>
                          <w:jc w:val="center"/>
                          <w:rPr>
                            <w:lang w:val="en-IE"/>
                          </w:rPr>
                        </w:pPr>
                        <w:r>
                          <w:rPr>
                            <w:lang w:val="en-IE"/>
                          </w:rPr>
                          <w:t>Appointments</w:t>
                        </w:r>
                      </w:p>
                    </w:txbxContent>
                  </v:textbox>
                </v:shape>
              </v:group>
            </w:pict>
          </mc:Fallback>
        </mc:AlternateContent>
      </w:r>
      <w:r w:rsidR="007F413F" w:rsidRPr="007F413F">
        <w:rPr>
          <w:noProof/>
          <w:lang w:val="en-IE" w:eastAsia="en-IE"/>
        </w:rPr>
        <mc:AlternateContent>
          <mc:Choice Requires="wpg">
            <w:drawing>
              <wp:anchor distT="0" distB="0" distL="114300" distR="114300" simplePos="0" relativeHeight="251596288" behindDoc="0" locked="0" layoutInCell="1" allowOverlap="1" wp14:anchorId="4902A400" wp14:editId="3EA5A54F">
                <wp:simplePos x="0" y="0"/>
                <wp:positionH relativeFrom="column">
                  <wp:posOffset>5071745</wp:posOffset>
                </wp:positionH>
                <wp:positionV relativeFrom="paragraph">
                  <wp:posOffset>219710</wp:posOffset>
                </wp:positionV>
                <wp:extent cx="422910" cy="1107440"/>
                <wp:effectExtent l="0" t="0" r="15240" b="35560"/>
                <wp:wrapNone/>
                <wp:docPr id="47" name="Group 47"/>
                <wp:cNvGraphicFramePr/>
                <a:graphic xmlns:a="http://schemas.openxmlformats.org/drawingml/2006/main">
                  <a:graphicData uri="http://schemas.microsoft.com/office/word/2010/wordprocessingGroup">
                    <wpg:wgp>
                      <wpg:cNvGrpSpPr/>
                      <wpg:grpSpPr>
                        <a:xfrm>
                          <a:off x="0" y="0"/>
                          <a:ext cx="422910" cy="1107440"/>
                          <a:chOff x="0" y="0"/>
                          <a:chExt cx="423080" cy="1107650"/>
                        </a:xfrm>
                      </wpg:grpSpPr>
                      <wps:wsp>
                        <wps:cNvPr id="48" name="Smiley Face 48"/>
                        <wps:cNvSpPr/>
                        <wps:spPr>
                          <a:xfrm>
                            <a:off x="0" y="0"/>
                            <a:ext cx="423080" cy="532263"/>
                          </a:xfrm>
                          <a:prstGeom prst="smileyFac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Straight Connector 49"/>
                        <wps:cNvCnPr/>
                        <wps:spPr>
                          <a:xfrm>
                            <a:off x="207563" y="538542"/>
                            <a:ext cx="0" cy="38213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 name="Straight Connector 50"/>
                        <wps:cNvCnPr/>
                        <wps:spPr>
                          <a:xfrm flipH="1">
                            <a:off x="84147" y="661958"/>
                            <a:ext cx="23201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 name="Straight Connector 51"/>
                        <wps:cNvCnPr/>
                        <wps:spPr>
                          <a:xfrm flipH="1">
                            <a:off x="50489" y="903180"/>
                            <a:ext cx="163195" cy="20447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 name="Straight Connector 52"/>
                        <wps:cNvCnPr/>
                        <wps:spPr>
                          <a:xfrm>
                            <a:off x="213173" y="914400"/>
                            <a:ext cx="149860" cy="19113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DC42379" id="Group 47" o:spid="_x0000_s1026" style="position:absolute;margin-left:399.35pt;margin-top:17.3pt;width:33.3pt;height:87.2pt;z-index:251596288" coordsize="4230,11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">
                <v:shape id="Smiley Face 48" o:spid="_x0000_s1027" type="#_x0000_t96" style="position:absolute;width:4230;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Jwbb4A&#10;AADbAAAADwAAAGRycy9kb3ducmV2LnhtbERPzYrCMBC+C75DGGFvmigqUo0iguJe3LX6AGMztsVm&#10;UpKo3bffHBb2+PH9rzadbcSLfKgdaxiPFAjiwpmaSw3Xy364ABEissHGMWn4oQCbdb+3wsy4N5/p&#10;lcdSpBAOGWqoYmwzKUNRkcUwci1x4u7OW4wJ+lIaj+8Ubhs5UWouLdacGipsaVdR8cifVsMW64P6&#10;5q5Af8q/JrO5/Lypu9Yfg267BBGpi//iP/fRaJimselL+gFy/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vScG2+AAAA2wAAAA8AAAAAAAAAAAAAAAAAmAIAAGRycy9kb3ducmV2&#10;LnhtbFBLBQYAAAAABAAEAPUAAACDAwAAAAA=&#10;" fillcolor="#ffc000 [3207]" strokecolor="#7f5f00 [1607]" strokeweight="1pt">
                  <v:stroke joinstyle="miter"/>
                </v:shape>
                <v:line id="Straight Connector 49" o:spid="_x0000_s1028" style="position:absolute;visibility:visible;mso-wrap-style:square" from="2075,5385" to="2075,92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QGtcQAAADbAAAADwAAAGRycy9kb3ducmV2LnhtbESPS2vDMBCE74X+B7GF3hq5bcjDtRJK&#10;ICGnQl6H3BZrbbm1Vo6l2O6/rwqBHIeZ+YbJloOtRUetrxwreB0lIIhzpysuFRwP65cZCB+QNdaO&#10;ScEveVguHh8yTLXreUfdPpQiQtinqMCE0KRS+tyQRT9yDXH0CtdaDFG2pdQt9hFua/mWJBNpseK4&#10;YLChlaH8Z3+1Ci6Yr8meT5su6U33Pimar+n3Wannp+HzA0SgIdzDt/ZWKxjP4f9L/AFy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1Aa1xAAAANsAAAAPAAAAAAAAAAAA&#10;AAAAAKECAABkcnMvZG93bnJldi54bWxQSwUGAAAAAAQABAD5AAAAkgMAAAAA&#10;" strokecolor="#5b9bd5 [3204]" strokeweight=".5pt">
                  <v:stroke joinstyle="miter"/>
                </v:line>
                <v:line id="Straight Connector 50" o:spid="_x0000_s1029" style="position:absolute;flip:x;visibility:visible;mso-wrap-style:square" from="841,6619" to="3161,6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Wl8sEAAADbAAAADwAAAGRycy9kb3ducmV2LnhtbERPTYvCMBC9C/6HMII3TVeouNVYFrEg&#10;iAvqevA2NmPb3WZSmqj1328OgsfH+16knanFnVpXWVbwMY5AEOdWV1wo+DlmoxkI55E11pZJwZMc&#10;pMt+b4GJtg/e0/3gCxFC2CWooPS+SaR0eUkG3dg2xIG72tagD7AtpG7xEcJNLSdRNJUGKw4NJTa0&#10;Kin/O9yMgkzvLjz7dN/nk62m281vc1rHsVLDQfc1B+Gp82/xy73RCuKwPnwJP0Au/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5aXywQAAANsAAAAPAAAAAAAAAAAAAAAA&#10;AKECAABkcnMvZG93bnJldi54bWxQSwUGAAAAAAQABAD5AAAAjwMAAAAA&#10;" strokecolor="#5b9bd5 [3204]" strokeweight=".5pt">
                  <v:stroke joinstyle="miter"/>
                </v:line>
                <v:line id="Straight Connector 51" o:spid="_x0000_s1030" style="position:absolute;flip:x;visibility:visible;mso-wrap-style:square" from="504,9031" to="2136,11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akAacQAAADbAAAADwAAAGRycy9kb3ducmV2LnhtbESPT4vCMBTE7wv7HcITvK2pQkWrUWRR&#10;EMQF//Tg7dk822rzUpqo3W+/WRA8DjPzG2Y6b00lHtS40rKCfi8CQZxZXXKu4HhYfY1AOI+ssbJM&#10;Cn7JwXz2+THFRNsn7+ix97kIEHYJKii8rxMpXVaQQdezNXHwLrYx6INscqkbfAa4qeQgiobSYMlh&#10;ocCavgvKbvu7UbDS2zOPxu7nlNpyuFlf63QZx0p1O+1iAsJT69/hV3utFcR9+P8SfoC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qQBpxAAAANsAAAAPAAAAAAAAAAAA&#10;AAAAAKECAABkcnMvZG93bnJldi54bWxQSwUGAAAAAAQABAD5AAAAkgMAAAAA&#10;" strokecolor="#5b9bd5 [3204]" strokeweight=".5pt">
                  <v:stroke joinstyle="miter"/>
                </v:line>
                <v:line id="Straight Connector 52" o:spid="_x0000_s1031" style="position:absolute;visibility:visible;mso-wrap-style:square" from="2131,9144" to="3630,110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kCGcMAAADbAAAADwAAAGRycy9kb3ducmV2LnhtbESPQWvCQBSE74X+h+UVetONFq1EVxHB&#10;0pOg1oO3R/aZjWbfxuyaxH/vCkKPw8x8w8wWnS1FQ7UvHCsY9BMQxJnTBecK/vbr3gSED8gaS8ek&#10;4E4eFvP3txmm2rW8pWYXchEh7FNUYEKoUil9Zsii77uKOHonV1sMUda51DW2EW5LOUySsbRYcFww&#10;WNHKUHbZ3ayCK2ZrssfDT5O0pvkan6rN9/mo1OdHt5yCCNSF//Cr/asVjIbw/BJ/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qpAhnDAAAA2wAAAA8AAAAAAAAAAAAA&#10;AAAAoQIAAGRycy9kb3ducmV2LnhtbFBLBQYAAAAABAAEAPkAAACRAwAAAAA=&#10;" strokecolor="#5b9bd5 [3204]" strokeweight=".5pt">
                  <v:stroke joinstyle="miter"/>
                </v:line>
              </v:group>
            </w:pict>
          </mc:Fallback>
        </mc:AlternateContent>
      </w:r>
    </w:p>
    <w:p w14:paraId="4C38EA28" w14:textId="779EEE88" w:rsidR="00D473DE" w:rsidRDefault="00A1073C" w:rsidP="0070582C">
      <w:r>
        <w:rPr>
          <w:noProof/>
          <w:lang w:val="en-IE" w:eastAsia="en-IE"/>
        </w:rPr>
        <mc:AlternateContent>
          <mc:Choice Requires="wps">
            <w:drawing>
              <wp:anchor distT="0" distB="0" distL="114300" distR="114300" simplePos="0" relativeHeight="251620864" behindDoc="0" locked="0" layoutInCell="1" allowOverlap="1" wp14:anchorId="2731DA75" wp14:editId="73C3A116">
                <wp:simplePos x="0" y="0"/>
                <wp:positionH relativeFrom="column">
                  <wp:posOffset>3724275</wp:posOffset>
                </wp:positionH>
                <wp:positionV relativeFrom="paragraph">
                  <wp:posOffset>66040</wp:posOffset>
                </wp:positionV>
                <wp:extent cx="1247775" cy="512445"/>
                <wp:effectExtent l="0" t="0" r="28575" b="20955"/>
                <wp:wrapNone/>
                <wp:docPr id="399" name="Straight Connector 399"/>
                <wp:cNvGraphicFramePr/>
                <a:graphic xmlns:a="http://schemas.openxmlformats.org/drawingml/2006/main">
                  <a:graphicData uri="http://schemas.microsoft.com/office/word/2010/wordprocessingShape">
                    <wps:wsp>
                      <wps:cNvCnPr/>
                      <wps:spPr>
                        <a:xfrm flipH="1" flipV="1">
                          <a:off x="0" y="0"/>
                          <a:ext cx="1247775" cy="5124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B425CC" id="Straight Connector 399" o:spid="_x0000_s1026" style="position:absolute;flip:x y;z-index:251620864;visibility:visible;mso-wrap-style:square;mso-wrap-distance-left:9pt;mso-wrap-distance-top:0;mso-wrap-distance-right:9pt;mso-wrap-distance-bottom:0;mso-position-horizontal:absolute;mso-position-horizontal-relative:text;mso-position-vertical:absolute;mso-position-vertical-relative:text" from="293.25pt,5.2pt" to="391.5pt,4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" strokecolor="black [3200]" strokeweight=".5pt">
                <v:stroke joinstyle="miter"/>
              </v:line>
            </w:pict>
          </mc:Fallback>
        </mc:AlternateContent>
      </w:r>
      <w:r w:rsidR="007F413F" w:rsidRPr="00D473DE">
        <w:rPr>
          <w:noProof/>
          <w:lang w:val="en-IE" w:eastAsia="en-IE"/>
        </w:rPr>
        <mc:AlternateContent>
          <mc:Choice Requires="wps">
            <w:drawing>
              <wp:anchor distT="0" distB="0" distL="114300" distR="114300" simplePos="0" relativeHeight="251559424" behindDoc="0" locked="0" layoutInCell="1" allowOverlap="1" wp14:anchorId="23182ACB" wp14:editId="3307BD95">
                <wp:simplePos x="0" y="0"/>
                <wp:positionH relativeFrom="column">
                  <wp:posOffset>1047750</wp:posOffset>
                </wp:positionH>
                <wp:positionV relativeFrom="paragraph">
                  <wp:posOffset>25401</wp:posOffset>
                </wp:positionV>
                <wp:extent cx="1400175" cy="1010076"/>
                <wp:effectExtent l="0" t="0" r="28575" b="19050"/>
                <wp:wrapNone/>
                <wp:docPr id="31" name="Straight Connector 31"/>
                <wp:cNvGraphicFramePr/>
                <a:graphic xmlns:a="http://schemas.openxmlformats.org/drawingml/2006/main">
                  <a:graphicData uri="http://schemas.microsoft.com/office/word/2010/wordprocessingShape">
                    <wps:wsp>
                      <wps:cNvCnPr/>
                      <wps:spPr>
                        <a:xfrm>
                          <a:off x="0" y="0"/>
                          <a:ext cx="1400175" cy="1010076"/>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04A21B" id="Straight Connector 31" o:spid="_x0000_s1026" style="position:absolute;z-index:25155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pt,2pt" to="192.75pt,8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" strokecolor="black [3200]" strokeweight=".5pt">
                <v:stroke joinstyle="miter"/>
              </v:line>
            </w:pict>
          </mc:Fallback>
        </mc:AlternateContent>
      </w:r>
    </w:p>
    <w:p w14:paraId="1D26446E" w14:textId="5524397D" w:rsidR="00D473DE" w:rsidRDefault="00D473DE" w:rsidP="0070582C"/>
    <w:p w14:paraId="601BF9EA" w14:textId="6AFD672D" w:rsidR="00D473DE" w:rsidRDefault="00A1073C" w:rsidP="0070582C">
      <w:r>
        <w:rPr>
          <w:noProof/>
          <w:lang w:val="en-IE" w:eastAsia="en-IE"/>
        </w:rPr>
        <mc:AlternateContent>
          <mc:Choice Requires="wps">
            <w:drawing>
              <wp:anchor distT="0" distB="0" distL="114300" distR="114300" simplePos="0" relativeHeight="251621888" behindDoc="0" locked="0" layoutInCell="1" allowOverlap="1" wp14:anchorId="166C2A74" wp14:editId="4B00C8E2">
                <wp:simplePos x="0" y="0"/>
                <wp:positionH relativeFrom="column">
                  <wp:posOffset>3788410</wp:posOffset>
                </wp:positionH>
                <wp:positionV relativeFrom="paragraph">
                  <wp:posOffset>149225</wp:posOffset>
                </wp:positionV>
                <wp:extent cx="1183640" cy="316865"/>
                <wp:effectExtent l="0" t="0" r="16510" b="26035"/>
                <wp:wrapNone/>
                <wp:docPr id="400" name="Straight Connector 400"/>
                <wp:cNvGraphicFramePr/>
                <a:graphic xmlns:a="http://schemas.openxmlformats.org/drawingml/2006/main">
                  <a:graphicData uri="http://schemas.microsoft.com/office/word/2010/wordprocessingShape">
                    <wps:wsp>
                      <wps:cNvCnPr/>
                      <wps:spPr>
                        <a:xfrm flipH="1">
                          <a:off x="0" y="0"/>
                          <a:ext cx="1183640" cy="3168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7C48C7" id="Straight Connector 400" o:spid="_x0000_s1026" style="position:absolute;flip:x;z-index:251621888;visibility:visible;mso-wrap-style:square;mso-wrap-distance-left:9pt;mso-wrap-distance-top:0;mso-wrap-distance-right:9pt;mso-wrap-distance-bottom:0;mso-position-horizontal:absolute;mso-position-horizontal-relative:text;mso-position-vertical:absolute;mso-position-vertical-relative:text" from="298.3pt,11.75pt" to="391.5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" strokecolor="black [3200]" strokeweight=".5pt">
                <v:stroke joinstyle="miter"/>
              </v:line>
            </w:pict>
          </mc:Fallback>
        </mc:AlternateContent>
      </w:r>
      <w:r>
        <w:rPr>
          <w:noProof/>
          <w:lang w:val="en-IE" w:eastAsia="en-IE"/>
        </w:rPr>
        <mc:AlternateContent>
          <mc:Choice Requires="wpg">
            <w:drawing>
              <wp:anchor distT="0" distB="0" distL="114300" distR="114300" simplePos="0" relativeHeight="251552256" behindDoc="0" locked="0" layoutInCell="1" allowOverlap="1" wp14:anchorId="32A3FC25" wp14:editId="78275213">
                <wp:simplePos x="0" y="0"/>
                <wp:positionH relativeFrom="column">
                  <wp:posOffset>2352675</wp:posOffset>
                </wp:positionH>
                <wp:positionV relativeFrom="paragraph">
                  <wp:posOffset>152485</wp:posOffset>
                </wp:positionV>
                <wp:extent cx="1495425" cy="640715"/>
                <wp:effectExtent l="0" t="0" r="28575" b="26035"/>
                <wp:wrapNone/>
                <wp:docPr id="393" name="Group 393"/>
                <wp:cNvGraphicFramePr/>
                <a:graphic xmlns:a="http://schemas.openxmlformats.org/drawingml/2006/main">
                  <a:graphicData uri="http://schemas.microsoft.com/office/word/2010/wordprocessingGroup">
                    <wpg:wgp>
                      <wpg:cNvGrpSpPr/>
                      <wpg:grpSpPr>
                        <a:xfrm>
                          <a:off x="0" y="0"/>
                          <a:ext cx="1495425" cy="640715"/>
                          <a:chOff x="161925" y="2914650"/>
                          <a:chExt cx="1495977" cy="641318"/>
                        </a:xfrm>
                      </wpg:grpSpPr>
                      <wps:wsp>
                        <wps:cNvPr id="20" name="Oval 20"/>
                        <wps:cNvSpPr/>
                        <wps:spPr>
                          <a:xfrm>
                            <a:off x="161925" y="2914650"/>
                            <a:ext cx="1495977" cy="641318"/>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ext Box 23"/>
                        <wps:cNvSpPr txBox="1"/>
                        <wps:spPr>
                          <a:xfrm>
                            <a:off x="438150" y="3019425"/>
                            <a:ext cx="933450" cy="408337"/>
                          </a:xfrm>
                          <a:prstGeom prst="rect">
                            <a:avLst/>
                          </a:prstGeom>
                          <a:solidFill>
                            <a:schemeClr val="accent1"/>
                          </a:solidFill>
                          <a:ln w="6350">
                            <a:solidFill>
                              <a:schemeClr val="accent1"/>
                            </a:solidFill>
                          </a:ln>
                          <a:effectLst/>
                        </wps:spPr>
                        <wps:txbx>
                          <w:txbxContent>
                            <w:p w14:paraId="4B81743C" w14:textId="213E8CE3" w:rsidR="005404A0" w:rsidRDefault="005404A0" w:rsidP="00D473DE">
                              <w:pPr>
                                <w:jc w:val="center"/>
                              </w:pPr>
                              <w:r>
                                <w:t>Doctor 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32A3FC25" id="Group 393" o:spid="_x0000_s1038" style="position:absolute;margin-left:185.25pt;margin-top:12pt;width:117.75pt;height:50.45pt;z-index:251552256;mso-height-relative:margin" coordorigin="1619,29146" coordsize="14959,6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">
                <v:oval id="Oval 20" o:spid="_x0000_s1039" style="position:absolute;left:1619;top:29146;width:14960;height:6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FFSr4A&#10;AADbAAAADwAAAGRycy9kb3ducmV2LnhtbERPy4rCMBTdD/gP4QruxlRBkWpahhGZwZUvXN9prm2Z&#10;5iY0sa1/bxaCy8N5b/LBNKKj1teWFcymCQjiwuqaSwWX8+5zBcIHZI2NZVLwIA95NvrYYKptz0fq&#10;TqEUMYR9igqqEFwqpS8qMuin1hFH7mZbgyHCtpS6xT6Gm0bOk2QpDdYcGyp09F1R8X+6GwVSd7fd&#10;Hzt3pubnSNtrv78vDkpNxsPXGkSgIbzFL/evVjCP6+OX+ANk9g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XRRUq+AAAA2wAAAA8AAAAAAAAAAAAAAAAAmAIAAGRycy9kb3ducmV2&#10;LnhtbFBLBQYAAAAABAAEAPUAAACDAwAAAAA=&#10;" fillcolor="#5b9bd5" strokecolor="#41719c" strokeweight="1pt">
                  <v:stroke joinstyle="miter"/>
                </v:oval>
                <v:shape id="Text Box 23" o:spid="_x0000_s1040" type="#_x0000_t202" style="position:absolute;left:4381;top:30194;width:9335;height:4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yvTcMA&#10;AADbAAAADwAAAGRycy9kb3ducmV2LnhtbESPzWrDMBCE74W+g9hCb40cG4pxIxsTCJSGHur00ONi&#10;rX+otTKSErtvXwUCOQ4z8w2zq1YziQs5P1pWsN0kIIhbq0fuFXyfDi85CB+QNU6WScEfeajKx4cd&#10;Ftou/EWXJvQiQtgXqGAIYS6k9O1ABv3GzsTR66wzGKJ0vdQOlwg3k0yT5FUaHDkuDDjTfqD2tzkb&#10;Bcckcz/yIx/Py3H2+eGzq9NWKvX8tNZvIAKt4R6+td+1gjSD65f4A2T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MyvTcMAAADbAAAADwAAAAAAAAAAAAAAAACYAgAAZHJzL2Rv&#10;d25yZXYueG1sUEsFBgAAAAAEAAQA9QAAAIgDAAAAAA==&#10;" fillcolor="#5b9bd5 [3204]" strokecolor="#5b9bd5 [3204]" strokeweight=".5pt">
                  <v:textbox>
                    <w:txbxContent>
                      <w:p w14:paraId="4B81743C" w14:textId="213E8CE3" w:rsidR="005404A0" w:rsidRDefault="005404A0" w:rsidP="00D473DE">
                        <w:pPr>
                          <w:jc w:val="center"/>
                        </w:pPr>
                        <w:r>
                          <w:t>Doctor Admin</w:t>
                        </w:r>
                      </w:p>
                    </w:txbxContent>
                  </v:textbox>
                </v:shape>
              </v:group>
            </w:pict>
          </mc:Fallback>
        </mc:AlternateContent>
      </w:r>
    </w:p>
    <w:p w14:paraId="2C4F6A90" w14:textId="100C8057" w:rsidR="00D473DE" w:rsidRDefault="00D473DE" w:rsidP="0070582C"/>
    <w:p w14:paraId="7DB7E702" w14:textId="46059B37" w:rsidR="00D473DE" w:rsidRDefault="007F413F" w:rsidP="0070582C">
      <w:r w:rsidRPr="007F413F">
        <w:rPr>
          <w:noProof/>
          <w:lang w:val="en-IE" w:eastAsia="en-IE"/>
        </w:rPr>
        <mc:AlternateContent>
          <mc:Choice Requires="wps">
            <w:drawing>
              <wp:anchor distT="0" distB="0" distL="114300" distR="114300" simplePos="0" relativeHeight="251597312" behindDoc="0" locked="0" layoutInCell="1" allowOverlap="1" wp14:anchorId="79993E3F" wp14:editId="1784AA27">
                <wp:simplePos x="0" y="0"/>
                <wp:positionH relativeFrom="column">
                  <wp:posOffset>4648200</wp:posOffset>
                </wp:positionH>
                <wp:positionV relativeFrom="paragraph">
                  <wp:posOffset>31115</wp:posOffset>
                </wp:positionV>
                <wp:extent cx="1282889" cy="382137"/>
                <wp:effectExtent l="0" t="0" r="12700" b="18415"/>
                <wp:wrapNone/>
                <wp:docPr id="63" name="Text Box 63"/>
                <wp:cNvGraphicFramePr/>
                <a:graphic xmlns:a="http://schemas.openxmlformats.org/drawingml/2006/main">
                  <a:graphicData uri="http://schemas.microsoft.com/office/word/2010/wordprocessingShape">
                    <wps:wsp>
                      <wps:cNvSpPr txBox="1"/>
                      <wps:spPr>
                        <a:xfrm>
                          <a:off x="0" y="0"/>
                          <a:ext cx="1282889" cy="382137"/>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095E764" w14:textId="201FB94E" w:rsidR="005404A0" w:rsidRPr="007F413F" w:rsidRDefault="005404A0" w:rsidP="007F413F">
                            <w:pPr>
                              <w:jc w:val="center"/>
                              <w:rPr>
                                <w:sz w:val="24"/>
                                <w:lang w:val="en-IE"/>
                              </w:rPr>
                            </w:pPr>
                            <w:r>
                              <w:rPr>
                                <w:sz w:val="24"/>
                                <w:lang w:val="en-IE"/>
                              </w:rPr>
                              <w:t>Doctor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993E3F" id="Text Box 63" o:spid="_x0000_s1041" type="#_x0000_t202" style="position:absolute;margin-left:366pt;margin-top:2.45pt;width:101pt;height:30.1pt;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" fillcolor="white [3201]" strokecolor="white [3212]" strokeweight=".5pt">
                <v:textbox>
                  <w:txbxContent>
                    <w:p w14:paraId="3095E764" w14:textId="201FB94E" w:rsidR="005404A0" w:rsidRPr="007F413F" w:rsidRDefault="005404A0" w:rsidP="007F413F">
                      <w:pPr>
                        <w:jc w:val="center"/>
                        <w:rPr>
                          <w:sz w:val="24"/>
                          <w:lang w:val="en-IE"/>
                        </w:rPr>
                      </w:pPr>
                      <w:r>
                        <w:rPr>
                          <w:sz w:val="24"/>
                          <w:lang w:val="en-IE"/>
                        </w:rPr>
                        <w:t>Doctor</w:t>
                      </w:r>
                    </w:p>
                  </w:txbxContent>
                </v:textbox>
              </v:shape>
            </w:pict>
          </mc:Fallback>
        </mc:AlternateContent>
      </w:r>
    </w:p>
    <w:p w14:paraId="1326299F" w14:textId="74C04770" w:rsidR="00D473DE" w:rsidRDefault="00D473DE" w:rsidP="0070582C"/>
    <w:p w14:paraId="3A176FD6" w14:textId="30B18236" w:rsidR="00D473DE" w:rsidRDefault="00D473DE" w:rsidP="0070582C"/>
    <w:p w14:paraId="302A2BA0" w14:textId="77777777" w:rsidR="00D473DE" w:rsidRDefault="00D473DE" w:rsidP="0070582C"/>
    <w:p w14:paraId="5CD86C85" w14:textId="77777777" w:rsidR="00D473DE" w:rsidRDefault="00D473DE" w:rsidP="0070582C"/>
    <w:p w14:paraId="75C80A85" w14:textId="77777777" w:rsidR="00D473DE" w:rsidRDefault="00D473DE" w:rsidP="0070582C"/>
    <w:p w14:paraId="16489937" w14:textId="77777777" w:rsidR="00D473DE" w:rsidRDefault="00D473DE" w:rsidP="0070582C"/>
    <w:p w14:paraId="7A2A810F" w14:textId="77777777" w:rsidR="00D473DE" w:rsidRDefault="00D473DE" w:rsidP="0070582C"/>
    <w:p w14:paraId="4BA6117D" w14:textId="77777777" w:rsidR="00D473DE" w:rsidRDefault="00D473DE" w:rsidP="0070582C"/>
    <w:p w14:paraId="3CF9B7C2" w14:textId="77777777" w:rsidR="00D473DE" w:rsidRDefault="00D473DE" w:rsidP="0070582C"/>
    <w:p w14:paraId="7995686E" w14:textId="77777777" w:rsidR="00D473DE" w:rsidRDefault="00D473DE" w:rsidP="0070582C"/>
    <w:p w14:paraId="53061C57" w14:textId="2272A6C9" w:rsidR="00D473DE" w:rsidRPr="000B6667" w:rsidRDefault="0070582C" w:rsidP="00317633">
      <w:pPr>
        <w:pStyle w:val="Heading2"/>
        <w:numPr>
          <w:ilvl w:val="1"/>
          <w:numId w:val="8"/>
        </w:numPr>
        <w:ind w:left="0" w:hanging="851"/>
        <w:rPr>
          <w:b/>
          <w:color w:val="auto"/>
          <w:sz w:val="28"/>
        </w:rPr>
      </w:pPr>
      <w:bookmarkStart w:id="10" w:name="_Toc406751907"/>
      <w:r w:rsidRPr="000B6667">
        <w:rPr>
          <w:b/>
          <w:color w:val="auto"/>
          <w:sz w:val="28"/>
        </w:rPr>
        <w:t>Patien</w:t>
      </w:r>
      <w:r w:rsidR="00D473DE" w:rsidRPr="000B6667">
        <w:rPr>
          <w:b/>
          <w:color w:val="auto"/>
          <w:sz w:val="28"/>
        </w:rPr>
        <w:t>t Administration</w:t>
      </w:r>
      <w:bookmarkEnd w:id="10"/>
    </w:p>
    <w:p w14:paraId="0A23183E" w14:textId="5E072715" w:rsidR="000B6667" w:rsidRDefault="00F61669" w:rsidP="00DF2EDB">
      <w:pPr>
        <w:rPr>
          <w:sz w:val="24"/>
        </w:rPr>
      </w:pPr>
      <w:r>
        <w:rPr>
          <w:sz w:val="24"/>
        </w:rPr>
        <w:t>This module of the Doctor Appointment System deals with handling patient administration</w:t>
      </w:r>
      <w:r w:rsidR="00635552">
        <w:rPr>
          <w:sz w:val="24"/>
        </w:rPr>
        <w:t xml:space="preserve"> (Register, de-register, amend info, and list patients)</w:t>
      </w:r>
      <w:r>
        <w:rPr>
          <w:sz w:val="24"/>
        </w:rPr>
        <w:t xml:space="preserve">. </w:t>
      </w:r>
    </w:p>
    <w:p w14:paraId="7F65BB04" w14:textId="77777777" w:rsidR="000B6667" w:rsidRPr="000B6667" w:rsidRDefault="000B6667" w:rsidP="00DF2EDB">
      <w:pPr>
        <w:rPr>
          <w:sz w:val="24"/>
        </w:rPr>
      </w:pPr>
    </w:p>
    <w:p w14:paraId="049D0996" w14:textId="1805AC33" w:rsidR="00DF2EDB" w:rsidRPr="000B6667" w:rsidRDefault="00DF2EDB" w:rsidP="00857447">
      <w:pPr>
        <w:pStyle w:val="Heading3"/>
        <w:numPr>
          <w:ilvl w:val="2"/>
          <w:numId w:val="8"/>
        </w:numPr>
        <w:rPr>
          <w:b/>
          <w:color w:val="auto"/>
          <w:sz w:val="28"/>
        </w:rPr>
      </w:pPr>
      <w:bookmarkStart w:id="11" w:name="_Toc406751908"/>
      <w:r w:rsidRPr="000B6667">
        <w:rPr>
          <w:b/>
          <w:color w:val="auto"/>
          <w:sz w:val="28"/>
        </w:rPr>
        <w:t>Register Patient</w:t>
      </w:r>
      <w:bookmarkEnd w:id="11"/>
    </w:p>
    <w:p w14:paraId="61261F75" w14:textId="18AD1752" w:rsidR="00DF2EDB" w:rsidRDefault="00DF2EDB" w:rsidP="00DF2EDB">
      <w:pPr>
        <w:rPr>
          <w:b/>
        </w:rPr>
      </w:pPr>
    </w:p>
    <w:p w14:paraId="538F8368" w14:textId="0D452C41" w:rsidR="000B6667" w:rsidRDefault="000B6667" w:rsidP="00DF2EDB">
      <w:pPr>
        <w:rPr>
          <w:b/>
        </w:rPr>
      </w:pPr>
    </w:p>
    <w:p w14:paraId="2AAB3FA8" w14:textId="211805E4" w:rsidR="00DF2EDB" w:rsidRDefault="00DF2EDB" w:rsidP="00DF2EDB">
      <w:pPr>
        <w:rPr>
          <w:b/>
        </w:rPr>
      </w:pPr>
    </w:p>
    <w:p w14:paraId="06B5D365" w14:textId="20186A06" w:rsidR="00DF2EDB" w:rsidRDefault="00813C66" w:rsidP="00DF2EDB">
      <w:pPr>
        <w:rPr>
          <w:b/>
        </w:rPr>
      </w:pPr>
      <w:r>
        <w:rPr>
          <w:b/>
          <w:noProof/>
          <w:lang w:val="en-IE" w:eastAsia="en-IE"/>
        </w:rPr>
        <mc:AlternateContent>
          <mc:Choice Requires="wps">
            <w:drawing>
              <wp:anchor distT="0" distB="0" distL="114300" distR="114300" simplePos="0" relativeHeight="251560448" behindDoc="0" locked="0" layoutInCell="1" allowOverlap="1" wp14:anchorId="0F603676" wp14:editId="57804866">
                <wp:simplePos x="0" y="0"/>
                <wp:positionH relativeFrom="column">
                  <wp:posOffset>2190750</wp:posOffset>
                </wp:positionH>
                <wp:positionV relativeFrom="paragraph">
                  <wp:posOffset>158750</wp:posOffset>
                </wp:positionV>
                <wp:extent cx="2047875" cy="752475"/>
                <wp:effectExtent l="0" t="0" r="28575" b="28575"/>
                <wp:wrapNone/>
                <wp:docPr id="33" name="Oval 33"/>
                <wp:cNvGraphicFramePr/>
                <a:graphic xmlns:a="http://schemas.openxmlformats.org/drawingml/2006/main">
                  <a:graphicData uri="http://schemas.microsoft.com/office/word/2010/wordprocessingShape">
                    <wps:wsp>
                      <wps:cNvSpPr/>
                      <wps:spPr>
                        <a:xfrm>
                          <a:off x="0" y="0"/>
                          <a:ext cx="2047875" cy="752475"/>
                        </a:xfrm>
                        <a:prstGeom prst="ellipse">
                          <a:avLst/>
                        </a:prstGeom>
                        <a:solidFill>
                          <a:schemeClr val="accent1">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B02750" w14:textId="27C6715A" w:rsidR="005404A0" w:rsidRPr="00DF2EDB" w:rsidRDefault="005404A0" w:rsidP="00DF2EDB">
                            <w:pPr>
                              <w:jc w:val="center"/>
                              <w:rPr>
                                <w:color w:val="000000" w:themeColor="text1"/>
                                <w:lang w:val="en-I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Register Patient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603676" id="Oval 33" o:spid="_x0000_s1042" style="position:absolute;margin-left:172.5pt;margin-top:12.5pt;width:161.25pt;height:59.25pt;z-index:251560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" fillcolor="#9cc2e5 [1940]" strokecolor="black [3213]" strokeweight="1pt">
                <v:stroke joinstyle="miter"/>
                <v:textbox>
                  <w:txbxContent>
                    <w:p w14:paraId="13B02750" w14:textId="27C6715A" w:rsidR="005404A0" w:rsidRPr="00DF2EDB" w:rsidRDefault="005404A0" w:rsidP="00DF2EDB">
                      <w:pPr>
                        <w:jc w:val="center"/>
                        <w:rPr>
                          <w:color w:val="000000" w:themeColor="text1"/>
                          <w:lang w:val="en-I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Register Patient</w:t>
                      </w:r>
                    </w:p>
                  </w:txbxContent>
                </v:textbox>
              </v:oval>
            </w:pict>
          </mc:Fallback>
        </mc:AlternateContent>
      </w:r>
      <w:r>
        <w:rPr>
          <w:b/>
          <w:noProof/>
          <w:lang w:val="en-IE" w:eastAsia="en-IE"/>
        </w:rPr>
        <mc:AlternateContent>
          <mc:Choice Requires="wpg">
            <w:drawing>
              <wp:anchor distT="0" distB="0" distL="114300" distR="114300" simplePos="0" relativeHeight="251561472" behindDoc="0" locked="0" layoutInCell="1" allowOverlap="1" wp14:anchorId="3151DEAB" wp14:editId="6F664DAA">
                <wp:simplePos x="0" y="0"/>
                <wp:positionH relativeFrom="column">
                  <wp:posOffset>85725</wp:posOffset>
                </wp:positionH>
                <wp:positionV relativeFrom="paragraph">
                  <wp:posOffset>25400</wp:posOffset>
                </wp:positionV>
                <wp:extent cx="1056005" cy="1496060"/>
                <wp:effectExtent l="0" t="0" r="0" b="0"/>
                <wp:wrapNone/>
                <wp:docPr id="53" name="Group 53"/>
                <wp:cNvGraphicFramePr/>
                <a:graphic xmlns:a="http://schemas.openxmlformats.org/drawingml/2006/main">
                  <a:graphicData uri="http://schemas.microsoft.com/office/word/2010/wordprocessingGroup">
                    <wpg:wgp>
                      <wpg:cNvGrpSpPr/>
                      <wpg:grpSpPr>
                        <a:xfrm>
                          <a:off x="0" y="0"/>
                          <a:ext cx="1056005" cy="1496060"/>
                          <a:chOff x="0" y="0"/>
                          <a:chExt cx="1056005" cy="1496060"/>
                        </a:xfrm>
                      </wpg:grpSpPr>
                      <wpg:grpSp>
                        <wpg:cNvPr id="19" name="Group 19"/>
                        <wpg:cNvGrpSpPr/>
                        <wpg:grpSpPr>
                          <a:xfrm>
                            <a:off x="333375" y="0"/>
                            <a:ext cx="422910" cy="1107440"/>
                            <a:chOff x="0" y="0"/>
                            <a:chExt cx="423080" cy="1107650"/>
                          </a:xfrm>
                        </wpg:grpSpPr>
                        <wps:wsp>
                          <wps:cNvPr id="32" name="Smiley Face 32"/>
                          <wps:cNvSpPr/>
                          <wps:spPr>
                            <a:xfrm>
                              <a:off x="0" y="0"/>
                              <a:ext cx="423080" cy="532263"/>
                            </a:xfrm>
                            <a:prstGeom prst="smileyFace">
                              <a:avLst/>
                            </a:prstGeom>
                            <a:solidFill>
                              <a:srgbClr val="FFC000"/>
                            </a:solidFill>
                            <a:ln w="12700" cap="flat" cmpd="sng" algn="ctr">
                              <a:solidFill>
                                <a:srgbClr val="FFC000">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Straight Connector 35"/>
                          <wps:cNvCnPr/>
                          <wps:spPr>
                            <a:xfrm>
                              <a:off x="207563" y="538542"/>
                              <a:ext cx="0" cy="382137"/>
                            </a:xfrm>
                            <a:prstGeom prst="line">
                              <a:avLst/>
                            </a:prstGeom>
                            <a:noFill/>
                            <a:ln w="6350" cap="flat" cmpd="sng" algn="ctr">
                              <a:solidFill>
                                <a:srgbClr val="5B9BD5"/>
                              </a:solidFill>
                              <a:prstDash val="solid"/>
                              <a:miter lim="800000"/>
                            </a:ln>
                            <a:effectLst/>
                          </wps:spPr>
                          <wps:bodyPr/>
                        </wps:wsp>
                        <wps:wsp>
                          <wps:cNvPr id="36" name="Straight Connector 36"/>
                          <wps:cNvCnPr/>
                          <wps:spPr>
                            <a:xfrm flipH="1">
                              <a:off x="84147" y="661958"/>
                              <a:ext cx="232012" cy="0"/>
                            </a:xfrm>
                            <a:prstGeom prst="line">
                              <a:avLst/>
                            </a:prstGeom>
                            <a:noFill/>
                            <a:ln w="6350" cap="flat" cmpd="sng" algn="ctr">
                              <a:solidFill>
                                <a:srgbClr val="5B9BD5"/>
                              </a:solidFill>
                              <a:prstDash val="solid"/>
                              <a:miter lim="800000"/>
                            </a:ln>
                            <a:effectLst/>
                          </wps:spPr>
                          <wps:bodyPr/>
                        </wps:wsp>
                        <wps:wsp>
                          <wps:cNvPr id="37" name="Straight Connector 37"/>
                          <wps:cNvCnPr/>
                          <wps:spPr>
                            <a:xfrm flipH="1">
                              <a:off x="50489" y="903180"/>
                              <a:ext cx="163195" cy="204470"/>
                            </a:xfrm>
                            <a:prstGeom prst="line">
                              <a:avLst/>
                            </a:prstGeom>
                            <a:noFill/>
                            <a:ln w="6350" cap="flat" cmpd="sng" algn="ctr">
                              <a:solidFill>
                                <a:srgbClr val="5B9BD5"/>
                              </a:solidFill>
                              <a:prstDash val="solid"/>
                              <a:miter lim="800000"/>
                            </a:ln>
                            <a:effectLst/>
                          </wps:spPr>
                          <wps:bodyPr/>
                        </wps:wsp>
                        <wps:wsp>
                          <wps:cNvPr id="38" name="Straight Connector 38"/>
                          <wps:cNvCnPr/>
                          <wps:spPr>
                            <a:xfrm>
                              <a:off x="213173" y="914400"/>
                              <a:ext cx="149860" cy="191135"/>
                            </a:xfrm>
                            <a:prstGeom prst="line">
                              <a:avLst/>
                            </a:prstGeom>
                            <a:noFill/>
                            <a:ln w="6350" cap="flat" cmpd="sng" algn="ctr">
                              <a:solidFill>
                                <a:srgbClr val="5B9BD5"/>
                              </a:solidFill>
                              <a:prstDash val="solid"/>
                              <a:miter lim="800000"/>
                            </a:ln>
                            <a:effectLst/>
                          </wps:spPr>
                          <wps:bodyPr/>
                        </wps:wsp>
                      </wpg:grpSp>
                      <wps:wsp>
                        <wps:cNvPr id="40" name="Text Box 2"/>
                        <wps:cNvSpPr txBox="1">
                          <a:spLocks noChangeArrowheads="1"/>
                        </wps:cNvSpPr>
                        <wps:spPr bwMode="auto">
                          <a:xfrm>
                            <a:off x="0" y="1181100"/>
                            <a:ext cx="1056005" cy="314960"/>
                          </a:xfrm>
                          <a:prstGeom prst="rect">
                            <a:avLst/>
                          </a:prstGeom>
                          <a:noFill/>
                          <a:ln w="9525">
                            <a:noFill/>
                            <a:miter lim="800000"/>
                            <a:headEnd/>
                            <a:tailEnd/>
                          </a:ln>
                        </wps:spPr>
                        <wps:txbx>
                          <w:txbxContent>
                            <w:p w14:paraId="67E0D95D" w14:textId="77777777" w:rsidR="005404A0" w:rsidRDefault="005404A0" w:rsidP="000B6667">
                              <w:pPr>
                                <w:jc w:val="center"/>
                              </w:pPr>
                              <w:r>
                                <w:t>Administrator</w:t>
                              </w:r>
                            </w:p>
                          </w:txbxContent>
                        </wps:txbx>
                        <wps:bodyPr rot="0" vert="horz" wrap="square" lIns="91440" tIns="45720" rIns="91440" bIns="45720" anchor="t" anchorCtr="0">
                          <a:noAutofit/>
                        </wps:bodyPr>
                      </wps:wsp>
                    </wpg:wgp>
                  </a:graphicData>
                </a:graphic>
              </wp:anchor>
            </w:drawing>
          </mc:Choice>
          <mc:Fallback>
            <w:pict>
              <v:group w14:anchorId="3151DEAB" id="Group 53" o:spid="_x0000_s1043" style="position:absolute;margin-left:6.75pt;margin-top:2pt;width:83.15pt;height:117.8pt;z-index:251561472" coordsize="10560,14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">
                <v:group id="Group 19" o:spid="_x0000_s1044" style="position:absolute;left:3333;width:4229;height:11074" coordsize="4230,110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32" o:spid="_x0000_s1045" type="#_x0000_t96" style="position:absolute;width:4230;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O+isMA&#10;AADbAAAADwAAAGRycy9kb3ducmV2LnhtbESP3YrCMBSE7wXfIRzBO039QaRrFBFEEWRRF/Ty0JxN&#10;u9uclCba+vYbQdjLYWa+YRar1pbiQbUvHCsYDRMQxJnTBRsFX5ftYA7CB2SNpWNS8CQPq2W3s8BU&#10;u4ZP9DgHIyKEfYoK8hCqVEqf5WTRD11FHL1vV1sMUdZG6hqbCLelHCfJTFosOC7kWNEmp+z3fLcK&#10;8O6P3CQHsz5eP+c/xt9wd5kq1e+16w8QgdrwH36391rBZAyvL/EH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HO+isMAAADbAAAADwAAAAAAAAAAAAAAAACYAgAAZHJzL2Rv&#10;d25yZXYueG1sUEsFBgAAAAAEAAQA9QAAAIgDAAAAAA==&#10;" fillcolor="#ffc000" strokecolor="#bc8c00" strokeweight="1pt">
                    <v:stroke joinstyle="miter"/>
                  </v:shape>
                  <v:line id="Straight Connector 35" o:spid="_x0000_s1046" style="position:absolute;visibility:visible;mso-wrap-style:square" from="2075,5385" to="2075,92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0Bh8QAAADbAAAADwAAAGRycy9kb3ducmV2LnhtbESPQWvCQBSE70L/w/IK3nTT1opGV5FC&#10;IRChGPXg7ZF9ZoPZtyG71fjv3ULB4zAz3zDLdW8bcaXO144VvI0TEMSl0zVXCg7779EMhA/IGhvH&#10;pOBOHtarl8ESU+1uvKNrESoRIexTVGBCaFMpfWnIoh+7ljh6Z9dZDFF2ldQd3iLcNvI9SabSYs1x&#10;wWBLX4bKS/FrFWx/8jYzmyPLWZHP89M029pmotTwtd8sQATqwzP83860go9P+PsSf4BcP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QGHxAAAANsAAAAPAAAAAAAAAAAA&#10;AAAAAKECAABkcnMvZG93bnJldi54bWxQSwUGAAAAAAQABAD5AAAAkgMAAAAA&#10;" strokecolor="#5b9bd5" strokeweight=".5pt">
                    <v:stroke joinstyle="miter"/>
                  </v:line>
                  <v:line id="Straight Connector 36" o:spid="_x0000_s1047" style="position:absolute;flip:x;visibility:visible;mso-wrap-style:square" from="841,6619" to="3161,6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SI4sIAAADbAAAADwAAAGRycy9kb3ducmV2LnhtbESPzWrDMBCE74W8g9hAb7XclpjgWAnF&#10;baHH5ofkulgb28RaGUm1nbevAoEch5n5hik2k+nEQM63lhW8JikI4srqlmsFh/33yxKED8gaO8uk&#10;4EoeNuvZU4G5tiNvadiFWkQI+xwVNCH0uZS+asigT2xPHL2zdQZDlK6W2uEY4aaTb2maSYMtx4UG&#10;eyobqi67P6MAf3H4/NousvE0ycN4lcey7IxSz/PpYwUi0BQe4Xv7Ryt4z+D2Jf4Auf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QSI4sIAAADbAAAADwAAAAAAAAAAAAAA&#10;AAChAgAAZHJzL2Rvd25yZXYueG1sUEsFBgAAAAAEAAQA+QAAAJADAAAAAA==&#10;" strokecolor="#5b9bd5" strokeweight=".5pt">
                    <v:stroke joinstyle="miter"/>
                  </v:line>
                  <v:line id="Straight Connector 37" o:spid="_x0000_s1048" style="position:absolute;flip:x;visibility:visible;mso-wrap-style:square" from="504,9031" to="2136,11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gtecIAAADbAAAADwAAAGRycy9kb3ducmV2LnhtbESPT4vCMBTE78J+h/AW9qbpuviHapSl&#10;Knhcq+j10TzbYvNSmtjWb28WBI/DzPyGWa57U4mWGldaVvA9ikAQZ1aXnCs4HXfDOQjnkTVWlknB&#10;gxysVx+DJcbadnygNvW5CBB2MSoovK9jKV1WkEE3sjVx8K62MeiDbHKpG+wC3FRyHEVTabDksFBg&#10;TUlB2S29GwX4h+1me5hMu0svT91DnpOkMkp9ffa/CxCeev8Ov9p7reBnBv9fwg+Qq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kgtecIAAADbAAAADwAAAAAAAAAAAAAA&#10;AAChAgAAZHJzL2Rvd25yZXYueG1sUEsFBgAAAAAEAAQA+QAAAJADAAAAAA==&#10;" strokecolor="#5b9bd5" strokeweight=".5pt">
                    <v:stroke joinstyle="miter"/>
                  </v:line>
                  <v:line id="Straight Connector 38" o:spid="_x0000_s1049" style="position:absolute;visibility:visible;mso-wrap-style:square" from="2131,9144" to="3630,110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yuGcAAAADbAAAADwAAAGRycy9kb3ducmV2LnhtbERPTYvCMBC9C/sfwix403RdEa1GkQWh&#10;UEG26sHb0IxNsZmUJqv135uDsMfH+15tetuIO3W+dqzga5yAIC6drrlScDruRnMQPiBrbByTgid5&#10;2Kw/BitMtXvwL92LUIkYwj5FBSaENpXSl4Ys+rFriSN3dZ3FEGFXSd3hI4bbRk6SZCYt1hwbDLb0&#10;Y6i8FX9Wwf6Qt5nZnlnOi3yRX2bZ3jZTpYaf/XYJIlAf/sVvd6YVfMex8Uv8AXL9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DMrhnAAAAA2wAAAA8AAAAAAAAAAAAAAAAA&#10;oQIAAGRycy9kb3ducmV2LnhtbFBLBQYAAAAABAAEAPkAAACOAwAAAAA=&#10;" strokecolor="#5b9bd5" strokeweight=".5pt">
                    <v:stroke joinstyle="miter"/>
                  </v:line>
                </v:group>
                <v:shape id="_x0000_s1050" type="#_x0000_t202" style="position:absolute;top:11811;width:10560;height:31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P65L4A&#10;AADbAAAADwAAAGRycy9kb3ducmV2LnhtbERPy4rCMBTdC/5DuII7TRxUtBpFRoRZOfgEd5fm2hab&#10;m9JE2/n7yUJweTjv5bq1pXhR7QvHGkZDBYI4dabgTMP5tBvMQPiAbLB0TBr+yMN61e0sMTGu4QO9&#10;jiETMYR9ghryEKpESp/mZNEPXUUcuburLYYI60yaGpsYbkv5pdRUWiw4NuRY0XdO6eP4tBou+/vt&#10;Ola/2dZOqsa1SrKdS637vXazABGoDR/x2/1jNIzj+v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8z+uS+AAAA2wAAAA8AAAAAAAAAAAAAAAAAmAIAAGRycy9kb3ducmV2&#10;LnhtbFBLBQYAAAAABAAEAPUAAACDAwAAAAA=&#10;" filled="f" stroked="f">
                  <v:textbox>
                    <w:txbxContent>
                      <w:p w14:paraId="67E0D95D" w14:textId="77777777" w:rsidR="005404A0" w:rsidRDefault="005404A0" w:rsidP="000B6667">
                        <w:pPr>
                          <w:jc w:val="center"/>
                        </w:pPr>
                        <w:r>
                          <w:t>Administrator</w:t>
                        </w:r>
                      </w:p>
                    </w:txbxContent>
                  </v:textbox>
                </v:shape>
              </v:group>
            </w:pict>
          </mc:Fallback>
        </mc:AlternateContent>
      </w:r>
      <w:r>
        <w:rPr>
          <w:b/>
          <w:noProof/>
          <w:lang w:val="en-IE" w:eastAsia="en-IE"/>
        </w:rPr>
        <mc:AlternateContent>
          <mc:Choice Requires="wpg">
            <w:drawing>
              <wp:anchor distT="0" distB="0" distL="114300" distR="114300" simplePos="0" relativeHeight="251562496" behindDoc="0" locked="0" layoutInCell="1" allowOverlap="1" wp14:anchorId="1796EF5D" wp14:editId="42BE6014">
                <wp:simplePos x="0" y="0"/>
                <wp:positionH relativeFrom="column">
                  <wp:posOffset>4886325</wp:posOffset>
                </wp:positionH>
                <wp:positionV relativeFrom="paragraph">
                  <wp:posOffset>6350</wp:posOffset>
                </wp:positionV>
                <wp:extent cx="1056005" cy="1496060"/>
                <wp:effectExtent l="0" t="0" r="0" b="0"/>
                <wp:wrapNone/>
                <wp:docPr id="54" name="Group 54"/>
                <wp:cNvGraphicFramePr/>
                <a:graphic xmlns:a="http://schemas.openxmlformats.org/drawingml/2006/main">
                  <a:graphicData uri="http://schemas.microsoft.com/office/word/2010/wordprocessingGroup">
                    <wpg:wgp>
                      <wpg:cNvGrpSpPr/>
                      <wpg:grpSpPr>
                        <a:xfrm>
                          <a:off x="0" y="0"/>
                          <a:ext cx="1056005" cy="1496060"/>
                          <a:chOff x="0" y="0"/>
                          <a:chExt cx="1056005" cy="1496060"/>
                        </a:xfrm>
                      </wpg:grpSpPr>
                      <wpg:grpSp>
                        <wpg:cNvPr id="55" name="Group 55"/>
                        <wpg:cNvGrpSpPr/>
                        <wpg:grpSpPr>
                          <a:xfrm>
                            <a:off x="333375" y="0"/>
                            <a:ext cx="422910" cy="1107440"/>
                            <a:chOff x="0" y="0"/>
                            <a:chExt cx="423080" cy="1107650"/>
                          </a:xfrm>
                        </wpg:grpSpPr>
                        <wps:wsp>
                          <wps:cNvPr id="56" name="Smiley Face 56"/>
                          <wps:cNvSpPr/>
                          <wps:spPr>
                            <a:xfrm>
                              <a:off x="0" y="0"/>
                              <a:ext cx="423080" cy="532263"/>
                            </a:xfrm>
                            <a:prstGeom prst="smileyFace">
                              <a:avLst/>
                            </a:prstGeom>
                            <a:solidFill>
                              <a:srgbClr val="FFC000"/>
                            </a:solidFill>
                            <a:ln w="12700" cap="flat" cmpd="sng" algn="ctr">
                              <a:solidFill>
                                <a:srgbClr val="FFC000">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Straight Connector 57"/>
                          <wps:cNvCnPr/>
                          <wps:spPr>
                            <a:xfrm>
                              <a:off x="207563" y="538542"/>
                              <a:ext cx="0" cy="382137"/>
                            </a:xfrm>
                            <a:prstGeom prst="line">
                              <a:avLst/>
                            </a:prstGeom>
                            <a:noFill/>
                            <a:ln w="6350" cap="flat" cmpd="sng" algn="ctr">
                              <a:solidFill>
                                <a:srgbClr val="5B9BD5"/>
                              </a:solidFill>
                              <a:prstDash val="solid"/>
                              <a:miter lim="800000"/>
                            </a:ln>
                            <a:effectLst/>
                          </wps:spPr>
                          <wps:bodyPr/>
                        </wps:wsp>
                        <wps:wsp>
                          <wps:cNvPr id="58" name="Straight Connector 58"/>
                          <wps:cNvCnPr/>
                          <wps:spPr>
                            <a:xfrm flipH="1">
                              <a:off x="84147" y="661958"/>
                              <a:ext cx="232012" cy="0"/>
                            </a:xfrm>
                            <a:prstGeom prst="line">
                              <a:avLst/>
                            </a:prstGeom>
                            <a:noFill/>
                            <a:ln w="6350" cap="flat" cmpd="sng" algn="ctr">
                              <a:solidFill>
                                <a:srgbClr val="5B9BD5"/>
                              </a:solidFill>
                              <a:prstDash val="solid"/>
                              <a:miter lim="800000"/>
                            </a:ln>
                            <a:effectLst/>
                          </wps:spPr>
                          <wps:bodyPr/>
                        </wps:wsp>
                        <wps:wsp>
                          <wps:cNvPr id="59" name="Straight Connector 59"/>
                          <wps:cNvCnPr/>
                          <wps:spPr>
                            <a:xfrm flipH="1">
                              <a:off x="50489" y="903180"/>
                              <a:ext cx="163195" cy="204470"/>
                            </a:xfrm>
                            <a:prstGeom prst="line">
                              <a:avLst/>
                            </a:prstGeom>
                            <a:noFill/>
                            <a:ln w="6350" cap="flat" cmpd="sng" algn="ctr">
                              <a:solidFill>
                                <a:srgbClr val="5B9BD5"/>
                              </a:solidFill>
                              <a:prstDash val="solid"/>
                              <a:miter lim="800000"/>
                            </a:ln>
                            <a:effectLst/>
                          </wps:spPr>
                          <wps:bodyPr/>
                        </wps:wsp>
                        <wps:wsp>
                          <wps:cNvPr id="60" name="Straight Connector 60"/>
                          <wps:cNvCnPr/>
                          <wps:spPr>
                            <a:xfrm>
                              <a:off x="213173" y="914400"/>
                              <a:ext cx="149860" cy="191135"/>
                            </a:xfrm>
                            <a:prstGeom prst="line">
                              <a:avLst/>
                            </a:prstGeom>
                            <a:noFill/>
                            <a:ln w="6350" cap="flat" cmpd="sng" algn="ctr">
                              <a:solidFill>
                                <a:srgbClr val="5B9BD5"/>
                              </a:solidFill>
                              <a:prstDash val="solid"/>
                              <a:miter lim="800000"/>
                            </a:ln>
                            <a:effectLst/>
                          </wps:spPr>
                          <wps:bodyPr/>
                        </wps:wsp>
                      </wpg:grpSp>
                      <wps:wsp>
                        <wps:cNvPr id="61" name="Text Box 2"/>
                        <wps:cNvSpPr txBox="1">
                          <a:spLocks noChangeArrowheads="1"/>
                        </wps:cNvSpPr>
                        <wps:spPr bwMode="auto">
                          <a:xfrm>
                            <a:off x="0" y="1181100"/>
                            <a:ext cx="1056005" cy="314960"/>
                          </a:xfrm>
                          <a:prstGeom prst="rect">
                            <a:avLst/>
                          </a:prstGeom>
                          <a:noFill/>
                          <a:ln w="9525">
                            <a:noFill/>
                            <a:miter lim="800000"/>
                            <a:headEnd/>
                            <a:tailEnd/>
                          </a:ln>
                        </wps:spPr>
                        <wps:txbx>
                          <w:txbxContent>
                            <w:p w14:paraId="0B4D7117" w14:textId="3220EE12" w:rsidR="005404A0" w:rsidRDefault="005404A0" w:rsidP="000B6667">
                              <w:pPr>
                                <w:jc w:val="center"/>
                              </w:pPr>
                              <w:r>
                                <w:t>Patient</w:t>
                              </w:r>
                            </w:p>
                          </w:txbxContent>
                        </wps:txbx>
                        <wps:bodyPr rot="0" vert="horz" wrap="square" lIns="91440" tIns="45720" rIns="91440" bIns="45720" anchor="t" anchorCtr="0">
                          <a:noAutofit/>
                        </wps:bodyPr>
                      </wps:wsp>
                    </wpg:wgp>
                  </a:graphicData>
                </a:graphic>
              </wp:anchor>
            </w:drawing>
          </mc:Choice>
          <mc:Fallback>
            <w:pict>
              <v:group w14:anchorId="1796EF5D" id="Group 54" o:spid="_x0000_s1051" style="position:absolute;margin-left:384.75pt;margin-top:.5pt;width:83.15pt;height:117.8pt;z-index:251562496" coordsize="10560,14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">
                <v:group id="Group 55" o:spid="_x0000_s1052" style="position:absolute;left:3333;width:4229;height:11074" coordsize="4230,110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Smiley Face 56" o:spid="_x0000_s1053" type="#_x0000_t96" style="position:absolute;width:4230;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ddKcQA&#10;AADbAAAADwAAAGRycy9kb3ducmV2LnhtbESPQWvCQBSE74X+h+UJvTUbpRWJ2QQpSEtBilrQ4yP7&#10;3ESzb0N2Nem/7xaEHoeZ+YbJy9G24ka9bxwrmCYpCOLK6YaNgu/9+nkBwgdkja1jUvBDHsri8SHH&#10;TLuBt3TbBSMihH2GCuoQukxKX9Vk0SeuI47eyfUWQ5S9kbrHIcJtK2dpOpcWG44LNXb0VlN12V2t&#10;Arz6DQ/pp1ltDl+Ls/FHfN+/KPU0GVdLEIHG8B++tz+0gtc5/H2JP0AW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XXSnEAAAA2wAAAA8AAAAAAAAAAAAAAAAAmAIAAGRycy9k&#10;b3ducmV2LnhtbFBLBQYAAAAABAAEAPUAAACJAwAAAAA=&#10;" fillcolor="#ffc000" strokecolor="#bc8c00" strokeweight="1pt">
                    <v:stroke joinstyle="miter"/>
                  </v:shape>
                  <v:line id="Straight Connector 57" o:spid="_x0000_s1054" style="position:absolute;visibility:visible;mso-wrap-style:square" from="2075,5385" to="2075,92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zfy8UAAADbAAAADwAAAGRycy9kb3ducmV2LnhtbESPzWrDMBCE74G+g9hCbo3c0vzUjWJM&#10;oWBwoMRJD70t1sYysVbGUhPn7aNCIcdhZr5h1tloO3GmwbeOFTzPEhDEtdMtNwoO+8+nFQgfkDV2&#10;jknBlTxkm4fJGlPtLryjcxUaESHsU1RgQuhTKX1tyKKfuZ44ekc3WAxRDo3UA14i3HbyJUkW0mLL&#10;ccFgTx+G6lP1axVsv8q+MPk3y1VVvpU/i2Jru1elpo9j/g4i0Bju4f92oRXMl/D3Jf4Aubk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Izfy8UAAADbAAAADwAAAAAAAAAA&#10;AAAAAAChAgAAZHJzL2Rvd25yZXYueG1sUEsFBgAAAAAEAAQA+QAAAJMDAAAAAA==&#10;" strokecolor="#5b9bd5" strokeweight=".5pt">
                    <v:stroke joinstyle="miter"/>
                  </v:line>
                  <v:line id="Straight Connector 58" o:spid="_x0000_s1055" style="position:absolute;flip:x;visibility:visible;mso-wrap-style:square" from="841,6619" to="3161,6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hcq7sAAADbAAAADwAAAGRycy9kb3ducmV2LnhtbERPSwrCMBDdC94hjOBOUwVFqlGkKrj0&#10;h26HZmyLzaQ0sa23NwvB5eP9V5vOlKKh2hWWFUzGEQji1OqCMwW362G0AOE8ssbSMin4kIPNut9b&#10;Yaxty2dqLj4TIYRdjApy76tYSpfmZNCNbUUcuKetDfoA60zqGtsQbko5jaK5NFhwaMixoiSn9HV5&#10;GwV4wma3P8/m7aOTt/Yj70lSGqWGg267BOGp83/xz33UCmZhbPgSfoBcfwE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WCFyruwAAANsAAAAPAAAAAAAAAAAAAAAAAKECAABk&#10;cnMvZG93bnJldi54bWxQSwUGAAAAAAQABAD5AAAAiQMAAAAA&#10;" strokecolor="#5b9bd5" strokeweight=".5pt">
                    <v:stroke joinstyle="miter"/>
                  </v:line>
                  <v:line id="Straight Connector 59" o:spid="_x0000_s1056" style="position:absolute;flip:x;visibility:visible;mso-wrap-style:square" from="504,9031" to="2136,11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T5MMEAAADbAAAADwAAAGRycy9kb3ducmV2LnhtbESPQYvCMBSE74L/ITxhb5oqVHarsUhV&#10;2KO6otdH82yLzUtpYlv/vVlY2OMwM98w63QwteiodZVlBfNZBII4t7riQsHl5zD9BOE8ssbaMil4&#10;kYN0Mx6tMdG25xN1Z1+IAGGXoILS+yaR0uUlGXQz2xAH725bgz7ItpC6xT7ATS0XUbSUBisOCyU2&#10;lJWUP85PowCP2O32p3jZ3wZ56V/ymmW1UepjMmxXIDwN/j/81/7WCuIv+P0SfoDcv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5RPkwwQAAANsAAAAPAAAAAAAAAAAAAAAA&#10;AKECAABkcnMvZG93bnJldi54bWxQSwUGAAAAAAQABAD5AAAAjwMAAAAA&#10;" strokecolor="#5b9bd5" strokeweight=".5pt">
                    <v:stroke joinstyle="miter"/>
                  </v:line>
                  <v:line id="Straight Connector 60" o:spid="_x0000_s1057" style="position:absolute;visibility:visible;mso-wrap-style:square" from="2131,9144" to="3630,110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NAsEAAADbAAAADwAAAGRycy9kb3ducmV2LnhtbERPz2uDMBS+D/o/hFfYbcaNIZ0zLaVQ&#10;EBTG7Hro7WHejMy8iMmq/e+bw2DHj+93sVvsIK40+d6xguckBUHcOt1zp+DrdHzagPABWePgmBTc&#10;yMNuu3ooMNdu5k+6NqETMYR9jgpMCGMupW8NWfSJG4kj9+0miyHCqZN6wjmG20G+pGkmLfYcGwyO&#10;dDDU/jS/VkH9UY2l2Z9ZbprqrbpkZW2HV6Ue18v+HUSgJfyL/9ylVpDF9fFL/AFye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9CY0CwQAAANsAAAAPAAAAAAAAAAAAAAAA&#10;AKECAABkcnMvZG93bnJldi54bWxQSwUGAAAAAAQABAD5AAAAjwMAAAAA&#10;" strokecolor="#5b9bd5" strokeweight=".5pt">
                    <v:stroke joinstyle="miter"/>
                  </v:line>
                </v:group>
                <v:shape id="_x0000_s1058" type="#_x0000_t202" style="position:absolute;top:11811;width:10560;height:31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oDH8MA&#10;AADbAAAADwAAAGRycy9kb3ducmV2LnhtbESPQWvCQBSE70L/w/KE3sxupBVNs4ZiKfRUUVuht0f2&#10;mQSzb0N2a9J/3xUEj8PMfMPkxWhbcaHeN441pIkCQVw603Cl4evwPluC8AHZYOuYNPyRh2L9MMkx&#10;M27gHV32oRIRwj5DDXUIXSalL2uy6BPXEUfv5HqLIcq+kqbHIcJtK+dKLaTFhuNCjR1tairP+1+r&#10;4fvz9HN8UtvqzT53gxuVZLuSWj9Ox9cXEIHGcA/f2h9GwyKF65f4A+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8oDH8MAAADbAAAADwAAAAAAAAAAAAAAAACYAgAAZHJzL2Rv&#10;d25yZXYueG1sUEsFBgAAAAAEAAQA9QAAAIgDAAAAAA==&#10;" filled="f" stroked="f">
                  <v:textbox>
                    <w:txbxContent>
                      <w:p w14:paraId="0B4D7117" w14:textId="3220EE12" w:rsidR="005404A0" w:rsidRDefault="005404A0" w:rsidP="000B6667">
                        <w:pPr>
                          <w:jc w:val="center"/>
                        </w:pPr>
                        <w:r>
                          <w:t>Patient</w:t>
                        </w:r>
                      </w:p>
                    </w:txbxContent>
                  </v:textbox>
                </v:shape>
              </v:group>
            </w:pict>
          </mc:Fallback>
        </mc:AlternateContent>
      </w:r>
    </w:p>
    <w:p w14:paraId="087B887C" w14:textId="5CA275CC" w:rsidR="00DF2EDB" w:rsidRDefault="00813C66" w:rsidP="00DF2EDB">
      <w:pPr>
        <w:rPr>
          <w:b/>
        </w:rPr>
      </w:pPr>
      <w:r>
        <w:rPr>
          <w:b/>
          <w:noProof/>
          <w:lang w:val="en-IE" w:eastAsia="en-IE"/>
        </w:rPr>
        <mc:AlternateContent>
          <mc:Choice Requires="wps">
            <w:drawing>
              <wp:anchor distT="0" distB="0" distL="114300" distR="114300" simplePos="0" relativeHeight="251563520" behindDoc="0" locked="0" layoutInCell="1" allowOverlap="1" wp14:anchorId="69E857A1" wp14:editId="1C78B9B5">
                <wp:simplePos x="0" y="0"/>
                <wp:positionH relativeFrom="column">
                  <wp:posOffset>904875</wp:posOffset>
                </wp:positionH>
                <wp:positionV relativeFrom="paragraph">
                  <wp:posOffset>254000</wp:posOffset>
                </wp:positionV>
                <wp:extent cx="1192530" cy="0"/>
                <wp:effectExtent l="0" t="76200" r="26670" b="95250"/>
                <wp:wrapNone/>
                <wp:docPr id="34" name="Straight Connector 34"/>
                <wp:cNvGraphicFramePr/>
                <a:graphic xmlns:a="http://schemas.openxmlformats.org/drawingml/2006/main">
                  <a:graphicData uri="http://schemas.microsoft.com/office/word/2010/wordprocessingShape">
                    <wps:wsp>
                      <wps:cNvCnPr/>
                      <wps:spPr>
                        <a:xfrm flipV="1">
                          <a:off x="0" y="0"/>
                          <a:ext cx="1192530" cy="0"/>
                        </a:xfrm>
                        <a:prstGeom prst="line">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2AD839" id="Straight Connector 34" o:spid="_x0000_s1026" style="position:absolute;flip:y;z-index:251563520;visibility:visible;mso-wrap-style:square;mso-wrap-distance-left:9pt;mso-wrap-distance-top:0;mso-wrap-distance-right:9pt;mso-wrap-distance-bottom:0;mso-position-horizontal:absolute;mso-position-horizontal-relative:text;mso-position-vertical:absolute;mso-position-vertical-relative:text" from="71.25pt,20pt" to="165.15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" strokecolor="black [3213]" strokeweight=".5pt">
                <v:stroke endarrow="block" joinstyle="miter"/>
              </v:line>
            </w:pict>
          </mc:Fallback>
        </mc:AlternateContent>
      </w:r>
    </w:p>
    <w:p w14:paraId="062FB8C5" w14:textId="25F50915" w:rsidR="00DF2EDB" w:rsidRDefault="00813C66" w:rsidP="00DF2EDB">
      <w:pPr>
        <w:rPr>
          <w:b/>
        </w:rPr>
      </w:pPr>
      <w:r>
        <w:rPr>
          <w:b/>
          <w:noProof/>
          <w:lang w:val="en-IE" w:eastAsia="en-IE"/>
        </w:rPr>
        <mc:AlternateContent>
          <mc:Choice Requires="wps">
            <w:drawing>
              <wp:anchor distT="0" distB="0" distL="114300" distR="114300" simplePos="0" relativeHeight="251572736" behindDoc="0" locked="0" layoutInCell="1" allowOverlap="1" wp14:anchorId="446A2F6A" wp14:editId="5E791172">
                <wp:simplePos x="0" y="0"/>
                <wp:positionH relativeFrom="column">
                  <wp:posOffset>2114550</wp:posOffset>
                </wp:positionH>
                <wp:positionV relativeFrom="paragraph">
                  <wp:posOffset>260350</wp:posOffset>
                </wp:positionV>
                <wp:extent cx="514350" cy="1038225"/>
                <wp:effectExtent l="38100" t="0" r="19050" b="47625"/>
                <wp:wrapNone/>
                <wp:docPr id="126" name="Straight Arrow Connector 126"/>
                <wp:cNvGraphicFramePr/>
                <a:graphic xmlns:a="http://schemas.openxmlformats.org/drawingml/2006/main">
                  <a:graphicData uri="http://schemas.microsoft.com/office/word/2010/wordprocessingShape">
                    <wps:wsp>
                      <wps:cNvCnPr/>
                      <wps:spPr>
                        <a:xfrm flipH="1">
                          <a:off x="0" y="0"/>
                          <a:ext cx="514350" cy="1038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501A5A1" id="_x0000_t32" coordsize="21600,21600" o:spt="32" o:oned="t" path="m,l21600,21600e" filled="f">
                <v:path arrowok="t" fillok="f" o:connecttype="none"/>
                <o:lock v:ext="edit" shapetype="t"/>
              </v:shapetype>
              <v:shape id="Straight Arrow Connector 126" o:spid="_x0000_s1026" type="#_x0000_t32" style="position:absolute;margin-left:166.5pt;margin-top:20.5pt;width:40.5pt;height:81.75pt;flip:x;z-index:25157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" strokecolor="black [3200]" strokeweight=".5pt">
                <v:stroke endarrow="block" joinstyle="miter"/>
              </v:shape>
            </w:pict>
          </mc:Fallback>
        </mc:AlternateContent>
      </w:r>
      <w:r>
        <w:rPr>
          <w:b/>
          <w:noProof/>
          <w:lang w:val="en-IE" w:eastAsia="en-IE"/>
        </w:rPr>
        <mc:AlternateContent>
          <mc:Choice Requires="wps">
            <w:drawing>
              <wp:anchor distT="0" distB="0" distL="114300" distR="114300" simplePos="0" relativeHeight="251564544" behindDoc="0" locked="0" layoutInCell="1" allowOverlap="1" wp14:anchorId="4F193C83" wp14:editId="659F2132">
                <wp:simplePos x="0" y="0"/>
                <wp:positionH relativeFrom="column">
                  <wp:posOffset>4286250</wp:posOffset>
                </wp:positionH>
                <wp:positionV relativeFrom="paragraph">
                  <wp:posOffset>6350</wp:posOffset>
                </wp:positionV>
                <wp:extent cx="971550" cy="19050"/>
                <wp:effectExtent l="0" t="0" r="19050" b="19050"/>
                <wp:wrapNone/>
                <wp:docPr id="62" name="Straight Connector 62"/>
                <wp:cNvGraphicFramePr/>
                <a:graphic xmlns:a="http://schemas.openxmlformats.org/drawingml/2006/main">
                  <a:graphicData uri="http://schemas.microsoft.com/office/word/2010/wordprocessingShape">
                    <wps:wsp>
                      <wps:cNvCnPr/>
                      <wps:spPr>
                        <a:xfrm flipV="1">
                          <a:off x="0" y="0"/>
                          <a:ext cx="971550"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04B0BD" id="Straight Connector 62" o:spid="_x0000_s1026" style="position:absolute;flip:y;z-index:251564544;visibility:visible;mso-wrap-style:square;mso-wrap-distance-left:9pt;mso-wrap-distance-top:0;mso-wrap-distance-right:9pt;mso-wrap-distance-bottom:0;mso-position-horizontal:absolute;mso-position-horizontal-relative:text;mso-position-vertical:absolute;mso-position-vertical-relative:text" from="337.5pt,.5pt" to="414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" strokecolor="black [3213]" strokeweight=".5pt">
                <v:stroke joinstyle="miter"/>
              </v:line>
            </w:pict>
          </mc:Fallback>
        </mc:AlternateContent>
      </w:r>
    </w:p>
    <w:p w14:paraId="6FD00820" w14:textId="4A4A9FE9" w:rsidR="00DF2EDB" w:rsidRDefault="00DF2EDB" w:rsidP="00DF2EDB">
      <w:pPr>
        <w:rPr>
          <w:b/>
        </w:rPr>
      </w:pPr>
    </w:p>
    <w:p w14:paraId="1AD4940F" w14:textId="2BE58277" w:rsidR="00DF2EDB" w:rsidRDefault="00857447" w:rsidP="00DF2EDB">
      <w:pPr>
        <w:rPr>
          <w:b/>
        </w:rPr>
      </w:pPr>
      <w:r w:rsidRPr="00813C66">
        <w:rPr>
          <w:b/>
          <w:noProof/>
          <w:lang w:val="en-IE" w:eastAsia="en-IE"/>
        </w:rPr>
        <mc:AlternateContent>
          <mc:Choice Requires="wps">
            <w:drawing>
              <wp:anchor distT="45720" distB="45720" distL="114300" distR="114300" simplePos="0" relativeHeight="251574784" behindDoc="0" locked="0" layoutInCell="1" allowOverlap="1" wp14:anchorId="764E182F" wp14:editId="24C972C0">
                <wp:simplePos x="0" y="0"/>
                <wp:positionH relativeFrom="column">
                  <wp:posOffset>1847216</wp:posOffset>
                </wp:positionH>
                <wp:positionV relativeFrom="paragraph">
                  <wp:posOffset>231775</wp:posOffset>
                </wp:positionV>
                <wp:extent cx="942975" cy="257175"/>
                <wp:effectExtent l="0" t="38100" r="0" b="47625"/>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469768">
                          <a:off x="0" y="0"/>
                          <a:ext cx="942975" cy="257175"/>
                        </a:xfrm>
                        <a:prstGeom prst="rect">
                          <a:avLst/>
                        </a:prstGeom>
                        <a:noFill/>
                        <a:ln w="9525">
                          <a:noFill/>
                          <a:miter lim="800000"/>
                          <a:headEnd/>
                          <a:tailEnd/>
                        </a:ln>
                      </wps:spPr>
                      <wps:txbx>
                        <w:txbxContent>
                          <w:p w14:paraId="08A7B023" w14:textId="3192701E" w:rsidR="005404A0" w:rsidRPr="00813C66" w:rsidRDefault="005404A0" w:rsidP="00813C66">
                            <w:pPr>
                              <w:rPr>
                                <w:lang w:val="en-IE"/>
                              </w:rPr>
                            </w:pPr>
                            <w:r w:rsidRPr="00813C66">
                              <w:rPr>
                                <w:lang w:val="en-IE"/>
                              </w:rPr>
                              <w:t>&lt;&lt;</w:t>
                            </w:r>
                            <w:r>
                              <w:rPr>
                                <w:lang w:val="en-IE"/>
                              </w:rPr>
                              <w:t>Includes</w:t>
                            </w:r>
                            <w:r w:rsidRPr="00813C66">
                              <w:rPr>
                                <w:lang w:val="en-IE"/>
                              </w:rPr>
                              <w:t>&gt;&gt;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4E182F" id="Text Box 2" o:spid="_x0000_s1059" type="#_x0000_t202" style="position:absolute;margin-left:145.45pt;margin-top:18.25pt;width:74.25pt;height:20.25pt;rotation:513112fd;z-index:251574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" filled="f" stroked="f">
                <v:textbox>
                  <w:txbxContent>
                    <w:p w14:paraId="08A7B023" w14:textId="3192701E" w:rsidR="005404A0" w:rsidRPr="00813C66" w:rsidRDefault="005404A0" w:rsidP="00813C66">
                      <w:pPr>
                        <w:rPr>
                          <w:lang w:val="en-IE"/>
                        </w:rPr>
                      </w:pPr>
                      <w:r w:rsidRPr="00813C66">
                        <w:rPr>
                          <w:lang w:val="en-IE"/>
                        </w:rPr>
                        <w:t>&lt;&lt;</w:t>
                      </w:r>
                      <w:r>
                        <w:rPr>
                          <w:lang w:val="en-IE"/>
                        </w:rPr>
                        <w:t>Includes</w:t>
                      </w:r>
                      <w:r w:rsidRPr="00813C66">
                        <w:rPr>
                          <w:lang w:val="en-IE"/>
                        </w:rPr>
                        <w:t>&gt;&gt;</w:t>
                      </w:r>
                    </w:p>
                  </w:txbxContent>
                </v:textbox>
                <w10:wrap type="square"/>
              </v:shape>
            </w:pict>
          </mc:Fallback>
        </mc:AlternateContent>
      </w:r>
    </w:p>
    <w:p w14:paraId="286FF2A9" w14:textId="44492038" w:rsidR="00DF2EDB" w:rsidRDefault="00DF2EDB" w:rsidP="00DF2EDB">
      <w:pPr>
        <w:rPr>
          <w:b/>
        </w:rPr>
      </w:pPr>
    </w:p>
    <w:p w14:paraId="69BD0686" w14:textId="429019EE" w:rsidR="00DF2EDB" w:rsidRDefault="00857447" w:rsidP="00DF2EDB">
      <w:pPr>
        <w:rPr>
          <w:b/>
        </w:rPr>
      </w:pPr>
      <w:r>
        <w:rPr>
          <w:b/>
          <w:noProof/>
          <w:lang w:val="en-IE" w:eastAsia="en-IE"/>
        </w:rPr>
        <mc:AlternateContent>
          <mc:Choice Requires="wps">
            <w:drawing>
              <wp:anchor distT="0" distB="0" distL="114300" distR="114300" simplePos="0" relativeHeight="251570688" behindDoc="0" locked="0" layoutInCell="1" allowOverlap="1" wp14:anchorId="7CC2EF1F" wp14:editId="5F4405B1">
                <wp:simplePos x="0" y="0"/>
                <wp:positionH relativeFrom="column">
                  <wp:posOffset>1343025</wp:posOffset>
                </wp:positionH>
                <wp:positionV relativeFrom="paragraph">
                  <wp:posOffset>168275</wp:posOffset>
                </wp:positionV>
                <wp:extent cx="1704975" cy="676275"/>
                <wp:effectExtent l="0" t="0" r="28575" b="28575"/>
                <wp:wrapNone/>
                <wp:docPr id="124" name="Oval 124"/>
                <wp:cNvGraphicFramePr/>
                <a:graphic xmlns:a="http://schemas.openxmlformats.org/drawingml/2006/main">
                  <a:graphicData uri="http://schemas.microsoft.com/office/word/2010/wordprocessingShape">
                    <wps:wsp>
                      <wps:cNvSpPr/>
                      <wps:spPr>
                        <a:xfrm>
                          <a:off x="0" y="0"/>
                          <a:ext cx="1704975" cy="676275"/>
                        </a:xfrm>
                        <a:prstGeom prst="ellipse">
                          <a:avLst/>
                        </a:prstGeom>
                        <a:solidFill>
                          <a:schemeClr val="accent1">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06FF83" w14:textId="0E5FFD93" w:rsidR="005404A0" w:rsidRPr="00DF2EDB" w:rsidRDefault="005404A0" w:rsidP="00813C66">
                            <w:pPr>
                              <w:jc w:val="center"/>
                              <w:rPr>
                                <w:color w:val="000000" w:themeColor="text1"/>
                                <w:lang w:val="en-I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Validate Patient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C2EF1F" id="Oval 124" o:spid="_x0000_s1060" style="position:absolute;margin-left:105.75pt;margin-top:13.25pt;width:134.25pt;height:53.25pt;z-index:25157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" fillcolor="#9cc2e5 [1940]" strokecolor="black [3213]" strokeweight="1pt">
                <v:stroke joinstyle="miter"/>
                <v:textbox>
                  <w:txbxContent>
                    <w:p w14:paraId="0106FF83" w14:textId="0E5FFD93" w:rsidR="005404A0" w:rsidRPr="00DF2EDB" w:rsidRDefault="005404A0" w:rsidP="00813C66">
                      <w:pPr>
                        <w:jc w:val="center"/>
                        <w:rPr>
                          <w:color w:val="000000" w:themeColor="text1"/>
                          <w:lang w:val="en-I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Validate Patient Data</w:t>
                      </w:r>
                    </w:p>
                  </w:txbxContent>
                </v:textbox>
              </v:oval>
            </w:pict>
          </mc:Fallback>
        </mc:AlternateContent>
      </w:r>
    </w:p>
    <w:p w14:paraId="43B10C04" w14:textId="78410A1D" w:rsidR="000B6667" w:rsidRDefault="000B6667" w:rsidP="00DF2EDB">
      <w:pPr>
        <w:rPr>
          <w:b/>
        </w:rPr>
      </w:pPr>
    </w:p>
    <w:p w14:paraId="7A26CA1E" w14:textId="0A60F0A5" w:rsidR="000B6667" w:rsidRDefault="00857447" w:rsidP="00DF2EDB">
      <w:pPr>
        <w:rPr>
          <w:b/>
        </w:rPr>
      </w:pPr>
      <w:r w:rsidRPr="00813C66">
        <w:rPr>
          <w:b/>
          <w:noProof/>
          <w:lang w:val="en-IE" w:eastAsia="en-IE"/>
        </w:rPr>
        <mc:AlternateContent>
          <mc:Choice Requires="wps">
            <w:drawing>
              <wp:anchor distT="45720" distB="45720" distL="114300" distR="114300" simplePos="0" relativeHeight="251547136" behindDoc="0" locked="0" layoutInCell="1" allowOverlap="1" wp14:anchorId="15280D90" wp14:editId="4F9B3E40">
                <wp:simplePos x="0" y="0"/>
                <wp:positionH relativeFrom="column">
                  <wp:posOffset>2840990</wp:posOffset>
                </wp:positionH>
                <wp:positionV relativeFrom="paragraph">
                  <wp:posOffset>66675</wp:posOffset>
                </wp:positionV>
                <wp:extent cx="942975" cy="257175"/>
                <wp:effectExtent l="190500" t="0" r="10477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253484">
                          <a:off x="0" y="0"/>
                          <a:ext cx="942975" cy="257175"/>
                        </a:xfrm>
                        <a:prstGeom prst="rect">
                          <a:avLst/>
                        </a:prstGeom>
                        <a:noFill/>
                        <a:ln w="9525">
                          <a:noFill/>
                          <a:miter lim="800000"/>
                          <a:headEnd/>
                          <a:tailEnd/>
                        </a:ln>
                      </wps:spPr>
                      <wps:txbx>
                        <w:txbxContent>
                          <w:p w14:paraId="0E469150" w14:textId="392CBE3F" w:rsidR="005404A0" w:rsidRPr="00813C66" w:rsidRDefault="005404A0">
                            <w:pPr>
                              <w:rPr>
                                <w:lang w:val="en-IE"/>
                              </w:rPr>
                            </w:pPr>
                            <w:r w:rsidRPr="00813C66">
                              <w:rPr>
                                <w:lang w:val="en-IE"/>
                              </w:rPr>
                              <w:t>&lt;&lt;extends&gt;&gt;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280D90" id="_x0000_s1061" type="#_x0000_t202" style="position:absolute;margin-left:223.7pt;margin-top:5.25pt;width:74.25pt;height:20.25pt;rotation:-3655288fd;z-index:251547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" filled="f" stroked="f">
                <v:textbox>
                  <w:txbxContent>
                    <w:p w14:paraId="0E469150" w14:textId="392CBE3F" w:rsidR="005404A0" w:rsidRPr="00813C66" w:rsidRDefault="005404A0">
                      <w:pPr>
                        <w:rPr>
                          <w:lang w:val="en-IE"/>
                        </w:rPr>
                      </w:pPr>
                      <w:r w:rsidRPr="00813C66">
                        <w:rPr>
                          <w:lang w:val="en-IE"/>
                        </w:rPr>
                        <w:t>&lt;&lt;extends&gt;&gt;</w:t>
                      </w:r>
                    </w:p>
                  </w:txbxContent>
                </v:textbox>
                <w10:wrap type="square"/>
              </v:shape>
            </w:pict>
          </mc:Fallback>
        </mc:AlternateContent>
      </w:r>
      <w:r>
        <w:rPr>
          <w:b/>
          <w:noProof/>
          <w:lang w:val="en-IE" w:eastAsia="en-IE"/>
        </w:rPr>
        <mc:AlternateContent>
          <mc:Choice Requires="wps">
            <w:drawing>
              <wp:anchor distT="0" distB="0" distL="114300" distR="114300" simplePos="0" relativeHeight="251573760" behindDoc="0" locked="0" layoutInCell="1" allowOverlap="1" wp14:anchorId="4A8E53A4" wp14:editId="11B00D1F">
                <wp:simplePos x="0" y="0"/>
                <wp:positionH relativeFrom="column">
                  <wp:posOffset>2895599</wp:posOffset>
                </wp:positionH>
                <wp:positionV relativeFrom="paragraph">
                  <wp:posOffset>127634</wp:posOffset>
                </wp:positionV>
                <wp:extent cx="714375" cy="200025"/>
                <wp:effectExtent l="38100" t="57150" r="28575" b="28575"/>
                <wp:wrapNone/>
                <wp:docPr id="127" name="Straight Arrow Connector 127"/>
                <wp:cNvGraphicFramePr/>
                <a:graphic xmlns:a="http://schemas.openxmlformats.org/drawingml/2006/main">
                  <a:graphicData uri="http://schemas.microsoft.com/office/word/2010/wordprocessingShape">
                    <wps:wsp>
                      <wps:cNvCnPr/>
                      <wps:spPr>
                        <a:xfrm flipH="1" flipV="1">
                          <a:off x="0" y="0"/>
                          <a:ext cx="714375"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72B308" id="Straight Arrow Connector 127" o:spid="_x0000_s1026" type="#_x0000_t32" style="position:absolute;margin-left:228pt;margin-top:10.05pt;width:56.25pt;height:15.75pt;flip:x y;z-index:25157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" strokecolor="black [3200]" strokeweight=".5pt">
                <v:stroke endarrow="block" joinstyle="miter"/>
              </v:shape>
            </w:pict>
          </mc:Fallback>
        </mc:AlternateContent>
      </w:r>
      <w:r>
        <w:rPr>
          <w:b/>
          <w:noProof/>
          <w:lang w:val="en-IE" w:eastAsia="en-IE"/>
        </w:rPr>
        <mc:AlternateContent>
          <mc:Choice Requires="wps">
            <w:drawing>
              <wp:anchor distT="0" distB="0" distL="114300" distR="114300" simplePos="0" relativeHeight="251571712" behindDoc="0" locked="0" layoutInCell="1" allowOverlap="1" wp14:anchorId="51D09C3D" wp14:editId="29F41902">
                <wp:simplePos x="0" y="0"/>
                <wp:positionH relativeFrom="column">
                  <wp:posOffset>3600450</wp:posOffset>
                </wp:positionH>
                <wp:positionV relativeFrom="paragraph">
                  <wp:posOffset>15875</wp:posOffset>
                </wp:positionV>
                <wp:extent cx="1552575" cy="714375"/>
                <wp:effectExtent l="0" t="0" r="28575" b="28575"/>
                <wp:wrapNone/>
                <wp:docPr id="125" name="Oval 125"/>
                <wp:cNvGraphicFramePr/>
                <a:graphic xmlns:a="http://schemas.openxmlformats.org/drawingml/2006/main">
                  <a:graphicData uri="http://schemas.microsoft.com/office/word/2010/wordprocessingShape">
                    <wps:wsp>
                      <wps:cNvSpPr/>
                      <wps:spPr>
                        <a:xfrm>
                          <a:off x="0" y="0"/>
                          <a:ext cx="1552575" cy="714375"/>
                        </a:xfrm>
                        <a:prstGeom prst="ellipse">
                          <a:avLst/>
                        </a:prstGeom>
                        <a:solidFill>
                          <a:schemeClr val="accent1">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D432E3" w14:textId="16456DC5" w:rsidR="005404A0" w:rsidRPr="00DF2EDB" w:rsidRDefault="005404A0" w:rsidP="00813C66">
                            <w:pPr>
                              <w:jc w:val="center"/>
                              <w:rPr>
                                <w:color w:val="000000" w:themeColor="text1"/>
                                <w:lang w:val="en-I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 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D09C3D" id="Oval 125" o:spid="_x0000_s1062" style="position:absolute;margin-left:283.5pt;margin-top:1.25pt;width:122.25pt;height:56.25pt;z-index:25157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" fillcolor="#9cc2e5 [1940]" strokecolor="black [3213]" strokeweight="1pt">
                <v:stroke joinstyle="miter"/>
                <v:textbox>
                  <w:txbxContent>
                    <w:p w14:paraId="7CD432E3" w14:textId="16456DC5" w:rsidR="005404A0" w:rsidRPr="00DF2EDB" w:rsidRDefault="005404A0" w:rsidP="00813C66">
                      <w:pPr>
                        <w:jc w:val="center"/>
                        <w:rPr>
                          <w:color w:val="000000" w:themeColor="text1"/>
                          <w:lang w:val="en-I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 error message</w:t>
                      </w:r>
                    </w:p>
                  </w:txbxContent>
                </v:textbox>
              </v:oval>
            </w:pict>
          </mc:Fallback>
        </mc:AlternateContent>
      </w:r>
    </w:p>
    <w:p w14:paraId="5B72F54C" w14:textId="702D068B" w:rsidR="00857447" w:rsidRDefault="00857447" w:rsidP="00DF2EDB">
      <w:pPr>
        <w:rPr>
          <w:b/>
        </w:rPr>
      </w:pPr>
    </w:p>
    <w:p w14:paraId="64395EBE" w14:textId="77777777" w:rsidR="00857447" w:rsidRDefault="00857447" w:rsidP="00DF2EDB">
      <w:pPr>
        <w:rPr>
          <w:b/>
        </w:rPr>
      </w:pPr>
    </w:p>
    <w:p w14:paraId="07F47BB7" w14:textId="77777777" w:rsidR="00857447" w:rsidRPr="00DF2EDB" w:rsidRDefault="00857447" w:rsidP="00DF2EDB">
      <w:pPr>
        <w:rPr>
          <w:b/>
        </w:rPr>
      </w:pPr>
    </w:p>
    <w:tbl>
      <w:tblPr>
        <w:tblStyle w:val="TableGrid"/>
        <w:tblpPr w:leftFromText="180" w:rightFromText="180" w:vertAnchor="text" w:horzAnchor="margin" w:tblpY="23"/>
        <w:tblW w:w="9564" w:type="dxa"/>
        <w:tblLook w:val="04A0" w:firstRow="1" w:lastRow="0" w:firstColumn="1" w:lastColumn="0" w:noHBand="0" w:noVBand="1"/>
      </w:tblPr>
      <w:tblGrid>
        <w:gridCol w:w="2660"/>
        <w:gridCol w:w="3452"/>
        <w:gridCol w:w="3452"/>
      </w:tblGrid>
      <w:tr w:rsidR="0070582C" w14:paraId="2DD1F8CB" w14:textId="77777777" w:rsidTr="00740C98">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7607050B" w14:textId="77777777" w:rsidR="0070582C" w:rsidRDefault="0070582C" w:rsidP="00740C98">
            <w:pPr>
              <w:rPr>
                <w:b/>
              </w:rPr>
            </w:pPr>
            <w:r>
              <w:rPr>
                <w:b/>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06596059" w14:textId="4562B472" w:rsidR="0070582C" w:rsidRDefault="0030484F" w:rsidP="00740C98">
            <w:pPr>
              <w:rPr>
                <w:b/>
              </w:rPr>
            </w:pPr>
            <w:r>
              <w:rPr>
                <w:b/>
              </w:rPr>
              <w:t>Register Patient</w:t>
            </w:r>
          </w:p>
        </w:tc>
      </w:tr>
      <w:tr w:rsidR="0070582C" w14:paraId="372C2D46" w14:textId="77777777" w:rsidTr="00740C98">
        <w:tc>
          <w:tcPr>
            <w:tcW w:w="2660" w:type="dxa"/>
            <w:tcBorders>
              <w:top w:val="single" w:sz="4" w:space="0" w:color="auto"/>
              <w:left w:val="single" w:sz="4" w:space="0" w:color="auto"/>
              <w:bottom w:val="single" w:sz="4" w:space="0" w:color="auto"/>
              <w:right w:val="single" w:sz="4" w:space="0" w:color="auto"/>
            </w:tcBorders>
            <w:hideMark/>
          </w:tcPr>
          <w:p w14:paraId="6B426201" w14:textId="77777777" w:rsidR="0070582C" w:rsidRDefault="0070582C" w:rsidP="00740C98">
            <w:pPr>
              <w:rPr>
                <w:b/>
              </w:rPr>
            </w:pPr>
            <w:r>
              <w:rPr>
                <w:b/>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6CB6AD88" w14:textId="77777777" w:rsidR="0070582C" w:rsidRDefault="0070582C" w:rsidP="00740C98">
            <w:r>
              <w:t>01</w:t>
            </w:r>
          </w:p>
        </w:tc>
      </w:tr>
      <w:tr w:rsidR="0070582C" w14:paraId="399EE672" w14:textId="77777777" w:rsidTr="00740C98">
        <w:tc>
          <w:tcPr>
            <w:tcW w:w="2660" w:type="dxa"/>
            <w:tcBorders>
              <w:top w:val="single" w:sz="4" w:space="0" w:color="auto"/>
              <w:left w:val="single" w:sz="4" w:space="0" w:color="auto"/>
              <w:bottom w:val="single" w:sz="4" w:space="0" w:color="auto"/>
              <w:right w:val="single" w:sz="4" w:space="0" w:color="auto"/>
            </w:tcBorders>
            <w:hideMark/>
          </w:tcPr>
          <w:p w14:paraId="34D19B71" w14:textId="77777777" w:rsidR="0070582C" w:rsidRDefault="0070582C" w:rsidP="00740C98">
            <w:pPr>
              <w:rPr>
                <w:b/>
              </w:rPr>
            </w:pPr>
            <w:r>
              <w:rPr>
                <w:b/>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6844FCB0" w14:textId="0023928D" w:rsidR="0070582C" w:rsidRDefault="0070582C" w:rsidP="00740C98">
            <w:r>
              <w:t>0</w:t>
            </w:r>
            <w:r w:rsidR="00740C98">
              <w:t>4</w:t>
            </w:r>
          </w:p>
        </w:tc>
      </w:tr>
      <w:tr w:rsidR="0070582C" w14:paraId="75C828E4" w14:textId="77777777" w:rsidTr="00740C98">
        <w:tc>
          <w:tcPr>
            <w:tcW w:w="2660" w:type="dxa"/>
            <w:tcBorders>
              <w:top w:val="single" w:sz="4" w:space="0" w:color="auto"/>
              <w:left w:val="single" w:sz="4" w:space="0" w:color="auto"/>
              <w:bottom w:val="single" w:sz="4" w:space="0" w:color="auto"/>
              <w:right w:val="single" w:sz="4" w:space="0" w:color="auto"/>
            </w:tcBorders>
            <w:hideMark/>
          </w:tcPr>
          <w:p w14:paraId="1FFB7C95" w14:textId="77777777" w:rsidR="0070582C" w:rsidRDefault="0070582C" w:rsidP="00740C98">
            <w:pPr>
              <w:rPr>
                <w:b/>
              </w:rPr>
            </w:pPr>
            <w:r>
              <w:rPr>
                <w:b/>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0DE71974" w14:textId="77777777" w:rsidR="0070582C" w:rsidRDefault="0070582C" w:rsidP="00740C98">
            <w:r>
              <w:t>Administrator</w:t>
            </w:r>
          </w:p>
        </w:tc>
      </w:tr>
      <w:tr w:rsidR="0070582C" w14:paraId="40C32BE5" w14:textId="77777777" w:rsidTr="00740C98">
        <w:tc>
          <w:tcPr>
            <w:tcW w:w="2660" w:type="dxa"/>
            <w:tcBorders>
              <w:top w:val="single" w:sz="4" w:space="0" w:color="auto"/>
              <w:left w:val="single" w:sz="4" w:space="0" w:color="auto"/>
              <w:bottom w:val="single" w:sz="4" w:space="0" w:color="auto"/>
              <w:right w:val="single" w:sz="4" w:space="0" w:color="auto"/>
            </w:tcBorders>
            <w:hideMark/>
          </w:tcPr>
          <w:p w14:paraId="1AD5A40C" w14:textId="77777777" w:rsidR="0070582C" w:rsidRDefault="0070582C" w:rsidP="00740C98">
            <w:pPr>
              <w:rPr>
                <w:b/>
              </w:rPr>
            </w:pPr>
            <w:r>
              <w:rPr>
                <w:b/>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11032585" w14:textId="77777777" w:rsidR="0070582C" w:rsidRDefault="0070582C" w:rsidP="00740C98">
            <w:r>
              <w:t>Administrator</w:t>
            </w:r>
          </w:p>
        </w:tc>
      </w:tr>
      <w:tr w:rsidR="0070582C" w14:paraId="52D9257E" w14:textId="77777777" w:rsidTr="00740C98">
        <w:tc>
          <w:tcPr>
            <w:tcW w:w="2660" w:type="dxa"/>
            <w:tcBorders>
              <w:top w:val="single" w:sz="4" w:space="0" w:color="auto"/>
              <w:left w:val="single" w:sz="4" w:space="0" w:color="auto"/>
              <w:bottom w:val="single" w:sz="4" w:space="0" w:color="auto"/>
              <w:right w:val="single" w:sz="4" w:space="0" w:color="auto"/>
            </w:tcBorders>
            <w:hideMark/>
          </w:tcPr>
          <w:p w14:paraId="1A77BC19" w14:textId="77777777" w:rsidR="0070582C" w:rsidRDefault="0070582C" w:rsidP="00740C98">
            <w:pPr>
              <w:rPr>
                <w:b/>
              </w:rPr>
            </w:pPr>
            <w:r>
              <w:rPr>
                <w:b/>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7E77BEA1" w14:textId="77777777" w:rsidR="0070582C" w:rsidRDefault="0070582C" w:rsidP="00740C98"/>
        </w:tc>
      </w:tr>
      <w:tr w:rsidR="0070582C" w14:paraId="0212B63F" w14:textId="77777777" w:rsidTr="00740C98">
        <w:tc>
          <w:tcPr>
            <w:tcW w:w="2660" w:type="dxa"/>
            <w:tcBorders>
              <w:top w:val="single" w:sz="4" w:space="0" w:color="auto"/>
              <w:left w:val="single" w:sz="4" w:space="0" w:color="auto"/>
              <w:bottom w:val="single" w:sz="4" w:space="0" w:color="auto"/>
              <w:right w:val="single" w:sz="4" w:space="0" w:color="auto"/>
            </w:tcBorders>
            <w:hideMark/>
          </w:tcPr>
          <w:p w14:paraId="6F80281D" w14:textId="77777777" w:rsidR="0070582C" w:rsidRDefault="0070582C" w:rsidP="00740C98">
            <w:pPr>
              <w:rPr>
                <w:b/>
              </w:rPr>
            </w:pPr>
            <w:r>
              <w:rPr>
                <w:b/>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0409ABDB" w14:textId="4B57D8F5" w:rsidR="0070582C" w:rsidRDefault="0030484F" w:rsidP="00857447">
            <w:pPr>
              <w:rPr>
                <w:rFonts w:cstheme="minorHAnsi"/>
              </w:rPr>
            </w:pPr>
            <w:r>
              <w:t>Every patient must be registered on the system.</w:t>
            </w:r>
            <w:r w:rsidR="005F62FA">
              <w:t xml:space="preserve"> This </w:t>
            </w:r>
            <w:del w:id="12" w:author="Catherine Woods" w:date="2014-11-10T10:42:00Z">
              <w:r w:rsidR="005F62FA" w:rsidDel="00857447">
                <w:delText xml:space="preserve">module </w:delText>
              </w:r>
            </w:del>
            <w:ins w:id="13" w:author="Catherine Woods" w:date="2014-11-10T10:42:00Z">
              <w:r w:rsidR="00857447">
                <w:t xml:space="preserve">function </w:t>
              </w:r>
            </w:ins>
            <w:r w:rsidR="005F62FA">
              <w:t>creates a new entity in the Patient File with required patient information.</w:t>
            </w:r>
          </w:p>
        </w:tc>
      </w:tr>
      <w:tr w:rsidR="0070582C" w14:paraId="318CB00D" w14:textId="77777777" w:rsidTr="00740C98">
        <w:tc>
          <w:tcPr>
            <w:tcW w:w="2660" w:type="dxa"/>
            <w:tcBorders>
              <w:top w:val="single" w:sz="4" w:space="0" w:color="auto"/>
              <w:left w:val="single" w:sz="4" w:space="0" w:color="auto"/>
              <w:bottom w:val="single" w:sz="4" w:space="0" w:color="auto"/>
              <w:right w:val="single" w:sz="4" w:space="0" w:color="auto"/>
            </w:tcBorders>
            <w:hideMark/>
          </w:tcPr>
          <w:p w14:paraId="22E63F84" w14:textId="77777777" w:rsidR="0070582C" w:rsidRDefault="0070582C" w:rsidP="00740C98">
            <w:pPr>
              <w:rPr>
                <w:b/>
              </w:rPr>
            </w:pPr>
            <w:r>
              <w:rPr>
                <w:b/>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761F805F" w14:textId="7A241C35" w:rsidR="0067769A" w:rsidRPr="00740C98" w:rsidRDefault="003D0E38" w:rsidP="009564C8">
            <w:pPr>
              <w:rPr>
                <w:rFonts w:cstheme="minorHAnsi"/>
                <w:szCs w:val="19"/>
              </w:rPr>
            </w:pPr>
            <w:r>
              <w:rPr>
                <w:rFonts w:cstheme="minorHAnsi"/>
                <w:szCs w:val="19"/>
              </w:rPr>
              <w:t xml:space="preserve">Patients under the age </w:t>
            </w:r>
            <w:r w:rsidR="009564C8">
              <w:rPr>
                <w:rFonts w:cstheme="minorHAnsi"/>
                <w:szCs w:val="19"/>
              </w:rPr>
              <w:t>of 18 must be accompanied adult/guardian.</w:t>
            </w:r>
          </w:p>
        </w:tc>
      </w:tr>
      <w:tr w:rsidR="0070582C" w14:paraId="0F5CC4D7" w14:textId="77777777" w:rsidTr="00740C98">
        <w:tc>
          <w:tcPr>
            <w:tcW w:w="2660" w:type="dxa"/>
            <w:tcBorders>
              <w:top w:val="single" w:sz="4" w:space="0" w:color="auto"/>
              <w:left w:val="single" w:sz="4" w:space="0" w:color="auto"/>
              <w:bottom w:val="single" w:sz="4" w:space="0" w:color="auto"/>
              <w:right w:val="single" w:sz="4" w:space="0" w:color="auto"/>
            </w:tcBorders>
            <w:hideMark/>
          </w:tcPr>
          <w:p w14:paraId="7D4AC028" w14:textId="77777777" w:rsidR="0070582C" w:rsidRDefault="0070582C" w:rsidP="00740C98">
            <w:pPr>
              <w:rPr>
                <w:b/>
              </w:rPr>
            </w:pPr>
            <w:r>
              <w:rPr>
                <w:b/>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37BAABC7" w14:textId="77777777" w:rsidR="0070582C" w:rsidRPr="00965CCE" w:rsidRDefault="0070582C" w:rsidP="00740C98">
            <w:r w:rsidRPr="00965CCE">
              <w:t>The creation or deletion of a new entity in the database.</w:t>
            </w:r>
          </w:p>
        </w:tc>
      </w:tr>
      <w:tr w:rsidR="0070582C" w14:paraId="794D0867" w14:textId="77777777" w:rsidTr="00740C98">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74F833E2" w14:textId="77777777" w:rsidR="0070582C" w:rsidRDefault="0070582C" w:rsidP="00740C98">
            <w:pPr>
              <w:rPr>
                <w:b/>
              </w:rPr>
            </w:pPr>
            <w:r>
              <w:rPr>
                <w:b/>
              </w:rPr>
              <w:lastRenderedPageBreak/>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70EB65C0" w14:textId="77777777" w:rsidR="0070582C" w:rsidRDefault="0070582C" w:rsidP="00740C98">
            <w:pPr>
              <w:ind w:left="-85"/>
              <w:jc w:val="center"/>
              <w:rPr>
                <w:b/>
              </w:rPr>
            </w:pPr>
            <w:r>
              <w:rPr>
                <w:b/>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11AB724F" w14:textId="77777777" w:rsidR="0070582C" w:rsidRDefault="0070582C" w:rsidP="00740C98">
            <w:pPr>
              <w:ind w:left="-85"/>
              <w:jc w:val="center"/>
              <w:rPr>
                <w:b/>
              </w:rPr>
            </w:pPr>
            <w:r>
              <w:rPr>
                <w:b/>
              </w:rPr>
              <w:t>System Response</w:t>
            </w:r>
          </w:p>
        </w:tc>
      </w:tr>
      <w:tr w:rsidR="0070582C" w14:paraId="412B8F17" w14:textId="77777777" w:rsidTr="00740C98">
        <w:trPr>
          <w:trHeight w:val="2497"/>
        </w:trPr>
        <w:tc>
          <w:tcPr>
            <w:tcW w:w="2660" w:type="dxa"/>
            <w:tcBorders>
              <w:top w:val="single" w:sz="4" w:space="0" w:color="auto"/>
              <w:left w:val="single" w:sz="4" w:space="0" w:color="auto"/>
              <w:bottom w:val="single" w:sz="4" w:space="0" w:color="auto"/>
              <w:right w:val="single" w:sz="4" w:space="0" w:color="auto"/>
            </w:tcBorders>
          </w:tcPr>
          <w:p w14:paraId="1B48511B" w14:textId="3E1EED8C" w:rsidR="0070582C" w:rsidRDefault="0030484F" w:rsidP="00740C98">
            <w:pPr>
              <w:rPr>
                <w:rFonts w:cstheme="minorHAnsi"/>
                <w:b/>
              </w:rPr>
            </w:pPr>
            <w:r>
              <w:rPr>
                <w:rFonts w:cstheme="minorHAnsi"/>
                <w:b/>
              </w:rPr>
              <w:t>Registering a patient</w:t>
            </w:r>
          </w:p>
        </w:tc>
        <w:tc>
          <w:tcPr>
            <w:tcW w:w="3452" w:type="dxa"/>
            <w:tcBorders>
              <w:top w:val="single" w:sz="4" w:space="0" w:color="auto"/>
              <w:left w:val="single" w:sz="4" w:space="0" w:color="auto"/>
              <w:bottom w:val="single" w:sz="4" w:space="0" w:color="auto"/>
              <w:right w:val="single" w:sz="4" w:space="0" w:color="auto"/>
            </w:tcBorders>
          </w:tcPr>
          <w:p w14:paraId="7534F09A" w14:textId="1C360AA2" w:rsidR="00B77AF6" w:rsidRPr="00B77AF6" w:rsidRDefault="00B77AF6" w:rsidP="00740C98">
            <w:r>
              <w:rPr>
                <w:b/>
              </w:rPr>
              <w:t xml:space="preserve">Step 1: </w:t>
            </w:r>
            <w:r>
              <w:t>New patient requests to register with the practice.</w:t>
            </w:r>
          </w:p>
          <w:p w14:paraId="0AFF2A13" w14:textId="77777777" w:rsidR="00B77AF6" w:rsidRDefault="00B77AF6" w:rsidP="00740C98">
            <w:pPr>
              <w:rPr>
                <w:b/>
              </w:rPr>
            </w:pPr>
          </w:p>
          <w:p w14:paraId="405C2BAF" w14:textId="2EF2BC1F" w:rsidR="0070582C" w:rsidRPr="00965CCE" w:rsidRDefault="0070582C" w:rsidP="00740C98">
            <w:r>
              <w:rPr>
                <w:b/>
              </w:rPr>
              <w:t xml:space="preserve">Step </w:t>
            </w:r>
            <w:r w:rsidR="00B77AF6">
              <w:rPr>
                <w:b/>
              </w:rPr>
              <w:t>2</w:t>
            </w:r>
            <w:r>
              <w:rPr>
                <w:b/>
              </w:rPr>
              <w:t>:</w:t>
            </w:r>
            <w:r w:rsidR="00965CCE">
              <w:rPr>
                <w:b/>
              </w:rPr>
              <w:t xml:space="preserve"> </w:t>
            </w:r>
            <w:r w:rsidR="00965CCE">
              <w:t xml:space="preserve">Admin requests to register a patient to the system. </w:t>
            </w:r>
          </w:p>
          <w:p w14:paraId="7028E810" w14:textId="77777777" w:rsidR="0070582C" w:rsidRDefault="0070582C" w:rsidP="00740C98"/>
          <w:p w14:paraId="6C5B9F67" w14:textId="159E86FF" w:rsidR="0070582C" w:rsidRDefault="00965CCE" w:rsidP="00740C98">
            <w:r>
              <w:rPr>
                <w:b/>
              </w:rPr>
              <w:t xml:space="preserve">Step </w:t>
            </w:r>
            <w:r w:rsidR="00B77AF6">
              <w:rPr>
                <w:b/>
              </w:rPr>
              <w:t>4</w:t>
            </w:r>
            <w:r>
              <w:rPr>
                <w:b/>
              </w:rPr>
              <w:t xml:space="preserve">: </w:t>
            </w:r>
            <w:r w:rsidR="0030484F">
              <w:t xml:space="preserve">Admin fills out the </w:t>
            </w:r>
            <w:r w:rsidR="00B77AF6">
              <w:t xml:space="preserve">required </w:t>
            </w:r>
            <w:r w:rsidR="0030484F">
              <w:t>information.</w:t>
            </w:r>
          </w:p>
          <w:p w14:paraId="7DAD92CA" w14:textId="258A067C" w:rsidR="00B77AF6" w:rsidRDefault="00B77AF6" w:rsidP="00B77AF6">
            <w:pPr>
              <w:pStyle w:val="ListParagraph"/>
              <w:numPr>
                <w:ilvl w:val="0"/>
                <w:numId w:val="5"/>
              </w:numPr>
            </w:pPr>
            <w:r>
              <w:t>Forename</w:t>
            </w:r>
          </w:p>
          <w:p w14:paraId="3FC8A273" w14:textId="77777777" w:rsidR="00B77AF6" w:rsidRDefault="00B77AF6" w:rsidP="00B77AF6">
            <w:pPr>
              <w:pStyle w:val="ListParagraph"/>
              <w:numPr>
                <w:ilvl w:val="0"/>
                <w:numId w:val="5"/>
              </w:numPr>
            </w:pPr>
            <w:r>
              <w:t>Surname</w:t>
            </w:r>
          </w:p>
          <w:p w14:paraId="7F7964BF" w14:textId="77777777" w:rsidR="00B77AF6" w:rsidRDefault="00B77AF6" w:rsidP="00B77AF6">
            <w:pPr>
              <w:pStyle w:val="ListParagraph"/>
              <w:numPr>
                <w:ilvl w:val="0"/>
                <w:numId w:val="5"/>
              </w:numPr>
            </w:pPr>
            <w:r>
              <w:t>Address</w:t>
            </w:r>
          </w:p>
          <w:p w14:paraId="778F9E91" w14:textId="77777777" w:rsidR="00B77AF6" w:rsidRDefault="00B77AF6" w:rsidP="00B77AF6">
            <w:pPr>
              <w:pStyle w:val="ListParagraph"/>
              <w:numPr>
                <w:ilvl w:val="0"/>
                <w:numId w:val="5"/>
              </w:numPr>
            </w:pPr>
            <w:r>
              <w:t>Date of birth</w:t>
            </w:r>
          </w:p>
          <w:p w14:paraId="02A2796A" w14:textId="45D3498C" w:rsidR="0070582C" w:rsidRDefault="00B77AF6" w:rsidP="00DF2EDB">
            <w:pPr>
              <w:pStyle w:val="ListParagraph"/>
              <w:numPr>
                <w:ilvl w:val="0"/>
                <w:numId w:val="5"/>
              </w:numPr>
            </w:pPr>
            <w:r>
              <w:t>Allergies</w:t>
            </w:r>
          </w:p>
          <w:p w14:paraId="7E7358E6" w14:textId="77777777" w:rsidR="0070582C" w:rsidRDefault="0070582C" w:rsidP="00740C98"/>
        </w:tc>
        <w:tc>
          <w:tcPr>
            <w:tcW w:w="3452" w:type="dxa"/>
            <w:tcBorders>
              <w:top w:val="single" w:sz="4" w:space="0" w:color="auto"/>
              <w:left w:val="single" w:sz="4" w:space="0" w:color="auto"/>
              <w:bottom w:val="single" w:sz="4" w:space="0" w:color="auto"/>
              <w:right w:val="single" w:sz="4" w:space="0" w:color="auto"/>
            </w:tcBorders>
            <w:hideMark/>
          </w:tcPr>
          <w:p w14:paraId="6042A3D2" w14:textId="77777777" w:rsidR="00B77AF6" w:rsidRDefault="00B77AF6" w:rsidP="00740C98">
            <w:pPr>
              <w:rPr>
                <w:b/>
              </w:rPr>
            </w:pPr>
          </w:p>
          <w:p w14:paraId="77938740" w14:textId="77777777" w:rsidR="00B77AF6" w:rsidRDefault="00B77AF6" w:rsidP="00740C98">
            <w:pPr>
              <w:rPr>
                <w:b/>
              </w:rPr>
            </w:pPr>
          </w:p>
          <w:p w14:paraId="71B8ABE4" w14:textId="77777777" w:rsidR="00B77AF6" w:rsidRDefault="00B77AF6" w:rsidP="00740C98">
            <w:pPr>
              <w:rPr>
                <w:b/>
              </w:rPr>
            </w:pPr>
          </w:p>
          <w:p w14:paraId="2A266F29" w14:textId="5EAA55FC" w:rsidR="0070582C" w:rsidRPr="00965CCE" w:rsidRDefault="0070582C" w:rsidP="00740C98">
            <w:r>
              <w:rPr>
                <w:b/>
              </w:rPr>
              <w:t xml:space="preserve">Step </w:t>
            </w:r>
            <w:r w:rsidR="00B77AF6">
              <w:rPr>
                <w:b/>
              </w:rPr>
              <w:t>3</w:t>
            </w:r>
            <w:r>
              <w:rPr>
                <w:b/>
              </w:rPr>
              <w:t>:</w:t>
            </w:r>
            <w:r w:rsidR="00965CCE">
              <w:rPr>
                <w:b/>
              </w:rPr>
              <w:t xml:space="preserve"> </w:t>
            </w:r>
            <w:r w:rsidR="0030484F">
              <w:t>System displays the register patient UI.</w:t>
            </w:r>
          </w:p>
          <w:p w14:paraId="1F833843" w14:textId="77777777" w:rsidR="0070582C" w:rsidRDefault="0070582C" w:rsidP="00740C98">
            <w:pPr>
              <w:rPr>
                <w:b/>
              </w:rPr>
            </w:pPr>
          </w:p>
          <w:p w14:paraId="23229DD7" w14:textId="51716A9A" w:rsidR="00A07F76" w:rsidRDefault="0070582C" w:rsidP="00740C98">
            <w:r>
              <w:rPr>
                <w:b/>
              </w:rPr>
              <w:t xml:space="preserve">Step </w:t>
            </w:r>
            <w:r w:rsidR="00B77AF6">
              <w:rPr>
                <w:b/>
              </w:rPr>
              <w:t>5</w:t>
            </w:r>
            <w:r>
              <w:rPr>
                <w:b/>
              </w:rPr>
              <w:t>:</w:t>
            </w:r>
            <w:r w:rsidR="00965CCE">
              <w:rPr>
                <w:b/>
              </w:rPr>
              <w:t xml:space="preserve"> </w:t>
            </w:r>
            <w:r w:rsidR="0030484F">
              <w:t>System creates a unique Patient Id for the new patien</w:t>
            </w:r>
            <w:r w:rsidR="00432738">
              <w:t>t.</w:t>
            </w:r>
          </w:p>
          <w:p w14:paraId="6C9AC7BB" w14:textId="77777777" w:rsidR="00A07F76" w:rsidRDefault="00A07F76" w:rsidP="00740C98"/>
          <w:p w14:paraId="6FF1B3F0" w14:textId="77777777" w:rsidR="00A07F76" w:rsidRDefault="00A07F76" w:rsidP="00740C98">
            <w:pPr>
              <w:rPr>
                <w:b/>
              </w:rPr>
            </w:pPr>
          </w:p>
          <w:p w14:paraId="2690EE35" w14:textId="77777777" w:rsidR="00A07F76" w:rsidRDefault="00A07F76" w:rsidP="00740C98">
            <w:pPr>
              <w:rPr>
                <w:b/>
              </w:rPr>
            </w:pPr>
          </w:p>
          <w:p w14:paraId="210F3003" w14:textId="77777777" w:rsidR="00A07F76" w:rsidRDefault="00A07F76" w:rsidP="00740C98">
            <w:pPr>
              <w:rPr>
                <w:b/>
              </w:rPr>
            </w:pPr>
          </w:p>
          <w:p w14:paraId="08ED351E" w14:textId="29222B85" w:rsidR="00A07F76" w:rsidRDefault="00A07F76" w:rsidP="00740C98">
            <w:r>
              <w:rPr>
                <w:b/>
              </w:rPr>
              <w:t>Step 6:</w:t>
            </w:r>
            <w:r w:rsidRPr="00A07F76">
              <w:t xml:space="preserve"> System validates data entry</w:t>
            </w:r>
            <w:r>
              <w:t>.</w:t>
            </w:r>
          </w:p>
          <w:p w14:paraId="100DF2E1" w14:textId="5639D094" w:rsidR="005E3450" w:rsidRDefault="005E3450" w:rsidP="005E3450">
            <w:pPr>
              <w:pStyle w:val="ListParagraph"/>
              <w:numPr>
                <w:ilvl w:val="0"/>
                <w:numId w:val="5"/>
              </w:numPr>
            </w:pPr>
            <w:r>
              <w:t>All fields are required</w:t>
            </w:r>
          </w:p>
          <w:p w14:paraId="39CCEBA3" w14:textId="0175CE07" w:rsidR="005E3450" w:rsidRPr="005E3450" w:rsidRDefault="005E3450" w:rsidP="005E3450">
            <w:pPr>
              <w:pStyle w:val="ListParagraph"/>
              <w:numPr>
                <w:ilvl w:val="0"/>
                <w:numId w:val="5"/>
              </w:numPr>
            </w:pPr>
            <w:r>
              <w:t>DoB must not be in future</w:t>
            </w:r>
          </w:p>
          <w:p w14:paraId="0F1B84C3" w14:textId="77777777" w:rsidR="00A07F76" w:rsidRDefault="00A07F76" w:rsidP="00740C98"/>
          <w:p w14:paraId="0F1CA84F" w14:textId="557288DD" w:rsidR="005E3450" w:rsidRDefault="005E3450" w:rsidP="00740C98">
            <w:r>
              <w:rPr>
                <w:b/>
              </w:rPr>
              <w:t xml:space="preserve">Step 7: </w:t>
            </w:r>
            <w:r>
              <w:t>Registration Date is assigned System Date.</w:t>
            </w:r>
          </w:p>
          <w:p w14:paraId="25F96A51" w14:textId="77777777" w:rsidR="005E3450" w:rsidRPr="005E3450" w:rsidRDefault="005E3450" w:rsidP="00740C98"/>
          <w:p w14:paraId="3906E2A9" w14:textId="620FB7E0" w:rsidR="0070582C" w:rsidRDefault="00A07F76" w:rsidP="00740C98">
            <w:r>
              <w:rPr>
                <w:b/>
              </w:rPr>
              <w:t xml:space="preserve">Step </w:t>
            </w:r>
            <w:r w:rsidR="005E3450">
              <w:rPr>
                <w:b/>
              </w:rPr>
              <w:t>8</w:t>
            </w:r>
            <w:r>
              <w:rPr>
                <w:b/>
              </w:rPr>
              <w:t xml:space="preserve">: </w:t>
            </w:r>
            <w:r>
              <w:t>S</w:t>
            </w:r>
            <w:r w:rsidR="00B77AF6">
              <w:t>tores</w:t>
            </w:r>
            <w:r w:rsidR="0030484F">
              <w:t xml:space="preserve"> </w:t>
            </w:r>
            <w:r w:rsidR="00B77AF6">
              <w:t xml:space="preserve">patient information in the </w:t>
            </w:r>
            <w:r w:rsidR="00432738">
              <w:t>Patient File</w:t>
            </w:r>
            <w:r w:rsidR="00B77AF6">
              <w:t>.</w:t>
            </w:r>
          </w:p>
          <w:p w14:paraId="61896141" w14:textId="77777777" w:rsidR="005E3450" w:rsidRDefault="005E3450" w:rsidP="00740C98"/>
          <w:p w14:paraId="6E64E54F" w14:textId="1CAD9359" w:rsidR="005E3450" w:rsidRPr="005E3450" w:rsidRDefault="005E3450" w:rsidP="00740C98">
            <w:r>
              <w:rPr>
                <w:b/>
              </w:rPr>
              <w:t xml:space="preserve">Step 9: </w:t>
            </w:r>
            <w:r>
              <w:t xml:space="preserve">Patient Status is assigned a default value ‘Registered’. </w:t>
            </w:r>
          </w:p>
          <w:p w14:paraId="55B95667" w14:textId="77777777" w:rsidR="00B77AF6" w:rsidRDefault="00B77AF6" w:rsidP="00740C98"/>
          <w:p w14:paraId="42347F64" w14:textId="4A8B6AB4" w:rsidR="00B77AF6" w:rsidRPr="00B77AF6" w:rsidRDefault="00B77AF6" w:rsidP="00740C98">
            <w:r>
              <w:rPr>
                <w:b/>
              </w:rPr>
              <w:t xml:space="preserve">Step </w:t>
            </w:r>
            <w:r w:rsidR="005E3450">
              <w:rPr>
                <w:b/>
              </w:rPr>
              <w:t>9</w:t>
            </w:r>
            <w:r>
              <w:rPr>
                <w:b/>
              </w:rPr>
              <w:t xml:space="preserve">: </w:t>
            </w:r>
            <w:r>
              <w:t>Confirmation message displayed.</w:t>
            </w:r>
          </w:p>
          <w:p w14:paraId="1BEBD3DD" w14:textId="11F53769" w:rsidR="0070582C" w:rsidRDefault="0070582C" w:rsidP="00740C98"/>
        </w:tc>
      </w:tr>
      <w:tr w:rsidR="0070582C" w14:paraId="4B830EDB" w14:textId="77777777" w:rsidTr="00740C98">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3F1D3BF9" w14:textId="0578AC47" w:rsidR="0070582C" w:rsidRDefault="0070582C" w:rsidP="00740C98">
            <w:pPr>
              <w:ind w:left="-85"/>
              <w:rPr>
                <w:rFonts w:cstheme="minorHAnsi"/>
                <w:b/>
              </w:rPr>
            </w:pPr>
            <w:r>
              <w:rPr>
                <w:b/>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5F929865" w14:textId="77777777" w:rsidR="0070582C" w:rsidRDefault="0070582C" w:rsidP="00740C98">
            <w:pPr>
              <w:ind w:left="-85"/>
              <w:jc w:val="center"/>
              <w:rPr>
                <w:b/>
              </w:rPr>
            </w:pPr>
            <w:r>
              <w:rPr>
                <w:b/>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15ED4BD6" w14:textId="77777777" w:rsidR="0070582C" w:rsidRDefault="0070582C" w:rsidP="00740C98">
            <w:pPr>
              <w:ind w:left="-85"/>
              <w:jc w:val="center"/>
              <w:rPr>
                <w:b/>
              </w:rPr>
            </w:pPr>
            <w:r>
              <w:rPr>
                <w:b/>
              </w:rPr>
              <w:t>System Response</w:t>
            </w:r>
          </w:p>
        </w:tc>
      </w:tr>
      <w:tr w:rsidR="0070582C" w14:paraId="0D379EB0" w14:textId="77777777" w:rsidTr="00740C98">
        <w:trPr>
          <w:trHeight w:val="1125"/>
        </w:trPr>
        <w:tc>
          <w:tcPr>
            <w:tcW w:w="2660" w:type="dxa"/>
            <w:tcBorders>
              <w:top w:val="single" w:sz="4" w:space="0" w:color="auto"/>
              <w:left w:val="single" w:sz="4" w:space="0" w:color="auto"/>
              <w:right w:val="single" w:sz="4" w:space="0" w:color="auto"/>
            </w:tcBorders>
            <w:hideMark/>
          </w:tcPr>
          <w:p w14:paraId="7DDDD7A6" w14:textId="7B2FD655" w:rsidR="008E69D8" w:rsidRPr="008E69D8" w:rsidRDefault="00432738" w:rsidP="00740C98">
            <w:pPr>
              <w:rPr>
                <w:b/>
              </w:rPr>
            </w:pPr>
            <w:r>
              <w:rPr>
                <w:b/>
              </w:rPr>
              <w:t>Invalid Data Entry</w:t>
            </w:r>
          </w:p>
        </w:tc>
        <w:tc>
          <w:tcPr>
            <w:tcW w:w="3452" w:type="dxa"/>
            <w:tcBorders>
              <w:top w:val="single" w:sz="4" w:space="0" w:color="auto"/>
              <w:left w:val="single" w:sz="4" w:space="0" w:color="auto"/>
              <w:bottom w:val="single" w:sz="4" w:space="0" w:color="auto"/>
              <w:right w:val="single" w:sz="4" w:space="0" w:color="auto"/>
            </w:tcBorders>
          </w:tcPr>
          <w:p w14:paraId="3892A58A" w14:textId="77777777" w:rsidR="008E69D8" w:rsidRDefault="008E69D8" w:rsidP="00740C98"/>
          <w:p w14:paraId="6CE571C7" w14:textId="77777777" w:rsidR="00432738" w:rsidRDefault="00432738" w:rsidP="00740C98"/>
          <w:p w14:paraId="61839E06" w14:textId="77777777" w:rsidR="00432738" w:rsidRDefault="00432738" w:rsidP="00740C98"/>
          <w:p w14:paraId="115244E4" w14:textId="77777777" w:rsidR="00432738" w:rsidRDefault="00432738" w:rsidP="00740C98"/>
          <w:p w14:paraId="1C29AA35" w14:textId="77777777" w:rsidR="00432738" w:rsidRDefault="00432738" w:rsidP="00740C98"/>
          <w:p w14:paraId="2CE37649" w14:textId="77777777" w:rsidR="001C1F8A" w:rsidRDefault="001C1F8A" w:rsidP="00740C98"/>
          <w:p w14:paraId="057382C2" w14:textId="77777777" w:rsidR="00432738" w:rsidRDefault="00432738" w:rsidP="00740C98"/>
          <w:p w14:paraId="42A6F151" w14:textId="6DBB0E5E" w:rsidR="00432738" w:rsidRPr="008E69D8" w:rsidRDefault="00432738" w:rsidP="00432738">
            <w:r w:rsidRPr="001C1F8A">
              <w:rPr>
                <w:b/>
              </w:rPr>
              <w:t>Step 9:</w:t>
            </w:r>
            <w:r>
              <w:t xml:space="preserve"> Admin re-enters the invalid data entry </w:t>
            </w:r>
          </w:p>
        </w:tc>
        <w:tc>
          <w:tcPr>
            <w:tcW w:w="3452" w:type="dxa"/>
            <w:tcBorders>
              <w:top w:val="single" w:sz="4" w:space="0" w:color="auto"/>
              <w:left w:val="single" w:sz="4" w:space="0" w:color="auto"/>
              <w:bottom w:val="single" w:sz="4" w:space="0" w:color="auto"/>
              <w:right w:val="single" w:sz="4" w:space="0" w:color="auto"/>
            </w:tcBorders>
          </w:tcPr>
          <w:p w14:paraId="753E7C34" w14:textId="77777777" w:rsidR="008E69D8" w:rsidRDefault="00432738" w:rsidP="00740C98">
            <w:r w:rsidRPr="00622662">
              <w:rPr>
                <w:b/>
              </w:rPr>
              <w:t>Step 7:</w:t>
            </w:r>
            <w:r>
              <w:t xml:space="preserve"> System displays appropriate error message.</w:t>
            </w:r>
          </w:p>
          <w:p w14:paraId="04AFA807" w14:textId="77777777" w:rsidR="00432738" w:rsidRDefault="00432738" w:rsidP="00740C98"/>
          <w:p w14:paraId="61CDCCBD" w14:textId="6B5CC878" w:rsidR="00432738" w:rsidRDefault="00432738" w:rsidP="00740C98">
            <w:r w:rsidRPr="00622662">
              <w:rPr>
                <w:b/>
              </w:rPr>
              <w:t>Step 8:</w:t>
            </w:r>
            <w:r>
              <w:t xml:space="preserve"> System opens the register patient UI with the invalid field highlighted.</w:t>
            </w:r>
          </w:p>
          <w:p w14:paraId="19848D90" w14:textId="5664FC4C" w:rsidR="00432738" w:rsidRPr="008E69D8" w:rsidRDefault="00432738" w:rsidP="00740C98"/>
        </w:tc>
      </w:tr>
      <w:tr w:rsidR="0070582C" w14:paraId="374F9073" w14:textId="77777777" w:rsidTr="00740C98">
        <w:tc>
          <w:tcPr>
            <w:tcW w:w="2660" w:type="dxa"/>
            <w:tcBorders>
              <w:top w:val="single" w:sz="4" w:space="0" w:color="auto"/>
              <w:left w:val="single" w:sz="4" w:space="0" w:color="auto"/>
              <w:bottom w:val="single" w:sz="4" w:space="0" w:color="auto"/>
              <w:right w:val="single" w:sz="4" w:space="0" w:color="auto"/>
            </w:tcBorders>
            <w:hideMark/>
          </w:tcPr>
          <w:p w14:paraId="29CF8375" w14:textId="792FC482" w:rsidR="0070582C" w:rsidRDefault="0070582C" w:rsidP="00740C98">
            <w:pPr>
              <w:rPr>
                <w:b/>
              </w:rPr>
            </w:pPr>
            <w:r>
              <w:rPr>
                <w:b/>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18F2D7DA" w14:textId="261FEA36" w:rsidR="0070582C" w:rsidRDefault="00965CCE" w:rsidP="005479A4">
            <w:pPr>
              <w:rPr>
                <w:rFonts w:cstheme="minorHAnsi"/>
              </w:rPr>
            </w:pPr>
            <w:r>
              <w:rPr>
                <w:rFonts w:cstheme="minorHAnsi"/>
              </w:rPr>
              <w:t xml:space="preserve">The creation of </w:t>
            </w:r>
            <w:r w:rsidR="0030484F">
              <w:rPr>
                <w:rFonts w:cstheme="minorHAnsi"/>
              </w:rPr>
              <w:t xml:space="preserve">unique </w:t>
            </w:r>
            <w:r>
              <w:rPr>
                <w:rFonts w:cstheme="minorHAnsi"/>
              </w:rPr>
              <w:t xml:space="preserve">patient </w:t>
            </w:r>
            <w:r w:rsidR="0030484F">
              <w:rPr>
                <w:rFonts w:cstheme="minorHAnsi"/>
              </w:rPr>
              <w:t>Id and update of</w:t>
            </w:r>
            <w:r>
              <w:rPr>
                <w:rFonts w:cstheme="minorHAnsi"/>
              </w:rPr>
              <w:t xml:space="preserve"> the </w:t>
            </w:r>
            <w:r w:rsidR="005479A4">
              <w:rPr>
                <w:rFonts w:cstheme="minorHAnsi"/>
              </w:rPr>
              <w:t>Patient File</w:t>
            </w:r>
            <w:r>
              <w:rPr>
                <w:rFonts w:cstheme="minorHAnsi"/>
              </w:rPr>
              <w:t>.</w:t>
            </w:r>
          </w:p>
        </w:tc>
      </w:tr>
      <w:tr w:rsidR="0070582C" w14:paraId="452C399A" w14:textId="77777777" w:rsidTr="00740C98">
        <w:tc>
          <w:tcPr>
            <w:tcW w:w="2660" w:type="dxa"/>
            <w:tcBorders>
              <w:top w:val="single" w:sz="4" w:space="0" w:color="auto"/>
              <w:left w:val="single" w:sz="4" w:space="0" w:color="auto"/>
              <w:bottom w:val="single" w:sz="4" w:space="0" w:color="auto"/>
              <w:right w:val="single" w:sz="4" w:space="0" w:color="auto"/>
            </w:tcBorders>
            <w:hideMark/>
          </w:tcPr>
          <w:p w14:paraId="026565D8" w14:textId="77777777" w:rsidR="0070582C" w:rsidRDefault="0070582C" w:rsidP="00740C98">
            <w:pPr>
              <w:rPr>
                <w:b/>
              </w:rPr>
            </w:pPr>
            <w:r>
              <w:rPr>
                <w:b/>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0700CFB0" w14:textId="2A8E8FF6" w:rsidR="0070582C" w:rsidRDefault="0067769A" w:rsidP="00754162">
            <w:pPr>
              <w:tabs>
                <w:tab w:val="right" w:pos="6688"/>
              </w:tabs>
              <w:rPr>
                <w:rFonts w:cstheme="minorHAnsi"/>
              </w:rPr>
            </w:pPr>
            <w:r>
              <w:rPr>
                <w:rFonts w:cstheme="minorHAnsi"/>
              </w:rPr>
              <w:t xml:space="preserve">Only the patient may provide </w:t>
            </w:r>
            <w:r w:rsidR="00754162">
              <w:rPr>
                <w:rFonts w:cstheme="minorHAnsi"/>
              </w:rPr>
              <w:t xml:space="preserve">the </w:t>
            </w:r>
            <w:r>
              <w:rPr>
                <w:rFonts w:cstheme="minorHAnsi"/>
              </w:rPr>
              <w:t xml:space="preserve">information for their record. </w:t>
            </w:r>
            <w:r>
              <w:rPr>
                <w:rFonts w:cstheme="minorHAnsi"/>
                <w:color w:val="FF0000"/>
              </w:rPr>
              <w:tab/>
            </w:r>
          </w:p>
        </w:tc>
      </w:tr>
      <w:tr w:rsidR="0070582C" w14:paraId="4518F43E" w14:textId="77777777" w:rsidTr="00740C98">
        <w:tc>
          <w:tcPr>
            <w:tcW w:w="2660" w:type="dxa"/>
            <w:tcBorders>
              <w:top w:val="single" w:sz="4" w:space="0" w:color="auto"/>
              <w:left w:val="single" w:sz="4" w:space="0" w:color="auto"/>
              <w:bottom w:val="single" w:sz="4" w:space="0" w:color="auto"/>
              <w:right w:val="single" w:sz="4" w:space="0" w:color="auto"/>
            </w:tcBorders>
            <w:hideMark/>
          </w:tcPr>
          <w:p w14:paraId="4CAAAF4A" w14:textId="77777777" w:rsidR="0070582C" w:rsidRDefault="0070582C" w:rsidP="00740C98">
            <w:pPr>
              <w:rPr>
                <w:b/>
              </w:rPr>
            </w:pPr>
            <w:r>
              <w:rPr>
                <w:b/>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4B137915" w14:textId="7EBEF3B3" w:rsidR="00740C98" w:rsidRDefault="0067769A" w:rsidP="003D0E38">
            <w:pPr>
              <w:rPr>
                <w:rFonts w:cstheme="minorHAnsi"/>
              </w:rPr>
            </w:pPr>
            <w:r>
              <w:rPr>
                <w:rFonts w:cstheme="minorHAnsi"/>
              </w:rPr>
              <w:t>Identity verification is required for registration.</w:t>
            </w:r>
          </w:p>
        </w:tc>
      </w:tr>
      <w:tr w:rsidR="0070582C" w14:paraId="43AAD156" w14:textId="77777777" w:rsidTr="00740C98">
        <w:tc>
          <w:tcPr>
            <w:tcW w:w="2660" w:type="dxa"/>
            <w:tcBorders>
              <w:top w:val="single" w:sz="4" w:space="0" w:color="auto"/>
              <w:left w:val="single" w:sz="4" w:space="0" w:color="auto"/>
              <w:bottom w:val="single" w:sz="4" w:space="0" w:color="auto"/>
              <w:right w:val="single" w:sz="4" w:space="0" w:color="auto"/>
            </w:tcBorders>
            <w:hideMark/>
          </w:tcPr>
          <w:p w14:paraId="695ED1A7" w14:textId="77777777" w:rsidR="0070582C" w:rsidRDefault="0070582C" w:rsidP="00740C98">
            <w:pPr>
              <w:rPr>
                <w:b/>
              </w:rPr>
            </w:pPr>
            <w:r>
              <w:rPr>
                <w:b/>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759DD96B" w14:textId="634569B1" w:rsidR="0070582C" w:rsidRDefault="0070582C" w:rsidP="00740C98">
            <w:pPr>
              <w:rPr>
                <w:rFonts w:cstheme="minorHAnsi"/>
              </w:rPr>
            </w:pPr>
          </w:p>
        </w:tc>
      </w:tr>
    </w:tbl>
    <w:p w14:paraId="40014184" w14:textId="77777777" w:rsidR="005479A4" w:rsidRDefault="005479A4"/>
    <w:p w14:paraId="7A214C35" w14:textId="77777777" w:rsidR="005479A4" w:rsidRDefault="005479A4"/>
    <w:p w14:paraId="6D5B92CC" w14:textId="238BACE6" w:rsidR="00DF2EDB" w:rsidRPr="00B90890" w:rsidRDefault="000B6667" w:rsidP="00857447">
      <w:pPr>
        <w:pStyle w:val="Heading3"/>
        <w:numPr>
          <w:ilvl w:val="2"/>
          <w:numId w:val="8"/>
        </w:numPr>
        <w:rPr>
          <w:b/>
          <w:color w:val="auto"/>
          <w:sz w:val="28"/>
        </w:rPr>
      </w:pPr>
      <w:r>
        <w:br w:type="page"/>
      </w:r>
      <w:bookmarkStart w:id="14" w:name="_Toc406751909"/>
      <w:r w:rsidR="00DF2EDB" w:rsidRPr="00B90890">
        <w:rPr>
          <w:b/>
          <w:color w:val="auto"/>
          <w:sz w:val="28"/>
        </w:rPr>
        <w:lastRenderedPageBreak/>
        <w:t>De-Reg Patient</w:t>
      </w:r>
      <w:bookmarkEnd w:id="14"/>
    </w:p>
    <w:p w14:paraId="62E407CB" w14:textId="5E2AADAC" w:rsidR="00DF2EDB" w:rsidRDefault="00DF2EDB"/>
    <w:p w14:paraId="610BCF3D" w14:textId="2655829E" w:rsidR="00DF2EDB" w:rsidRDefault="00B90890">
      <w:r>
        <w:rPr>
          <w:b/>
          <w:noProof/>
          <w:lang w:val="en-IE" w:eastAsia="en-IE"/>
        </w:rPr>
        <mc:AlternateContent>
          <mc:Choice Requires="wpg">
            <w:drawing>
              <wp:anchor distT="0" distB="0" distL="114300" distR="114300" simplePos="0" relativeHeight="251566592" behindDoc="0" locked="0" layoutInCell="1" allowOverlap="1" wp14:anchorId="167D9F86" wp14:editId="147024CA">
                <wp:simplePos x="0" y="0"/>
                <wp:positionH relativeFrom="margin">
                  <wp:align>left</wp:align>
                </wp:positionH>
                <wp:positionV relativeFrom="paragraph">
                  <wp:posOffset>9525</wp:posOffset>
                </wp:positionV>
                <wp:extent cx="5856605" cy="1515110"/>
                <wp:effectExtent l="0" t="0" r="0" b="0"/>
                <wp:wrapNone/>
                <wp:docPr id="84" name="Group 84"/>
                <wp:cNvGraphicFramePr/>
                <a:graphic xmlns:a="http://schemas.openxmlformats.org/drawingml/2006/main">
                  <a:graphicData uri="http://schemas.microsoft.com/office/word/2010/wordprocessingGroup">
                    <wpg:wgp>
                      <wpg:cNvGrpSpPr/>
                      <wpg:grpSpPr>
                        <a:xfrm>
                          <a:off x="0" y="0"/>
                          <a:ext cx="5856605" cy="1515110"/>
                          <a:chOff x="0" y="0"/>
                          <a:chExt cx="5856605" cy="1515110"/>
                        </a:xfrm>
                      </wpg:grpSpPr>
                      <wps:wsp>
                        <wps:cNvPr id="85" name="Oval 85"/>
                        <wps:cNvSpPr/>
                        <wps:spPr>
                          <a:xfrm>
                            <a:off x="2105025" y="152400"/>
                            <a:ext cx="2047875" cy="752475"/>
                          </a:xfrm>
                          <a:prstGeom prst="ellipse">
                            <a:avLst/>
                          </a:prstGeom>
                          <a:solidFill>
                            <a:schemeClr val="accent1">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88FF63" w14:textId="58693DBD" w:rsidR="005404A0" w:rsidRPr="00DF2EDB" w:rsidRDefault="005404A0" w:rsidP="00B90890">
                              <w:pPr>
                                <w:jc w:val="center"/>
                                <w:rPr>
                                  <w:color w:val="000000" w:themeColor="text1"/>
                                  <w:lang w:val="en-I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De-Reg Patient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6" name="Group 86"/>
                        <wpg:cNvGrpSpPr/>
                        <wpg:grpSpPr>
                          <a:xfrm>
                            <a:off x="0" y="19050"/>
                            <a:ext cx="1056005" cy="1496060"/>
                            <a:chOff x="0" y="0"/>
                            <a:chExt cx="1056005" cy="1496060"/>
                          </a:xfrm>
                        </wpg:grpSpPr>
                        <wpg:grpSp>
                          <wpg:cNvPr id="87" name="Group 87"/>
                          <wpg:cNvGrpSpPr/>
                          <wpg:grpSpPr>
                            <a:xfrm>
                              <a:off x="333375" y="0"/>
                              <a:ext cx="422910" cy="1107440"/>
                              <a:chOff x="0" y="0"/>
                              <a:chExt cx="423080" cy="1107650"/>
                            </a:xfrm>
                          </wpg:grpSpPr>
                          <wps:wsp>
                            <wps:cNvPr id="88" name="Smiley Face 88"/>
                            <wps:cNvSpPr/>
                            <wps:spPr>
                              <a:xfrm>
                                <a:off x="0" y="0"/>
                                <a:ext cx="423080" cy="532263"/>
                              </a:xfrm>
                              <a:prstGeom prst="smileyFace">
                                <a:avLst/>
                              </a:prstGeom>
                              <a:solidFill>
                                <a:srgbClr val="FFC000"/>
                              </a:solidFill>
                              <a:ln w="12700" cap="flat" cmpd="sng" algn="ctr">
                                <a:solidFill>
                                  <a:srgbClr val="FFC000">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Straight Connector 89"/>
                            <wps:cNvCnPr/>
                            <wps:spPr>
                              <a:xfrm>
                                <a:off x="207563" y="538542"/>
                                <a:ext cx="0" cy="382137"/>
                              </a:xfrm>
                              <a:prstGeom prst="line">
                                <a:avLst/>
                              </a:prstGeom>
                              <a:noFill/>
                              <a:ln w="6350" cap="flat" cmpd="sng" algn="ctr">
                                <a:solidFill>
                                  <a:srgbClr val="5B9BD5"/>
                                </a:solidFill>
                                <a:prstDash val="solid"/>
                                <a:miter lim="800000"/>
                              </a:ln>
                              <a:effectLst/>
                            </wps:spPr>
                            <wps:bodyPr/>
                          </wps:wsp>
                          <wps:wsp>
                            <wps:cNvPr id="90" name="Straight Connector 90"/>
                            <wps:cNvCnPr/>
                            <wps:spPr>
                              <a:xfrm flipH="1">
                                <a:off x="84147" y="661958"/>
                                <a:ext cx="232012" cy="0"/>
                              </a:xfrm>
                              <a:prstGeom prst="line">
                                <a:avLst/>
                              </a:prstGeom>
                              <a:noFill/>
                              <a:ln w="6350" cap="flat" cmpd="sng" algn="ctr">
                                <a:solidFill>
                                  <a:srgbClr val="5B9BD5"/>
                                </a:solidFill>
                                <a:prstDash val="solid"/>
                                <a:miter lim="800000"/>
                              </a:ln>
                              <a:effectLst/>
                            </wps:spPr>
                            <wps:bodyPr/>
                          </wps:wsp>
                          <wps:wsp>
                            <wps:cNvPr id="91" name="Straight Connector 91"/>
                            <wps:cNvCnPr/>
                            <wps:spPr>
                              <a:xfrm flipH="1">
                                <a:off x="50489" y="903180"/>
                                <a:ext cx="163195" cy="204470"/>
                              </a:xfrm>
                              <a:prstGeom prst="line">
                                <a:avLst/>
                              </a:prstGeom>
                              <a:noFill/>
                              <a:ln w="6350" cap="flat" cmpd="sng" algn="ctr">
                                <a:solidFill>
                                  <a:srgbClr val="5B9BD5"/>
                                </a:solidFill>
                                <a:prstDash val="solid"/>
                                <a:miter lim="800000"/>
                              </a:ln>
                              <a:effectLst/>
                            </wps:spPr>
                            <wps:bodyPr/>
                          </wps:wsp>
                          <wps:wsp>
                            <wps:cNvPr id="92" name="Straight Connector 92"/>
                            <wps:cNvCnPr/>
                            <wps:spPr>
                              <a:xfrm>
                                <a:off x="213173" y="914400"/>
                                <a:ext cx="149860" cy="191135"/>
                              </a:xfrm>
                              <a:prstGeom prst="line">
                                <a:avLst/>
                              </a:prstGeom>
                              <a:noFill/>
                              <a:ln w="6350" cap="flat" cmpd="sng" algn="ctr">
                                <a:solidFill>
                                  <a:srgbClr val="5B9BD5"/>
                                </a:solidFill>
                                <a:prstDash val="solid"/>
                                <a:miter lim="800000"/>
                              </a:ln>
                              <a:effectLst/>
                            </wps:spPr>
                            <wps:bodyPr/>
                          </wps:wsp>
                        </wpg:grpSp>
                        <wps:wsp>
                          <wps:cNvPr id="93" name="Text Box 2"/>
                          <wps:cNvSpPr txBox="1">
                            <a:spLocks noChangeArrowheads="1"/>
                          </wps:cNvSpPr>
                          <wps:spPr bwMode="auto">
                            <a:xfrm>
                              <a:off x="0" y="1181100"/>
                              <a:ext cx="1056005" cy="314960"/>
                            </a:xfrm>
                            <a:prstGeom prst="rect">
                              <a:avLst/>
                            </a:prstGeom>
                            <a:noFill/>
                            <a:ln w="9525">
                              <a:noFill/>
                              <a:miter lim="800000"/>
                              <a:headEnd/>
                              <a:tailEnd/>
                            </a:ln>
                          </wps:spPr>
                          <wps:txbx>
                            <w:txbxContent>
                              <w:p w14:paraId="60BA5AE5" w14:textId="77777777" w:rsidR="005404A0" w:rsidRDefault="005404A0" w:rsidP="00B90890">
                                <w:pPr>
                                  <w:jc w:val="center"/>
                                </w:pPr>
                                <w:r>
                                  <w:t>Administrator</w:t>
                                </w:r>
                              </w:p>
                            </w:txbxContent>
                          </wps:txbx>
                          <wps:bodyPr rot="0" vert="horz" wrap="square" lIns="91440" tIns="45720" rIns="91440" bIns="45720" anchor="t" anchorCtr="0">
                            <a:noAutofit/>
                          </wps:bodyPr>
                        </wps:wsp>
                      </wpg:grpSp>
                      <wps:wsp>
                        <wps:cNvPr id="94" name="Straight Connector 94"/>
                        <wps:cNvCnPr/>
                        <wps:spPr>
                          <a:xfrm flipV="1">
                            <a:off x="819150" y="533400"/>
                            <a:ext cx="1192530" cy="0"/>
                          </a:xfrm>
                          <a:prstGeom prst="line">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95" name="Group 95"/>
                        <wpg:cNvGrpSpPr/>
                        <wpg:grpSpPr>
                          <a:xfrm>
                            <a:off x="4800600" y="0"/>
                            <a:ext cx="1056005" cy="1496060"/>
                            <a:chOff x="0" y="0"/>
                            <a:chExt cx="1056005" cy="1496060"/>
                          </a:xfrm>
                        </wpg:grpSpPr>
                        <wpg:grpSp>
                          <wpg:cNvPr id="96" name="Group 96"/>
                          <wpg:cNvGrpSpPr/>
                          <wpg:grpSpPr>
                            <a:xfrm>
                              <a:off x="333375" y="0"/>
                              <a:ext cx="422910" cy="1107440"/>
                              <a:chOff x="0" y="0"/>
                              <a:chExt cx="423080" cy="1107650"/>
                            </a:xfrm>
                          </wpg:grpSpPr>
                          <wps:wsp>
                            <wps:cNvPr id="97" name="Smiley Face 97"/>
                            <wps:cNvSpPr/>
                            <wps:spPr>
                              <a:xfrm>
                                <a:off x="0" y="0"/>
                                <a:ext cx="423080" cy="532263"/>
                              </a:xfrm>
                              <a:prstGeom prst="smileyFace">
                                <a:avLst/>
                              </a:prstGeom>
                              <a:solidFill>
                                <a:srgbClr val="FFC000"/>
                              </a:solidFill>
                              <a:ln w="12700" cap="flat" cmpd="sng" algn="ctr">
                                <a:solidFill>
                                  <a:srgbClr val="FFC000">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Straight Connector 98"/>
                            <wps:cNvCnPr/>
                            <wps:spPr>
                              <a:xfrm>
                                <a:off x="207563" y="538542"/>
                                <a:ext cx="0" cy="382137"/>
                              </a:xfrm>
                              <a:prstGeom prst="line">
                                <a:avLst/>
                              </a:prstGeom>
                              <a:noFill/>
                              <a:ln w="6350" cap="flat" cmpd="sng" algn="ctr">
                                <a:solidFill>
                                  <a:srgbClr val="5B9BD5"/>
                                </a:solidFill>
                                <a:prstDash val="solid"/>
                                <a:miter lim="800000"/>
                              </a:ln>
                              <a:effectLst/>
                            </wps:spPr>
                            <wps:bodyPr/>
                          </wps:wsp>
                          <wps:wsp>
                            <wps:cNvPr id="99" name="Straight Connector 99"/>
                            <wps:cNvCnPr/>
                            <wps:spPr>
                              <a:xfrm flipH="1">
                                <a:off x="84147" y="661958"/>
                                <a:ext cx="232012" cy="0"/>
                              </a:xfrm>
                              <a:prstGeom prst="line">
                                <a:avLst/>
                              </a:prstGeom>
                              <a:noFill/>
                              <a:ln w="6350" cap="flat" cmpd="sng" algn="ctr">
                                <a:solidFill>
                                  <a:srgbClr val="5B9BD5"/>
                                </a:solidFill>
                                <a:prstDash val="solid"/>
                                <a:miter lim="800000"/>
                              </a:ln>
                              <a:effectLst/>
                            </wps:spPr>
                            <wps:bodyPr/>
                          </wps:wsp>
                          <wps:wsp>
                            <wps:cNvPr id="100" name="Straight Connector 100"/>
                            <wps:cNvCnPr/>
                            <wps:spPr>
                              <a:xfrm flipH="1">
                                <a:off x="50489" y="903180"/>
                                <a:ext cx="163195" cy="204470"/>
                              </a:xfrm>
                              <a:prstGeom prst="line">
                                <a:avLst/>
                              </a:prstGeom>
                              <a:noFill/>
                              <a:ln w="6350" cap="flat" cmpd="sng" algn="ctr">
                                <a:solidFill>
                                  <a:srgbClr val="5B9BD5"/>
                                </a:solidFill>
                                <a:prstDash val="solid"/>
                                <a:miter lim="800000"/>
                              </a:ln>
                              <a:effectLst/>
                            </wps:spPr>
                            <wps:bodyPr/>
                          </wps:wsp>
                          <wps:wsp>
                            <wps:cNvPr id="101" name="Straight Connector 101"/>
                            <wps:cNvCnPr/>
                            <wps:spPr>
                              <a:xfrm>
                                <a:off x="213173" y="914400"/>
                                <a:ext cx="149860" cy="191135"/>
                              </a:xfrm>
                              <a:prstGeom prst="line">
                                <a:avLst/>
                              </a:prstGeom>
                              <a:noFill/>
                              <a:ln w="6350" cap="flat" cmpd="sng" algn="ctr">
                                <a:solidFill>
                                  <a:srgbClr val="5B9BD5"/>
                                </a:solidFill>
                                <a:prstDash val="solid"/>
                                <a:miter lim="800000"/>
                              </a:ln>
                              <a:effectLst/>
                            </wps:spPr>
                            <wps:bodyPr/>
                          </wps:wsp>
                        </wpg:grpSp>
                        <wps:wsp>
                          <wps:cNvPr id="102" name="Text Box 2"/>
                          <wps:cNvSpPr txBox="1">
                            <a:spLocks noChangeArrowheads="1"/>
                          </wps:cNvSpPr>
                          <wps:spPr bwMode="auto">
                            <a:xfrm>
                              <a:off x="0" y="1181100"/>
                              <a:ext cx="1056005" cy="314960"/>
                            </a:xfrm>
                            <a:prstGeom prst="rect">
                              <a:avLst/>
                            </a:prstGeom>
                            <a:noFill/>
                            <a:ln w="9525">
                              <a:noFill/>
                              <a:miter lim="800000"/>
                              <a:headEnd/>
                              <a:tailEnd/>
                            </a:ln>
                          </wps:spPr>
                          <wps:txbx>
                            <w:txbxContent>
                              <w:p w14:paraId="683DEC8A" w14:textId="77777777" w:rsidR="005404A0" w:rsidRDefault="005404A0" w:rsidP="00B90890">
                                <w:pPr>
                                  <w:jc w:val="center"/>
                                </w:pPr>
                                <w:r>
                                  <w:t>Patient</w:t>
                                </w:r>
                              </w:p>
                            </w:txbxContent>
                          </wps:txbx>
                          <wps:bodyPr rot="0" vert="horz" wrap="square" lIns="91440" tIns="45720" rIns="91440" bIns="45720" anchor="t" anchorCtr="0">
                            <a:noAutofit/>
                          </wps:bodyPr>
                        </wps:wsp>
                      </wpg:grpSp>
                      <wps:wsp>
                        <wps:cNvPr id="103" name="Straight Connector 103"/>
                        <wps:cNvCnPr/>
                        <wps:spPr>
                          <a:xfrm flipV="1">
                            <a:off x="4200525" y="571500"/>
                            <a:ext cx="971550"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67D9F86" id="Group 84" o:spid="_x0000_s1063" style="position:absolute;margin-left:0;margin-top:.75pt;width:461.15pt;height:119.3pt;z-index:251566592;mso-position-horizontal:left;mso-position-horizontal-relative:margin" coordsize="58566,151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">
                <v:oval id="Oval 85" o:spid="_x0000_s1064" style="position:absolute;left:21050;top:1524;width:20479;height:7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wOcQA&#10;AADbAAAADwAAAGRycy9kb3ducmV2LnhtbESPS2vDMBCE74X8B7GB3hq5LQ3BiWyalEIhueTRQ2+L&#10;tbFNpJWx5Ne/jwqFHoeZ+YbZ5KM1oqfW144VPC8SEMSF0zWXCi7nz6cVCB+QNRrHpGAiD3k2e9hg&#10;qt3AR+pPoRQRwj5FBVUITSqlLyqy6BeuIY7e1bUWQ5RtKXWLQ4RbI1+SZCkt1hwXKmxoV1FxO3VW&#10;gVluj1dTjz9+Ohw+5Os+dOdvrdTjfHxfgwg0hv/wX/tLK1i9we+X+ANk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NcDnEAAAA2wAAAA8AAAAAAAAAAAAAAAAAmAIAAGRycy9k&#10;b3ducmV2LnhtbFBLBQYAAAAABAAEAPUAAACJAwAAAAA=&#10;" fillcolor="#9cc2e5 [1940]" strokecolor="black [3213]" strokeweight="1pt">
                  <v:stroke joinstyle="miter"/>
                  <v:textbox>
                    <w:txbxContent>
                      <w:p w14:paraId="5688FF63" w14:textId="58693DBD" w:rsidR="005404A0" w:rsidRPr="00DF2EDB" w:rsidRDefault="005404A0" w:rsidP="00B90890">
                        <w:pPr>
                          <w:jc w:val="center"/>
                          <w:rPr>
                            <w:color w:val="000000" w:themeColor="text1"/>
                            <w:lang w:val="en-I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De-Reg Patient</w:t>
                        </w:r>
                      </w:p>
                    </w:txbxContent>
                  </v:textbox>
                </v:oval>
                <v:group id="Group 86" o:spid="_x0000_s1065" style="position:absolute;top:190;width:10560;height:14961" coordsize="10560,149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group id="Group 87" o:spid="_x0000_s1066" style="position:absolute;left:3333;width:4229;height:11074" coordsize="4230,110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shape id="Smiley Face 88" o:spid="_x0000_s1067" type="#_x0000_t96" style="position:absolute;width:4230;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RAh78A&#10;AADbAAAADwAAAGRycy9kb3ducmV2LnhtbERPy4rCMBTdD/gP4QruxtRBhlKNIoI4CCI+QJeX5ppW&#10;m5vSRFv/3iwGXB7OezrvbCWe1PjSsYLRMAFBnDtdslFwOq6+UxA+IGusHJOCF3mYz3pfU8y0a3lP&#10;z0MwIoawz1BBEUKdSenzgiz6oauJI3d1jcUQYWOkbrCN4baSP0nyKy2WHBsKrGlZUH4/PKwCfPgt&#10;t8nGLLbnXXoz/oLr41ipQb9bTEAE6sJH/O/+0wrSODZ+iT9Azt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GJECHvwAAANsAAAAPAAAAAAAAAAAAAAAAAJgCAABkcnMvZG93bnJl&#10;di54bWxQSwUGAAAAAAQABAD1AAAAhAMAAAAA&#10;" fillcolor="#ffc000" strokecolor="#bc8c00" strokeweight="1pt">
                      <v:stroke joinstyle="miter"/>
                    </v:shape>
                    <v:line id="Straight Connector 89" o:spid="_x0000_s1068" style="position:absolute;visibility:visible;mso-wrap-style:square" from="2075,5385" to="2075,92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D/CZcMAAADbAAAADwAAAGRycy9kb3ducmV2LnhtbESPQWvCQBSE7wX/w/IKvdVNpUhMXUUE&#10;IRBBjHro7ZF9ZoPZtyG71fTfu4LgcZiZb5j5crCtuFLvG8cKvsYJCOLK6YZrBcfD5jMF4QOyxtYx&#10;KfgnD8vF6G2OmXY33tO1DLWIEPYZKjAhdJmUvjJk0Y9dRxy9s+sthij7WuoebxFuWzlJkqm02HBc&#10;MNjR2lB1Kf+sgu2u6HKzOrFMy2JW/E7zrW2/lfp4H1Y/IAIN4RV+tnOtIJ3B40v8AXJ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w/wmXDAAAA2wAAAA8AAAAAAAAAAAAA&#10;AAAAoQIAAGRycy9kb3ducmV2LnhtbFBLBQYAAAAABAAEAPkAAACRAwAAAAA=&#10;" strokecolor="#5b9bd5" strokeweight=".5pt">
                      <v:stroke joinstyle="miter"/>
                    </v:line>
                    <v:line id="Straight Connector 90" o:spid="_x0000_s1069" style="position:absolute;flip:x;visibility:visible;mso-wrap-style:square" from="841,6619" to="3161,6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8fqN78AAADbAAAADwAAAGRycy9kb3ducmV2LnhtbERPy2rCQBTdF/yH4Qru6sSCoUZHkajQ&#10;ZRNFt5fMNQlm7oTMNI+/7ywKXR7Oe3cYTSN66lxtWcFqGYEgLqyuuVRwu17eP0E4j6yxsUwKJnJw&#10;2M/edphoO3BGfe5LEULYJaig8r5NpHRFRQbd0rbEgXvazqAPsCul7nAI4aaRH1EUS4M1h4YKW0or&#10;Kl75j1GA39ifztk6Hh6jvA2TvKdpY5RazMfjFoSn0f+L/9xfWsEmrA9fwg+Q+1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08fqN78AAADbAAAADwAAAAAAAAAAAAAAAACh&#10;AgAAZHJzL2Rvd25yZXYueG1sUEsFBgAAAAAEAAQA+QAAAI0DAAAAAA==&#10;" strokecolor="#5b9bd5" strokeweight=".5pt">
                      <v:stroke joinstyle="miter"/>
                    </v:line>
                    <v:line id="Straight Connector 91" o:spid="_x0000_s1070" style="position:absolute;flip:x;visibility:visible;mso-wrap-style:square" from="504,9031" to="2136,11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tPrMIAAADbAAAADwAAAGRycy9kb3ducmV2LnhtbESPQWvCQBSE7wX/w/KE3pqNgmKjq0is&#10;0GOTBr0+ss8kmH0bstsk/vtuoeBxmJlvmN1hMq0YqHeNZQWLKAZBXFrdcKWg+D6/bUA4j6yxtUwK&#10;HuTgsJ+97DDRduSMhtxXIkDYJaig9r5LpHRlTQZdZDvi4N1sb9AH2VdS9zgGuGnlMo7X0mDDYaHG&#10;jtKaynv+YxTgFw6nj2y1Hq+TLMaHvKRpa5R6nU/HLQhPk3+G/9ufWsH7Av6+hB8g9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ItPrMIAAADbAAAADwAAAAAAAAAAAAAA&#10;AAChAgAAZHJzL2Rvd25yZXYueG1sUEsFBgAAAAAEAAQA+QAAAJADAAAAAA==&#10;" strokecolor="#5b9bd5" strokeweight=".5pt">
                      <v:stroke joinstyle="miter"/>
                    </v:line>
                    <v:line id="Straight Connector 92" o:spid="_x0000_s1071" style="position:absolute;visibility:visible;mso-wrap-style:square" from="2131,9144" to="3630,110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0LGycQAAADbAAAADwAAAGRycy9kb3ducmV2LnhtbESPwWrDMBBE74H+g9hCb4kcU0LiRAmh&#10;UDDYUOqkh94Wa2OZWCtjqbb791Wh0OMwM2+Yw2m2nRhp8K1jBetVAoK4drrlRsH18rrcgvABWWPn&#10;mBR8k4fT8WFxwEy7id9prEIjIoR9hgpMCH0mpa8NWfQr1xNH7+YGiyHKoZF6wCnCbSfTJNlIiy3H&#10;BYM9vRiq79WXVVC+FX1uzh8st1WxKz43eWm7Z6WeHufzHkSgOfyH/9q5VrBL4fdL/AHy+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QsbJxAAAANsAAAAPAAAAAAAAAAAA&#10;AAAAAKECAABkcnMvZG93bnJldi54bWxQSwUGAAAAAAQABAD5AAAAkgMAAAAA&#10;" strokecolor="#5b9bd5" strokeweight=".5pt">
                      <v:stroke joinstyle="miter"/>
                    </v:line>
                  </v:group>
                  <v:shape id="_x0000_s1072" type="#_x0000_t202" style="position:absolute;top:11811;width:10560;height:31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FI1MIA&#10;AADbAAAADwAAAGRycy9kb3ducmV2LnhtbESPT4vCMBTE74LfITzB25qoq2g1iigLe1rxL3h7NM+2&#10;2LyUJmu7336zsOBxmJnfMMt1a0vxpNoXjjUMBwoEcepMwZmG8+njbQbCB2SDpWPS8EMe1qtuZ4mJ&#10;cQ0f6HkMmYgQ9glqyEOoEil9mpNFP3AVcfTurrYYoqwzaWpsItyWcqTUVFosOC7kWNE2p/Rx/LYa&#10;Ll/32/Vd7bOdnVSNa5VkO5da93vtZgEiUBte4f/2p9EwH8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gUjUwgAAANsAAAAPAAAAAAAAAAAAAAAAAJgCAABkcnMvZG93&#10;bnJldi54bWxQSwUGAAAAAAQABAD1AAAAhwMAAAAA&#10;" filled="f" stroked="f">
                    <v:textbox>
                      <w:txbxContent>
                        <w:p w14:paraId="60BA5AE5" w14:textId="77777777" w:rsidR="005404A0" w:rsidRDefault="005404A0" w:rsidP="00B90890">
                          <w:pPr>
                            <w:jc w:val="center"/>
                          </w:pPr>
                          <w:r>
                            <w:t>Administrator</w:t>
                          </w:r>
                        </w:p>
                      </w:txbxContent>
                    </v:textbox>
                  </v:shape>
                </v:group>
                <v:line id="Straight Connector 94" o:spid="_x0000_s1073" style="position:absolute;flip:y;visibility:visible;mso-wrap-style:square" from="8191,5334" to="20116,5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Ql28QAAADbAAAADwAAAGRycy9kb3ducmV2LnhtbESPT2vCQBTE7wW/w/KEXopulFBi6iqS&#10;2uKx/un9mX1NQrNvQ3arST59VxA8DjPzG2a57kwtLtS6yrKC2TQCQZxbXXGh4HT8mCQgnEfWWFsm&#10;BT05WK9GT0tMtb3yni4HX4gAYZeigtL7JpXS5SUZdFPbEAfvx7YGfZBtIXWL1wA3tZxH0as0WHFY&#10;KLGhrKT89/BnFAzmvE84PvZf+Dl8v79k1Rm3mVLP427zBsJT5x/he3unFSxiuH0JP0C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RCXbxAAAANsAAAAPAAAAAAAAAAAA&#10;AAAAAKECAABkcnMvZG93bnJldi54bWxQSwUGAAAAAAQABAD5AAAAkgMAAAAA&#10;" strokecolor="black [3213]" strokeweight=".5pt">
                  <v:stroke endarrow="block" joinstyle="miter"/>
                </v:line>
                <v:group id="Group 95" o:spid="_x0000_s1074" style="position:absolute;left:48006;width:10560;height:14960" coordsize="10560,149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Jli2MUAAADbAAAADwAAAGRycy9kb3ducmV2LnhtbESPT2vCQBTE70K/w/IK&#10;vdVNWlJqdBWRtvQgBZOCeHtkn0kw+zZkt/nz7V2h4HGYmd8wq81oGtFT52rLCuJ5BIK4sLrmUsFv&#10;/vn8DsJ5ZI2NZVIwkYPN+mG2wlTbgQ/UZ74UAcIuRQWV920qpSsqMujmtiUO3tl2Bn2QXSl1h0OA&#10;m0a+RNGbNFhzWKiwpV1FxSX7Mwq+Bhy2r/FHv7+cd9MpT36O+5iUenoct0sQnkZ/D/+3v7WCR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CZYtjFAAAA2wAA&#10;AA8AAAAAAAAAAAAAAAAAqgIAAGRycy9kb3ducmV2LnhtbFBLBQYAAAAABAAEAPoAAACcAwAAAAA=&#10;">
                  <v:group id="Group 96" o:spid="_x0000_s1075" style="position:absolute;left:3333;width:4229;height:11074" coordsize="4230,110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Ev8r8UAAADbAAAADwAAAGRycy9kb3ducmV2LnhtbESPT2vCQBTE74V+h+UV&#10;ejObtCg1ZhWRtvQQBLUg3h7ZZxLMvg3Zbf58e7dQ6HGYmd8w2WY0jeipc7VlBUkUgyAurK65VPB9&#10;+pi9gXAeWWNjmRRM5GCzfnzIMNV24AP1R1+KAGGXooLK+zaV0hUVGXSRbYmDd7WdQR9kV0rd4RDg&#10;ppEvcbyQBmsOCxW2tKuouB1/jILPAYfta/Le57frbrqc5vtznpBSz0/jdgXC0+j/w3/tL61guY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BL/K/FAAAA2wAA&#10;AA8AAAAAAAAAAAAAAAAAqgIAAGRycy9kb3ducmV2LnhtbFBLBQYAAAAABAAEAPoAAACcAwAAAAA=&#10;">
                    <v:shape id="Smiley Face 97" o:spid="_x0000_s1076" type="#_x0000_t96" style="position:absolute;width:4230;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JCKMQA&#10;AADbAAAADwAAAGRycy9kb3ducmV2LnhtbESPQWvCQBSE7wX/w/KE3upGkVbTbEQEsRSkNArt8ZF9&#10;3USzb0N2NfHfu4VCj8PMfMNkq8E24kqdrx0rmE4SEMSl0zUbBcfD9mkBwgdkjY1jUnAjD6t89JBh&#10;ql3Pn3QtghERwj5FBVUIbSqlLyuy6CeuJY7ej+sshig7I3WHfYTbRs6S5FlarDkuVNjSpqLyXFys&#10;Arz4PffJu1nvvz4WJ+O/cXeYK/U4HtavIAIN4T/8137TCpYv8Psl/gCZ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iQijEAAAA2wAAAA8AAAAAAAAAAAAAAAAAmAIAAGRycy9k&#10;b3ducmV2LnhtbFBLBQYAAAAABAAEAPUAAACJAwAAAAA=&#10;" fillcolor="#ffc000" strokecolor="#bc8c00" strokeweight="1pt">
                      <v:stroke joinstyle="miter"/>
                    </v:shape>
                    <v:line id="Straight Connector 98" o:spid="_x0000_s1077" style="position:absolute;visibility:visible;mso-wrap-style:square" from="2075,5385" to="2075,92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rxI8EAAADbAAAADwAAAGRycy9kb3ducmV2LnhtbERPz2uDMBS+D/Y/hDfYbcaVIWpNSxkM&#10;BAulbjvs9jCvRmZexKSt+++XQ6HHj+93tV3sKC40+8GxgtckBUHcOT1wr+Dr8+MlB+EDssbRMSn4&#10;Iw/bzeNDhaV2Vz7SpQ29iCHsS1RgQphKKX1nyKJP3EQcuZObLYYI517qGa8x3I5ylaaZtDhwbDA4&#10;0buh7rc9WwX7QzPVZvfNMm+bovnJ6r0d35R6flp2axCBlnAX39y1VlDEsfFL/AFy8w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2qvEjwQAAANsAAAAPAAAAAAAAAAAAAAAA&#10;AKECAABkcnMvZG93bnJldi54bWxQSwUGAAAAAAQABAD5AAAAjwMAAAAA&#10;" strokecolor="#5b9bd5" strokeweight=".5pt">
                      <v:stroke joinstyle="miter"/>
                    </v:line>
                    <v:line id="Straight Connector 99" o:spid="_x0000_s1078" style="position:absolute;flip:x;visibility:visible;mso-wrap-style:square" from="841,6619" to="3161,6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1DqsEAAADbAAAADwAAAGRycy9kb3ducmV2LnhtbESPQYvCMBSE7wv+h/AEb2uqoGg1LVJX&#10;8KiurNdH82yLzUtpsm3992ZhweMwM98w23QwteiodZVlBbNpBII4t7riQsH1+/C5AuE8ssbaMil4&#10;koM0GX1sMda25zN1F1+IAGEXo4LS+yaW0uUlGXRT2xAH725bgz7ItpC6xT7ATS3nUbSUBisOCyU2&#10;lJWUPy6/RgGesNt/nRfL/jbIa/+UP1lWG6Um42G3AeFp8O/wf/uoFazX8Pcl/ACZv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UOqwQAAANsAAAAPAAAAAAAAAAAAAAAA&#10;AKECAABkcnMvZG93bnJldi54bWxQSwUGAAAAAAQABAD5AAAAjwMAAAAA&#10;" strokecolor="#5b9bd5" strokeweight=".5pt">
                      <v:stroke joinstyle="miter"/>
                    </v:line>
                    <v:line id="Straight Connector 100" o:spid="_x0000_s1079" style="position:absolute;flip:x;visibility:visible;mso-wrap-style:square" from="504,9031" to="2136,11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PrsIAAADcAAAADwAAAGRycy9kb3ducmV2LnhtbESPT4vCQAzF7wt+hyGCt3W6giLVUZaq&#10;4NF/6DV0sm3ZTqZ0xrZ+e3NY2FvCe3nvl/V2cLXqqA2VZwNf0wQUce5txYWB2/XwuQQVIrLF2jMZ&#10;eFGA7Wb0scbU+p7P1F1ioSSEQ4oGyhibVOuQl+QwTH1DLNqPbx1GWdtC2xZ7CXe1niXJQjusWBpK&#10;bCgrKf+9PJ0BPGG325/ni/4x6Fv/0vcsq50xk/HwvQIVaYj/5r/roxX8RPDlGZlAb9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O+PrsIAAADcAAAADwAAAAAAAAAAAAAA&#10;AAChAgAAZHJzL2Rvd25yZXYueG1sUEsFBgAAAAAEAAQA+QAAAJADAAAAAA==&#10;" strokecolor="#5b9bd5" strokeweight=".5pt">
                      <v:stroke joinstyle="miter"/>
                    </v:line>
                    <v:line id="Straight Connector 101" o:spid="_x0000_s1080" style="position:absolute;visibility:visible;mso-wrap-style:square" from="2131,9144" to="3630,110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1dv8EAAADcAAAADwAAAGRycy9kb3ducmV2LnhtbERPTYvCMBC9L/gfwix4W1NFRLtGEUEo&#10;VBCrHrwNzWxTtpmUJmr992Zhwds83ucs171txJ06XztWMB4lIIhLp2uuFJxPu685CB+QNTaOScGT&#10;PKxXg48lpto9+Ej3IlQihrBPUYEJoU2l9KUhi37kWuLI/bjOYoiwq6Tu8BHDbSMnSTKTFmuODQZb&#10;2hoqf4ubVbA/5G1mNheW8yJf5NdZtrfNVKnhZ7/5BhGoD2/xvzvTcX4yhr9n4gVy9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0fV2/wQAAANwAAAAPAAAAAAAAAAAAAAAA&#10;AKECAABkcnMvZG93bnJldi54bWxQSwUGAAAAAAQABAD5AAAAjwMAAAAA&#10;" strokecolor="#5b9bd5" strokeweight=".5pt">
                      <v:stroke joinstyle="miter"/>
                    </v:line>
                  </v:group>
                  <v:shape id="_x0000_s1081" type="#_x0000_t202" style="position:absolute;top:11811;width:10560;height:31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4kDMAA&#10;AADcAAAADwAAAGRycy9kb3ducmV2LnhtbERPS4vCMBC+C/6HMII3TRQVtxpFdhE8KT52YW9DM7bF&#10;ZlKaaOu/NwsL3ubje85y3dpSPKj2hWMNo6ECQZw6U3Cm4XLeDuYgfEA2WDomDU/ysF51O0tMjGv4&#10;SI9TyEQMYZ+ghjyEKpHSpzlZ9ENXEUfu6mqLIcI6k6bGJobbUo6VmkmLBceGHCv6zCm9ne5Ww/f+&#10;+vszUYfsy06rxrVKsv2QWvd77WYBIlAb3uJ/987E+WoMf8/EC+Tq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84kDMAAAADcAAAADwAAAAAAAAAAAAAAAACYAgAAZHJzL2Rvd25y&#10;ZXYueG1sUEsFBgAAAAAEAAQA9QAAAIUDAAAAAA==&#10;" filled="f" stroked="f">
                    <v:textbox>
                      <w:txbxContent>
                        <w:p w14:paraId="683DEC8A" w14:textId="77777777" w:rsidR="005404A0" w:rsidRDefault="005404A0" w:rsidP="00B90890">
                          <w:pPr>
                            <w:jc w:val="center"/>
                          </w:pPr>
                          <w:r>
                            <w:t>Patient</w:t>
                          </w:r>
                        </w:p>
                      </w:txbxContent>
                    </v:textbox>
                  </v:shape>
                </v:group>
                <v:line id="Straight Connector 103" o:spid="_x0000_s1082" style="position:absolute;flip:y;visibility:visible;mso-wrap-style:square" from="42005,5715" to="51720,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x2zMIAAADcAAAADwAAAGRycy9kb3ducmV2LnhtbERPS2sCMRC+F/ofwhR6q9laKGU1K7Jg&#10;7aEXrSweh83sQ5PJkkTd9tebguBtPr7nzBejNeJMPvSOFbxOMhDEtdM9twp2P6uXDxAhIms0jknB&#10;LwVYFI8Pc8y1u/CGztvYihTCIUcFXYxDLmWoO7IYJm4gTlzjvMWYoG+l9nhJ4dbIaZa9S4s9p4YO&#10;Byo7qo/bk1VQmmo/rj89x+rw15y+aVUejFHq+WlczkBEGuNdfHN/6TQ/e4P/Z9IFsrg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Jx2zMIAAADcAAAADwAAAAAAAAAAAAAA&#10;AAChAgAAZHJzL2Rvd25yZXYueG1sUEsFBgAAAAAEAAQA+QAAAJADAAAAAA==&#10;" strokecolor="black [3213]" strokeweight=".5pt">
                  <v:stroke joinstyle="miter"/>
                </v:line>
                <w10:wrap anchorx="margin"/>
              </v:group>
            </w:pict>
          </mc:Fallback>
        </mc:AlternateContent>
      </w:r>
    </w:p>
    <w:p w14:paraId="1D1A357F" w14:textId="77777777" w:rsidR="00DF2EDB" w:rsidRDefault="00DF2EDB"/>
    <w:p w14:paraId="118316EA" w14:textId="01B848D9" w:rsidR="00DF2EDB" w:rsidRDefault="00DF2EDB"/>
    <w:p w14:paraId="6D12D750" w14:textId="76B14FC7" w:rsidR="00DF2EDB" w:rsidRDefault="00DF2EDB"/>
    <w:p w14:paraId="06DAFCC5" w14:textId="62E0468B" w:rsidR="00DF2EDB" w:rsidRDefault="00DF2EDB"/>
    <w:p w14:paraId="1A1FC9D7" w14:textId="77777777" w:rsidR="00DF2EDB" w:rsidRDefault="00DF2EDB"/>
    <w:p w14:paraId="508F0064" w14:textId="77777777" w:rsidR="00DF2EDB" w:rsidRDefault="00DF2EDB"/>
    <w:tbl>
      <w:tblPr>
        <w:tblStyle w:val="TableGrid"/>
        <w:tblpPr w:leftFromText="180" w:rightFromText="180" w:vertAnchor="text" w:horzAnchor="margin" w:tblpY="23"/>
        <w:tblW w:w="9564" w:type="dxa"/>
        <w:tblLook w:val="04A0" w:firstRow="1" w:lastRow="0" w:firstColumn="1" w:lastColumn="0" w:noHBand="0" w:noVBand="1"/>
      </w:tblPr>
      <w:tblGrid>
        <w:gridCol w:w="2660"/>
        <w:gridCol w:w="3452"/>
        <w:gridCol w:w="3452"/>
      </w:tblGrid>
      <w:tr w:rsidR="00526918" w14:paraId="7AAF2A25" w14:textId="77777777" w:rsidTr="00DF2EDB">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6FFB063E" w14:textId="77777777" w:rsidR="00526918" w:rsidRDefault="00526918" w:rsidP="00DF2EDB">
            <w:pPr>
              <w:rPr>
                <w:b/>
              </w:rPr>
            </w:pPr>
            <w:r>
              <w:rPr>
                <w:b/>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0C2B7834" w14:textId="3B1AC99C" w:rsidR="00526918" w:rsidRDefault="00DE3D28" w:rsidP="00E95084">
            <w:pPr>
              <w:rPr>
                <w:b/>
              </w:rPr>
            </w:pPr>
            <w:r>
              <w:rPr>
                <w:b/>
              </w:rPr>
              <w:t>De-reg</w:t>
            </w:r>
            <w:ins w:id="15" w:author="Catherine Woods" w:date="2014-11-10T10:43:00Z">
              <w:r w:rsidR="00857447">
                <w:rPr>
                  <w:b/>
                </w:rPr>
                <w:t>ister</w:t>
              </w:r>
            </w:ins>
            <w:r>
              <w:rPr>
                <w:b/>
              </w:rPr>
              <w:t xml:space="preserve"> Patient</w:t>
            </w:r>
          </w:p>
        </w:tc>
      </w:tr>
      <w:tr w:rsidR="00526918" w14:paraId="434490B5" w14:textId="77777777" w:rsidTr="00DF2EDB">
        <w:tc>
          <w:tcPr>
            <w:tcW w:w="2660" w:type="dxa"/>
            <w:tcBorders>
              <w:top w:val="single" w:sz="4" w:space="0" w:color="auto"/>
              <w:left w:val="single" w:sz="4" w:space="0" w:color="auto"/>
              <w:bottom w:val="single" w:sz="4" w:space="0" w:color="auto"/>
              <w:right w:val="single" w:sz="4" w:space="0" w:color="auto"/>
            </w:tcBorders>
            <w:hideMark/>
          </w:tcPr>
          <w:p w14:paraId="2CF0C3AE" w14:textId="77777777" w:rsidR="00526918" w:rsidRDefault="00526918" w:rsidP="00DF2EDB">
            <w:pPr>
              <w:rPr>
                <w:b/>
              </w:rPr>
            </w:pPr>
            <w:r>
              <w:rPr>
                <w:b/>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2B8FB5F7" w14:textId="77777777" w:rsidR="00526918" w:rsidRDefault="00526918" w:rsidP="00DF2EDB">
            <w:r>
              <w:t>02</w:t>
            </w:r>
          </w:p>
        </w:tc>
      </w:tr>
      <w:tr w:rsidR="00526918" w14:paraId="6A966EF0" w14:textId="77777777" w:rsidTr="00DF2EDB">
        <w:tc>
          <w:tcPr>
            <w:tcW w:w="2660" w:type="dxa"/>
            <w:tcBorders>
              <w:top w:val="single" w:sz="4" w:space="0" w:color="auto"/>
              <w:left w:val="single" w:sz="4" w:space="0" w:color="auto"/>
              <w:bottom w:val="single" w:sz="4" w:space="0" w:color="auto"/>
              <w:right w:val="single" w:sz="4" w:space="0" w:color="auto"/>
            </w:tcBorders>
            <w:hideMark/>
          </w:tcPr>
          <w:p w14:paraId="387050A3" w14:textId="77777777" w:rsidR="00526918" w:rsidRDefault="00526918" w:rsidP="00DF2EDB">
            <w:pPr>
              <w:rPr>
                <w:b/>
              </w:rPr>
            </w:pPr>
            <w:r>
              <w:rPr>
                <w:b/>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47D251BC" w14:textId="429299A4" w:rsidR="00526918" w:rsidRDefault="00526918" w:rsidP="00DE3D28">
            <w:r>
              <w:t>0</w:t>
            </w:r>
            <w:r w:rsidR="00DE3D28">
              <w:t>6</w:t>
            </w:r>
          </w:p>
        </w:tc>
      </w:tr>
      <w:tr w:rsidR="00526918" w14:paraId="463847EE" w14:textId="77777777" w:rsidTr="00DF2EDB">
        <w:tc>
          <w:tcPr>
            <w:tcW w:w="2660" w:type="dxa"/>
            <w:tcBorders>
              <w:top w:val="single" w:sz="4" w:space="0" w:color="auto"/>
              <w:left w:val="single" w:sz="4" w:space="0" w:color="auto"/>
              <w:bottom w:val="single" w:sz="4" w:space="0" w:color="auto"/>
              <w:right w:val="single" w:sz="4" w:space="0" w:color="auto"/>
            </w:tcBorders>
            <w:hideMark/>
          </w:tcPr>
          <w:p w14:paraId="282ADEA1" w14:textId="77777777" w:rsidR="00526918" w:rsidRDefault="00526918" w:rsidP="00DF2EDB">
            <w:pPr>
              <w:rPr>
                <w:b/>
              </w:rPr>
            </w:pPr>
            <w:r>
              <w:rPr>
                <w:b/>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0FABA07B" w14:textId="77777777" w:rsidR="00526918" w:rsidRDefault="00526918" w:rsidP="00DF2EDB">
            <w:r>
              <w:t>Administrator</w:t>
            </w:r>
          </w:p>
        </w:tc>
      </w:tr>
      <w:tr w:rsidR="00526918" w14:paraId="1AB5AE2B" w14:textId="77777777" w:rsidTr="00DF2EDB">
        <w:tc>
          <w:tcPr>
            <w:tcW w:w="2660" w:type="dxa"/>
            <w:tcBorders>
              <w:top w:val="single" w:sz="4" w:space="0" w:color="auto"/>
              <w:left w:val="single" w:sz="4" w:space="0" w:color="auto"/>
              <w:bottom w:val="single" w:sz="4" w:space="0" w:color="auto"/>
              <w:right w:val="single" w:sz="4" w:space="0" w:color="auto"/>
            </w:tcBorders>
            <w:hideMark/>
          </w:tcPr>
          <w:p w14:paraId="782C469B" w14:textId="77777777" w:rsidR="00526918" w:rsidRDefault="00526918" w:rsidP="00DF2EDB">
            <w:pPr>
              <w:rPr>
                <w:b/>
              </w:rPr>
            </w:pPr>
            <w:r>
              <w:rPr>
                <w:b/>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559D9DA5" w14:textId="77777777" w:rsidR="00526918" w:rsidRDefault="00526918" w:rsidP="00DF2EDB">
            <w:r>
              <w:t>Administrator</w:t>
            </w:r>
          </w:p>
        </w:tc>
      </w:tr>
      <w:tr w:rsidR="00526918" w14:paraId="54363A8C" w14:textId="77777777" w:rsidTr="00DF2EDB">
        <w:tc>
          <w:tcPr>
            <w:tcW w:w="2660" w:type="dxa"/>
            <w:tcBorders>
              <w:top w:val="single" w:sz="4" w:space="0" w:color="auto"/>
              <w:left w:val="single" w:sz="4" w:space="0" w:color="auto"/>
              <w:bottom w:val="single" w:sz="4" w:space="0" w:color="auto"/>
              <w:right w:val="single" w:sz="4" w:space="0" w:color="auto"/>
            </w:tcBorders>
            <w:hideMark/>
          </w:tcPr>
          <w:p w14:paraId="46E75853" w14:textId="77777777" w:rsidR="00526918" w:rsidRDefault="00526918" w:rsidP="00DF2EDB">
            <w:pPr>
              <w:rPr>
                <w:b/>
              </w:rPr>
            </w:pPr>
            <w:r>
              <w:rPr>
                <w:b/>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3434448A" w14:textId="77777777" w:rsidR="00526918" w:rsidRDefault="00526918" w:rsidP="00DF2EDB">
            <w:r>
              <w:t>Patient</w:t>
            </w:r>
          </w:p>
        </w:tc>
      </w:tr>
      <w:tr w:rsidR="00526918" w14:paraId="35A7FB9D" w14:textId="77777777" w:rsidTr="00DF2EDB">
        <w:tc>
          <w:tcPr>
            <w:tcW w:w="2660" w:type="dxa"/>
            <w:tcBorders>
              <w:top w:val="single" w:sz="4" w:space="0" w:color="auto"/>
              <w:left w:val="single" w:sz="4" w:space="0" w:color="auto"/>
              <w:bottom w:val="single" w:sz="4" w:space="0" w:color="auto"/>
              <w:right w:val="single" w:sz="4" w:space="0" w:color="auto"/>
            </w:tcBorders>
            <w:hideMark/>
          </w:tcPr>
          <w:p w14:paraId="3F70F396" w14:textId="77777777" w:rsidR="00526918" w:rsidRDefault="00526918" w:rsidP="00DF2EDB">
            <w:pPr>
              <w:rPr>
                <w:b/>
              </w:rPr>
            </w:pPr>
            <w:r>
              <w:rPr>
                <w:b/>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6B3D9C74" w14:textId="44059722" w:rsidR="00526918" w:rsidRPr="00B80785" w:rsidRDefault="00526918" w:rsidP="00DE3D28">
            <w:r>
              <w:t>A patient may</w:t>
            </w:r>
            <w:r w:rsidR="00DE3D28">
              <w:t xml:space="preserve"> wish to de-register themselves from the practice.</w:t>
            </w:r>
          </w:p>
        </w:tc>
      </w:tr>
      <w:tr w:rsidR="00526918" w14:paraId="55F25A84" w14:textId="77777777" w:rsidTr="00DF2EDB">
        <w:tc>
          <w:tcPr>
            <w:tcW w:w="2660" w:type="dxa"/>
            <w:tcBorders>
              <w:top w:val="single" w:sz="4" w:space="0" w:color="auto"/>
              <w:left w:val="single" w:sz="4" w:space="0" w:color="auto"/>
              <w:bottom w:val="single" w:sz="4" w:space="0" w:color="auto"/>
              <w:right w:val="single" w:sz="4" w:space="0" w:color="auto"/>
            </w:tcBorders>
            <w:hideMark/>
          </w:tcPr>
          <w:p w14:paraId="086C780D" w14:textId="77777777" w:rsidR="00526918" w:rsidRDefault="00526918" w:rsidP="00DF2EDB">
            <w:pPr>
              <w:rPr>
                <w:b/>
              </w:rPr>
            </w:pPr>
            <w:r>
              <w:rPr>
                <w:b/>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44463F2C" w14:textId="621B7B6B" w:rsidR="00526918" w:rsidRPr="00965CCE" w:rsidRDefault="00526918" w:rsidP="00DE3D28">
            <w:pPr>
              <w:rPr>
                <w:rFonts w:cstheme="minorHAnsi"/>
              </w:rPr>
            </w:pPr>
            <w:r>
              <w:rPr>
                <w:rFonts w:cstheme="minorHAnsi"/>
                <w:szCs w:val="19"/>
              </w:rPr>
              <w:t xml:space="preserve">Patient must be registered on the system before </w:t>
            </w:r>
            <w:r w:rsidR="00DE3D28">
              <w:rPr>
                <w:rFonts w:cstheme="minorHAnsi"/>
                <w:szCs w:val="19"/>
              </w:rPr>
              <w:t>de-registration may occur.</w:t>
            </w:r>
          </w:p>
        </w:tc>
      </w:tr>
      <w:tr w:rsidR="00526918" w14:paraId="1EBE8B22" w14:textId="77777777" w:rsidTr="00DF2EDB">
        <w:tc>
          <w:tcPr>
            <w:tcW w:w="2660" w:type="dxa"/>
            <w:tcBorders>
              <w:top w:val="single" w:sz="4" w:space="0" w:color="auto"/>
              <w:left w:val="single" w:sz="4" w:space="0" w:color="auto"/>
              <w:bottom w:val="single" w:sz="4" w:space="0" w:color="auto"/>
              <w:right w:val="single" w:sz="4" w:space="0" w:color="auto"/>
            </w:tcBorders>
            <w:hideMark/>
          </w:tcPr>
          <w:p w14:paraId="4D876A7F" w14:textId="77777777" w:rsidR="00526918" w:rsidRDefault="00526918" w:rsidP="00DF2EDB">
            <w:pPr>
              <w:rPr>
                <w:b/>
              </w:rPr>
            </w:pPr>
            <w:r>
              <w:rPr>
                <w:b/>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5F0D5D3B" w14:textId="1A44788E" w:rsidR="00526918" w:rsidRPr="00965CCE" w:rsidRDefault="00526918" w:rsidP="00DE3D28">
            <w:r w:rsidRPr="00965CCE">
              <w:t xml:space="preserve">The </w:t>
            </w:r>
            <w:r w:rsidR="00DE3D28">
              <w:t>removal</w:t>
            </w:r>
            <w:r>
              <w:t xml:space="preserve"> of patient information stored </w:t>
            </w:r>
            <w:r w:rsidR="00DE3D28">
              <w:t>on</w:t>
            </w:r>
            <w:r w:rsidRPr="00965CCE">
              <w:t xml:space="preserve"> the database.</w:t>
            </w:r>
          </w:p>
        </w:tc>
      </w:tr>
      <w:tr w:rsidR="00526918" w14:paraId="2C2595DF" w14:textId="77777777" w:rsidTr="00DF2EDB">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0EEC6402" w14:textId="77777777" w:rsidR="00526918" w:rsidRDefault="00526918" w:rsidP="00DF2EDB">
            <w:pPr>
              <w:rPr>
                <w:b/>
              </w:rPr>
            </w:pPr>
            <w:r>
              <w:rPr>
                <w:b/>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1DC54D3D" w14:textId="77777777" w:rsidR="00526918" w:rsidRDefault="00526918" w:rsidP="00DF2EDB">
            <w:pPr>
              <w:ind w:left="-85"/>
              <w:jc w:val="center"/>
              <w:rPr>
                <w:b/>
              </w:rPr>
            </w:pPr>
            <w:r>
              <w:rPr>
                <w:b/>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3530CC97" w14:textId="77777777" w:rsidR="00526918" w:rsidRDefault="00526918" w:rsidP="00DF2EDB">
            <w:pPr>
              <w:ind w:left="-85"/>
              <w:jc w:val="center"/>
              <w:rPr>
                <w:b/>
              </w:rPr>
            </w:pPr>
            <w:r>
              <w:rPr>
                <w:b/>
              </w:rPr>
              <w:t>System Response</w:t>
            </w:r>
          </w:p>
        </w:tc>
      </w:tr>
      <w:tr w:rsidR="00526918" w14:paraId="426E0DE0" w14:textId="77777777" w:rsidTr="00DF2EDB">
        <w:trPr>
          <w:trHeight w:val="2497"/>
        </w:trPr>
        <w:tc>
          <w:tcPr>
            <w:tcW w:w="2660" w:type="dxa"/>
            <w:tcBorders>
              <w:top w:val="single" w:sz="4" w:space="0" w:color="auto"/>
              <w:left w:val="single" w:sz="4" w:space="0" w:color="auto"/>
              <w:bottom w:val="single" w:sz="4" w:space="0" w:color="auto"/>
              <w:right w:val="single" w:sz="4" w:space="0" w:color="auto"/>
            </w:tcBorders>
          </w:tcPr>
          <w:p w14:paraId="38F35DC2" w14:textId="690E13F3" w:rsidR="00526918" w:rsidRDefault="00C70445" w:rsidP="00DF2EDB">
            <w:pPr>
              <w:rPr>
                <w:rFonts w:cstheme="minorHAnsi"/>
                <w:b/>
              </w:rPr>
            </w:pPr>
            <w:r>
              <w:rPr>
                <w:rFonts w:cstheme="minorHAnsi"/>
                <w:b/>
              </w:rPr>
              <w:t>De-register patient</w:t>
            </w:r>
            <w:r w:rsidR="00B42240">
              <w:rPr>
                <w:rFonts w:cstheme="minorHAnsi"/>
                <w:b/>
              </w:rPr>
              <w:t xml:space="preserve"> </w:t>
            </w:r>
            <w:r w:rsidR="00B42240" w:rsidRPr="00560125">
              <w:rPr>
                <w:rFonts w:cstheme="minorHAnsi"/>
                <w:b/>
              </w:rPr>
              <w:t>using PatientID</w:t>
            </w:r>
          </w:p>
        </w:tc>
        <w:tc>
          <w:tcPr>
            <w:tcW w:w="3452" w:type="dxa"/>
            <w:tcBorders>
              <w:top w:val="single" w:sz="4" w:space="0" w:color="auto"/>
              <w:left w:val="single" w:sz="4" w:space="0" w:color="auto"/>
              <w:bottom w:val="single" w:sz="4" w:space="0" w:color="auto"/>
              <w:right w:val="single" w:sz="4" w:space="0" w:color="auto"/>
            </w:tcBorders>
          </w:tcPr>
          <w:p w14:paraId="6B60BBD5" w14:textId="6EE5FA94" w:rsidR="00526918" w:rsidRDefault="00526918" w:rsidP="00DF2EDB">
            <w:r w:rsidRPr="00B80785">
              <w:rPr>
                <w:b/>
              </w:rPr>
              <w:t>Step 1:</w:t>
            </w:r>
            <w:r>
              <w:rPr>
                <w:b/>
              </w:rPr>
              <w:t xml:space="preserve"> </w:t>
            </w:r>
            <w:r>
              <w:t xml:space="preserve">Patient requests </w:t>
            </w:r>
            <w:r w:rsidR="00C70445">
              <w:t>to de-register from the practice</w:t>
            </w:r>
          </w:p>
          <w:p w14:paraId="7912CAD8" w14:textId="77777777" w:rsidR="00526918" w:rsidRDefault="00526918" w:rsidP="00DF2EDB">
            <w:pPr>
              <w:rPr>
                <w:b/>
              </w:rPr>
            </w:pPr>
          </w:p>
          <w:p w14:paraId="60FCB308" w14:textId="30C6B204" w:rsidR="00526918" w:rsidRDefault="00526918" w:rsidP="00DF2EDB">
            <w:r>
              <w:rPr>
                <w:b/>
              </w:rPr>
              <w:t xml:space="preserve">Step 2: </w:t>
            </w:r>
            <w:r>
              <w:t xml:space="preserve">Admin </w:t>
            </w:r>
            <w:r w:rsidR="001C7EF2">
              <w:t>selects</w:t>
            </w:r>
            <w:r>
              <w:t xml:space="preserve"> </w:t>
            </w:r>
            <w:r w:rsidR="001C7EF2">
              <w:t>de-register a patient.</w:t>
            </w:r>
          </w:p>
          <w:p w14:paraId="596D2FC4" w14:textId="77777777" w:rsidR="00526918" w:rsidRDefault="00526918" w:rsidP="00DF2EDB"/>
          <w:p w14:paraId="256CC3F3" w14:textId="29A3C47F" w:rsidR="00526918" w:rsidRDefault="00526918" w:rsidP="00DF2EDB">
            <w:r>
              <w:rPr>
                <w:b/>
              </w:rPr>
              <w:t xml:space="preserve">Step 4: </w:t>
            </w:r>
            <w:r>
              <w:t xml:space="preserve">Admin chooses </w:t>
            </w:r>
            <w:r w:rsidR="005479A4">
              <w:t>the</w:t>
            </w:r>
            <w:r w:rsidR="00C70445">
              <w:t xml:space="preserve"> option to de-register </w:t>
            </w:r>
            <w:r w:rsidR="005479A4">
              <w:t xml:space="preserve">a </w:t>
            </w:r>
            <w:r w:rsidR="00C70445">
              <w:t>patient</w:t>
            </w:r>
            <w:r w:rsidR="005479A4">
              <w:t xml:space="preserve"> using patient </w:t>
            </w:r>
            <w:r w:rsidR="00B42240">
              <w:t>surn</w:t>
            </w:r>
            <w:r w:rsidR="005479A4">
              <w:t>ame</w:t>
            </w:r>
            <w:r w:rsidR="00934379">
              <w:t xml:space="preserve"> </w:t>
            </w:r>
            <w:del w:id="16" w:author="Catherine Woods" w:date="2014-11-10T10:44:00Z">
              <w:r w:rsidR="00934379" w:rsidDel="00857447">
                <w:delText xml:space="preserve">and </w:delText>
              </w:r>
            </w:del>
            <w:ins w:id="17" w:author="Catherine Woods" w:date="2014-11-10T10:44:00Z">
              <w:r w:rsidR="00857447">
                <w:t xml:space="preserve">or </w:t>
              </w:r>
            </w:ins>
            <w:r w:rsidR="00934379">
              <w:t>patient Id</w:t>
            </w:r>
            <w:r w:rsidR="005479A4">
              <w:t>.</w:t>
            </w:r>
          </w:p>
          <w:p w14:paraId="3251E7E5" w14:textId="77777777" w:rsidR="00526918" w:rsidRDefault="00526918" w:rsidP="00DF2EDB"/>
          <w:p w14:paraId="0B3A14C3" w14:textId="77777777" w:rsidR="00857447" w:rsidRDefault="00857447" w:rsidP="00DF2EDB"/>
          <w:p w14:paraId="4E3B24C7" w14:textId="77777777" w:rsidR="00857447" w:rsidRDefault="00857447" w:rsidP="00DF2EDB"/>
          <w:p w14:paraId="4DFEB903" w14:textId="77777777" w:rsidR="00857447" w:rsidRDefault="00857447" w:rsidP="00DF2EDB"/>
          <w:p w14:paraId="400C964F" w14:textId="77777777" w:rsidR="00857447" w:rsidRDefault="00857447" w:rsidP="00DF2EDB"/>
          <w:p w14:paraId="3DEF35F5" w14:textId="77777777" w:rsidR="00857447" w:rsidRDefault="00857447" w:rsidP="00DF2EDB"/>
          <w:p w14:paraId="1CF5C901" w14:textId="77777777" w:rsidR="00857447" w:rsidRDefault="00857447" w:rsidP="00DF2EDB"/>
          <w:p w14:paraId="1C2CEC67" w14:textId="77777777" w:rsidR="00857447" w:rsidRDefault="00857447" w:rsidP="00DF2EDB"/>
          <w:p w14:paraId="18178BC3" w14:textId="77777777" w:rsidR="00B42240" w:rsidRDefault="00B42240" w:rsidP="00DF2EDB"/>
          <w:p w14:paraId="5A597115" w14:textId="77777777" w:rsidR="00B42240" w:rsidRDefault="00B42240" w:rsidP="00DF2EDB"/>
          <w:p w14:paraId="58A6022A" w14:textId="0275F860" w:rsidR="00857447" w:rsidRDefault="00857447" w:rsidP="00DF2EDB">
            <w:ins w:id="18" w:author="Catherine Woods" w:date="2014-11-10T10:46:00Z">
              <w:r w:rsidRPr="001C7EF2">
                <w:rPr>
                  <w:b/>
                </w:rPr>
                <w:t>Step 7:</w:t>
              </w:r>
              <w:r>
                <w:t xml:space="preserve"> The user confirms that the patient is to be de-registered</w:t>
              </w:r>
            </w:ins>
          </w:p>
        </w:tc>
        <w:tc>
          <w:tcPr>
            <w:tcW w:w="3452" w:type="dxa"/>
            <w:tcBorders>
              <w:top w:val="single" w:sz="4" w:space="0" w:color="auto"/>
              <w:left w:val="single" w:sz="4" w:space="0" w:color="auto"/>
              <w:bottom w:val="single" w:sz="4" w:space="0" w:color="auto"/>
              <w:right w:val="single" w:sz="4" w:space="0" w:color="auto"/>
            </w:tcBorders>
            <w:hideMark/>
          </w:tcPr>
          <w:p w14:paraId="73ADEAA2" w14:textId="77777777" w:rsidR="00526918" w:rsidRDefault="00526918" w:rsidP="00DF2EDB">
            <w:pPr>
              <w:rPr>
                <w:b/>
              </w:rPr>
            </w:pPr>
          </w:p>
          <w:p w14:paraId="720F3FD6" w14:textId="77777777" w:rsidR="00526918" w:rsidRDefault="00526918" w:rsidP="00DF2EDB">
            <w:pPr>
              <w:rPr>
                <w:b/>
              </w:rPr>
            </w:pPr>
          </w:p>
          <w:p w14:paraId="4E10DFAA" w14:textId="77777777" w:rsidR="00526918" w:rsidRDefault="00526918" w:rsidP="00DF2EDB">
            <w:pPr>
              <w:rPr>
                <w:b/>
              </w:rPr>
            </w:pPr>
          </w:p>
          <w:p w14:paraId="78615E63" w14:textId="35E6810B" w:rsidR="00526918" w:rsidRPr="00965CCE" w:rsidRDefault="00526918" w:rsidP="00DF2EDB">
            <w:r>
              <w:rPr>
                <w:b/>
              </w:rPr>
              <w:t xml:space="preserve">Step 3: </w:t>
            </w:r>
            <w:r>
              <w:t xml:space="preserve">System displays </w:t>
            </w:r>
            <w:r w:rsidR="001C7EF2">
              <w:t xml:space="preserve">de-register </w:t>
            </w:r>
            <w:r>
              <w:t>patient UI.</w:t>
            </w:r>
          </w:p>
          <w:p w14:paraId="4A6EEFCE" w14:textId="77777777" w:rsidR="00526918" w:rsidRDefault="00526918" w:rsidP="00DF2EDB">
            <w:pPr>
              <w:rPr>
                <w:b/>
              </w:rPr>
            </w:pPr>
          </w:p>
          <w:p w14:paraId="1CF284C9" w14:textId="77777777" w:rsidR="00526918" w:rsidRDefault="00526918" w:rsidP="00DF2EDB">
            <w:pPr>
              <w:rPr>
                <w:b/>
              </w:rPr>
            </w:pPr>
          </w:p>
          <w:p w14:paraId="26D65E97" w14:textId="77777777" w:rsidR="00857447" w:rsidRDefault="00526918" w:rsidP="00DF2EDB">
            <w:r>
              <w:rPr>
                <w:b/>
              </w:rPr>
              <w:t xml:space="preserve">Step 5: </w:t>
            </w:r>
            <w:r w:rsidR="00C70445">
              <w:t xml:space="preserve">System </w:t>
            </w:r>
            <w:del w:id="19" w:author="Catherine Woods" w:date="2014-11-10T10:44:00Z">
              <w:r w:rsidR="00C70445" w:rsidDel="00857447">
                <w:delText xml:space="preserve">validates </w:delText>
              </w:r>
            </w:del>
            <w:ins w:id="20" w:author="Catherine Woods" w:date="2014-11-10T10:44:00Z">
              <w:r w:rsidR="00857447">
                <w:t>validates the input data:</w:t>
              </w:r>
            </w:ins>
          </w:p>
          <w:p w14:paraId="1CD455BF" w14:textId="43A8DA64" w:rsidR="00857447" w:rsidRDefault="00857447" w:rsidP="00857447">
            <w:pPr>
              <w:pStyle w:val="ListParagraph"/>
              <w:numPr>
                <w:ilvl w:val="0"/>
                <w:numId w:val="11"/>
              </w:numPr>
            </w:pPr>
            <w:r>
              <w:t>Either Patient ID or</w:t>
            </w:r>
            <w:r w:rsidR="00B42240">
              <w:t xml:space="preserve"> Sur</w:t>
            </w:r>
            <w:r>
              <w:t>name must be entered</w:t>
            </w:r>
          </w:p>
          <w:p w14:paraId="21FD89A1" w14:textId="027BBB3D" w:rsidR="00857447" w:rsidRDefault="00857447" w:rsidP="00857447">
            <w:pPr>
              <w:pStyle w:val="ListParagraph"/>
              <w:numPr>
                <w:ilvl w:val="0"/>
                <w:numId w:val="11"/>
              </w:numPr>
            </w:pPr>
            <w:r>
              <w:t xml:space="preserve">Both PatientID and </w:t>
            </w:r>
            <w:r w:rsidR="00F66EA0">
              <w:t>Sur</w:t>
            </w:r>
            <w:r>
              <w:t>name may not be entered</w:t>
            </w:r>
          </w:p>
          <w:p w14:paraId="03D8328A" w14:textId="77777777" w:rsidR="00B42240" w:rsidRDefault="00B42240" w:rsidP="00B42240">
            <w:pPr>
              <w:pStyle w:val="ListParagraph"/>
            </w:pPr>
          </w:p>
          <w:p w14:paraId="0578BDA1" w14:textId="60A65B6B" w:rsidR="00857447" w:rsidRDefault="00857447" w:rsidP="00857447">
            <w:ins w:id="21" w:author="Catherine Woods" w:date="2014-11-10T10:45:00Z">
              <w:r w:rsidRPr="00560125">
                <w:rPr>
                  <w:b/>
                </w:rPr>
                <w:t>Step 6:</w:t>
              </w:r>
              <w:r>
                <w:t xml:space="preserve"> </w:t>
              </w:r>
            </w:ins>
            <w:r w:rsidR="00B42240">
              <w:t>If PatientID entered, t</w:t>
            </w:r>
            <w:ins w:id="22" w:author="Catherine Woods" w:date="2014-11-10T10:45:00Z">
              <w:r>
                <w:t>he system r</w:t>
              </w:r>
            </w:ins>
            <w:r w:rsidR="00B42240">
              <w:t>e</w:t>
            </w:r>
            <w:ins w:id="23" w:author="Catherine Woods" w:date="2014-11-10T10:45:00Z">
              <w:r>
                <w:t>trieves the patient details from the Patient File using Patient ID and displays on the UI</w:t>
              </w:r>
            </w:ins>
          </w:p>
          <w:p w14:paraId="69991F47" w14:textId="77777777" w:rsidR="00857447" w:rsidRPr="00857447" w:rsidRDefault="00857447" w:rsidP="00857447"/>
          <w:p w14:paraId="01194E1A" w14:textId="1B375913" w:rsidR="00C70445" w:rsidRDefault="00526918" w:rsidP="00C70445">
            <w:pPr>
              <w:rPr>
                <w:b/>
              </w:rPr>
            </w:pPr>
            <w:r>
              <w:rPr>
                <w:b/>
              </w:rPr>
              <w:lastRenderedPageBreak/>
              <w:t xml:space="preserve">Step </w:t>
            </w:r>
            <w:del w:id="24" w:author="Catherine Woods" w:date="2014-11-10T10:46:00Z">
              <w:r w:rsidDel="00857447">
                <w:rPr>
                  <w:b/>
                </w:rPr>
                <w:delText>6</w:delText>
              </w:r>
            </w:del>
            <w:ins w:id="25" w:author="Catherine Woods" w:date="2014-11-10T10:46:00Z">
              <w:r w:rsidR="00857447">
                <w:rPr>
                  <w:b/>
                </w:rPr>
                <w:t>8</w:t>
              </w:r>
            </w:ins>
            <w:r>
              <w:rPr>
                <w:b/>
              </w:rPr>
              <w:t>:</w:t>
            </w:r>
            <w:r w:rsidR="00C70445">
              <w:rPr>
                <w:b/>
              </w:rPr>
              <w:t xml:space="preserve"> </w:t>
            </w:r>
            <w:r w:rsidR="00C70445" w:rsidRPr="00C70445">
              <w:t xml:space="preserve">Patient </w:t>
            </w:r>
            <w:r w:rsidR="00560125">
              <w:t>status is updated in</w:t>
            </w:r>
            <w:r w:rsidR="00C70445" w:rsidRPr="00C70445">
              <w:t xml:space="preserve"> the </w:t>
            </w:r>
            <w:r w:rsidR="005479A4">
              <w:t>Patient File</w:t>
            </w:r>
            <w:r w:rsidR="00560125">
              <w:t xml:space="preserve"> and set to ‘De-registered’</w:t>
            </w:r>
            <w:r w:rsidR="00C70445" w:rsidRPr="00C70445">
              <w:t>.</w:t>
            </w:r>
          </w:p>
          <w:p w14:paraId="65AFEFFA" w14:textId="77777777" w:rsidR="00C70445" w:rsidRDefault="00526918" w:rsidP="00C70445">
            <w:r>
              <w:rPr>
                <w:b/>
              </w:rPr>
              <w:t xml:space="preserve"> </w:t>
            </w:r>
          </w:p>
          <w:p w14:paraId="205044D9" w14:textId="29962BC1" w:rsidR="00526918" w:rsidRPr="00B80785" w:rsidRDefault="00526918" w:rsidP="00C70445">
            <w:r>
              <w:rPr>
                <w:b/>
              </w:rPr>
              <w:t xml:space="preserve">Step 7: </w:t>
            </w:r>
            <w:r>
              <w:t>Confirmation message displayed.</w:t>
            </w:r>
          </w:p>
        </w:tc>
      </w:tr>
      <w:tr w:rsidR="00526918" w14:paraId="48FEE981" w14:textId="77777777" w:rsidTr="00DF2EDB">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13172A70" w14:textId="040F7879" w:rsidR="00526918" w:rsidRDefault="00526918" w:rsidP="00DF2EDB">
            <w:pPr>
              <w:ind w:left="-85"/>
              <w:rPr>
                <w:rFonts w:cstheme="minorHAnsi"/>
                <w:b/>
              </w:rPr>
            </w:pPr>
            <w:r>
              <w:rPr>
                <w:b/>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7AC3B8EA" w14:textId="77777777" w:rsidR="00526918" w:rsidRDefault="00526918" w:rsidP="00DF2EDB">
            <w:pPr>
              <w:ind w:left="-85"/>
              <w:jc w:val="center"/>
              <w:rPr>
                <w:b/>
              </w:rPr>
            </w:pPr>
            <w:r>
              <w:rPr>
                <w:b/>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4199EBFC" w14:textId="77777777" w:rsidR="00526918" w:rsidRDefault="00526918" w:rsidP="00DF2EDB">
            <w:pPr>
              <w:ind w:left="-85"/>
              <w:jc w:val="center"/>
              <w:rPr>
                <w:b/>
              </w:rPr>
            </w:pPr>
            <w:r>
              <w:rPr>
                <w:b/>
              </w:rPr>
              <w:t>System Response</w:t>
            </w:r>
          </w:p>
        </w:tc>
      </w:tr>
      <w:tr w:rsidR="00B42240" w14:paraId="796FC001" w14:textId="77777777" w:rsidTr="00DF2EDB">
        <w:trPr>
          <w:trHeight w:val="860"/>
        </w:trPr>
        <w:tc>
          <w:tcPr>
            <w:tcW w:w="2660" w:type="dxa"/>
            <w:tcBorders>
              <w:top w:val="single" w:sz="4" w:space="0" w:color="auto"/>
              <w:left w:val="single" w:sz="4" w:space="0" w:color="auto"/>
              <w:right w:val="single" w:sz="4" w:space="0" w:color="auto"/>
            </w:tcBorders>
          </w:tcPr>
          <w:p w14:paraId="162C89AF" w14:textId="07B34A4D" w:rsidR="00B42240" w:rsidRDefault="00B42240" w:rsidP="00B42240">
            <w:pPr>
              <w:rPr>
                <w:b/>
              </w:rPr>
            </w:pPr>
            <w:r>
              <w:rPr>
                <w:rFonts w:cstheme="minorHAnsi"/>
                <w:b/>
              </w:rPr>
              <w:t xml:space="preserve">De-register </w:t>
            </w:r>
            <w:r w:rsidRPr="00E14C5B">
              <w:rPr>
                <w:rFonts w:cstheme="minorHAnsi"/>
                <w:b/>
              </w:rPr>
              <w:t>patient using Patient Surname</w:t>
            </w:r>
          </w:p>
        </w:tc>
        <w:tc>
          <w:tcPr>
            <w:tcW w:w="3452" w:type="dxa"/>
            <w:tcBorders>
              <w:top w:val="single" w:sz="4" w:space="0" w:color="auto"/>
              <w:left w:val="single" w:sz="4" w:space="0" w:color="auto"/>
              <w:bottom w:val="single" w:sz="4" w:space="0" w:color="auto"/>
              <w:right w:val="single" w:sz="4" w:space="0" w:color="auto"/>
            </w:tcBorders>
          </w:tcPr>
          <w:p w14:paraId="160BAA9B" w14:textId="77777777" w:rsidR="00B42240" w:rsidRDefault="00B42240" w:rsidP="00DF2EDB"/>
          <w:p w14:paraId="589CB301" w14:textId="77777777" w:rsidR="00B42240" w:rsidRDefault="00B42240" w:rsidP="00DF2EDB"/>
          <w:p w14:paraId="0E8C1E22" w14:textId="77777777" w:rsidR="00B42240" w:rsidRDefault="00B42240" w:rsidP="00DF2EDB"/>
          <w:p w14:paraId="306CBFFD" w14:textId="77777777" w:rsidR="00B42240" w:rsidRDefault="00B42240" w:rsidP="00DF2EDB"/>
          <w:p w14:paraId="570E2B3E" w14:textId="77777777" w:rsidR="00B42240" w:rsidRDefault="00B42240" w:rsidP="00DF2EDB"/>
          <w:p w14:paraId="0BACB610" w14:textId="77777777" w:rsidR="00B42240" w:rsidRDefault="00B42240" w:rsidP="00DF2EDB"/>
          <w:p w14:paraId="559DDDA9" w14:textId="68628324" w:rsidR="00B42240" w:rsidRDefault="00B42240" w:rsidP="00DF2EDB">
            <w:r w:rsidRPr="00187E6F">
              <w:rPr>
                <w:b/>
              </w:rPr>
              <w:t>Step 7:</w:t>
            </w:r>
            <w:r>
              <w:t xml:space="preserve"> The user selects the required patient from the list displayed.</w:t>
            </w:r>
          </w:p>
          <w:p w14:paraId="176217F3" w14:textId="77777777" w:rsidR="00B42240" w:rsidRDefault="00B42240" w:rsidP="00DF2EDB"/>
          <w:p w14:paraId="45AABD10" w14:textId="1CE33C39" w:rsidR="00B42240" w:rsidRDefault="00B42240" w:rsidP="00DF2EDB">
            <w:ins w:id="26" w:author="Catherine Woods" w:date="2014-11-10T10:46:00Z">
              <w:r w:rsidRPr="00187E6F">
                <w:rPr>
                  <w:b/>
                </w:rPr>
                <w:t xml:space="preserve">Step </w:t>
              </w:r>
            </w:ins>
            <w:r w:rsidRPr="00187E6F">
              <w:rPr>
                <w:b/>
              </w:rPr>
              <w:t>9</w:t>
            </w:r>
            <w:ins w:id="27" w:author="Catherine Woods" w:date="2014-11-10T10:46:00Z">
              <w:r w:rsidRPr="00187E6F">
                <w:rPr>
                  <w:b/>
                </w:rPr>
                <w:t>:</w:t>
              </w:r>
              <w:r>
                <w:t xml:space="preserve"> The user confirms that the patient is to be de-registered</w:t>
              </w:r>
            </w:ins>
          </w:p>
        </w:tc>
        <w:tc>
          <w:tcPr>
            <w:tcW w:w="3452" w:type="dxa"/>
            <w:tcBorders>
              <w:top w:val="single" w:sz="4" w:space="0" w:color="auto"/>
              <w:left w:val="single" w:sz="4" w:space="0" w:color="auto"/>
              <w:bottom w:val="single" w:sz="4" w:space="0" w:color="auto"/>
              <w:right w:val="single" w:sz="4" w:space="0" w:color="auto"/>
            </w:tcBorders>
          </w:tcPr>
          <w:p w14:paraId="337ABBCC" w14:textId="71094519" w:rsidR="00B42240" w:rsidRDefault="00B42240" w:rsidP="00B42240">
            <w:ins w:id="28" w:author="Catherine Woods" w:date="2014-11-10T10:45:00Z">
              <w:r w:rsidRPr="00187E6F">
                <w:rPr>
                  <w:b/>
                </w:rPr>
                <w:t>Step 6:</w:t>
              </w:r>
              <w:r>
                <w:t xml:space="preserve"> </w:t>
              </w:r>
            </w:ins>
            <w:r>
              <w:t>If Surname is entered, t</w:t>
            </w:r>
            <w:ins w:id="29" w:author="Catherine Woods" w:date="2014-11-10T10:45:00Z">
              <w:r>
                <w:t>he system r</w:t>
              </w:r>
            </w:ins>
            <w:r>
              <w:t>e</w:t>
            </w:r>
            <w:ins w:id="30" w:author="Catherine Woods" w:date="2014-11-10T10:45:00Z">
              <w:r>
                <w:t xml:space="preserve">trieves </w:t>
              </w:r>
            </w:ins>
            <w:r>
              <w:t>summary of all</w:t>
            </w:r>
            <w:ins w:id="31" w:author="Catherine Woods" w:date="2014-11-10T10:45:00Z">
              <w:r>
                <w:t xml:space="preserve"> patient details from the Patient File </w:t>
              </w:r>
            </w:ins>
            <w:r>
              <w:t>with the</w:t>
            </w:r>
            <w:ins w:id="32" w:author="Catherine Woods" w:date="2014-11-10T10:45:00Z">
              <w:r>
                <w:t xml:space="preserve"> Patient </w:t>
              </w:r>
            </w:ins>
            <w:r>
              <w:t>Surname entered</w:t>
            </w:r>
            <w:ins w:id="33" w:author="Catherine Woods" w:date="2014-11-10T10:45:00Z">
              <w:r>
                <w:t xml:space="preserve"> and displays on the UI</w:t>
              </w:r>
            </w:ins>
          </w:p>
          <w:p w14:paraId="264DDA44" w14:textId="77777777" w:rsidR="00B42240" w:rsidRDefault="00B42240" w:rsidP="00DF2EDB">
            <w:pPr>
              <w:rPr>
                <w:b/>
              </w:rPr>
            </w:pPr>
          </w:p>
          <w:p w14:paraId="3DAD0CA4" w14:textId="77777777" w:rsidR="00B42240" w:rsidRDefault="00B42240" w:rsidP="00DF2EDB">
            <w:pPr>
              <w:rPr>
                <w:b/>
              </w:rPr>
            </w:pPr>
            <w:r>
              <w:rPr>
                <w:b/>
              </w:rPr>
              <w:t xml:space="preserve">Step 8: </w:t>
            </w:r>
            <w:r w:rsidRPr="00560125">
              <w:t>The system retrieves the details for the selected patient and displays on the UI</w:t>
            </w:r>
          </w:p>
          <w:p w14:paraId="32CAD2DC" w14:textId="77777777" w:rsidR="00B42240" w:rsidRDefault="00B42240" w:rsidP="00DF2EDB">
            <w:pPr>
              <w:rPr>
                <w:b/>
              </w:rPr>
            </w:pPr>
          </w:p>
          <w:p w14:paraId="2A080F40" w14:textId="4A1EDDC4" w:rsidR="00B42240" w:rsidRDefault="00B42240" w:rsidP="00B42240">
            <w:pPr>
              <w:rPr>
                <w:b/>
              </w:rPr>
            </w:pPr>
            <w:r>
              <w:rPr>
                <w:b/>
              </w:rPr>
              <w:t xml:space="preserve">Step 10: </w:t>
            </w:r>
            <w:r w:rsidR="00560125" w:rsidRPr="00C70445">
              <w:t xml:space="preserve"> Patient </w:t>
            </w:r>
            <w:r w:rsidR="00560125">
              <w:t xml:space="preserve">status is updated in </w:t>
            </w:r>
            <w:r w:rsidR="00560125" w:rsidRPr="00C70445">
              <w:t xml:space="preserve">the </w:t>
            </w:r>
            <w:r w:rsidR="00560125">
              <w:t>Patient File and set to ‘De-registered’</w:t>
            </w:r>
            <w:r w:rsidR="00560125" w:rsidRPr="00C70445">
              <w:t>.</w:t>
            </w:r>
          </w:p>
          <w:p w14:paraId="123DCF1D" w14:textId="77777777" w:rsidR="00B42240" w:rsidRDefault="00B42240" w:rsidP="00B42240">
            <w:r>
              <w:rPr>
                <w:b/>
              </w:rPr>
              <w:t xml:space="preserve"> </w:t>
            </w:r>
          </w:p>
          <w:p w14:paraId="4223FB62" w14:textId="25EDB5CF" w:rsidR="00B42240" w:rsidRPr="00934379" w:rsidRDefault="00B42240" w:rsidP="00187E6F">
            <w:pPr>
              <w:rPr>
                <w:b/>
              </w:rPr>
            </w:pPr>
            <w:r>
              <w:rPr>
                <w:b/>
              </w:rPr>
              <w:t xml:space="preserve">Step </w:t>
            </w:r>
            <w:r w:rsidR="00187E6F">
              <w:rPr>
                <w:b/>
              </w:rPr>
              <w:t>11:</w:t>
            </w:r>
            <w:r>
              <w:rPr>
                <w:b/>
              </w:rPr>
              <w:t xml:space="preserve"> </w:t>
            </w:r>
            <w:r>
              <w:t>Confirmation message displayed.</w:t>
            </w:r>
          </w:p>
        </w:tc>
      </w:tr>
      <w:tr w:rsidR="00526918" w14:paraId="4F9B0F68" w14:textId="77777777" w:rsidTr="00DF2EDB">
        <w:trPr>
          <w:trHeight w:val="860"/>
        </w:trPr>
        <w:tc>
          <w:tcPr>
            <w:tcW w:w="2660" w:type="dxa"/>
            <w:tcBorders>
              <w:top w:val="single" w:sz="4" w:space="0" w:color="auto"/>
              <w:left w:val="single" w:sz="4" w:space="0" w:color="auto"/>
              <w:right w:val="single" w:sz="4" w:space="0" w:color="auto"/>
            </w:tcBorders>
            <w:hideMark/>
          </w:tcPr>
          <w:p w14:paraId="7650D439" w14:textId="5668A856" w:rsidR="00526918" w:rsidRPr="008E69D8" w:rsidRDefault="005479A4" w:rsidP="00DF2EDB">
            <w:pPr>
              <w:rPr>
                <w:b/>
              </w:rPr>
            </w:pPr>
            <w:r>
              <w:rPr>
                <w:b/>
              </w:rPr>
              <w:t>Patient is not found in Patient File</w:t>
            </w:r>
          </w:p>
        </w:tc>
        <w:tc>
          <w:tcPr>
            <w:tcW w:w="3452" w:type="dxa"/>
            <w:tcBorders>
              <w:top w:val="single" w:sz="4" w:space="0" w:color="auto"/>
              <w:left w:val="single" w:sz="4" w:space="0" w:color="auto"/>
              <w:bottom w:val="single" w:sz="4" w:space="0" w:color="auto"/>
              <w:right w:val="single" w:sz="4" w:space="0" w:color="auto"/>
            </w:tcBorders>
          </w:tcPr>
          <w:p w14:paraId="7FE2A385" w14:textId="77777777" w:rsidR="00B42240" w:rsidRDefault="00B42240" w:rsidP="00934379"/>
          <w:p w14:paraId="34A8261F" w14:textId="77777777" w:rsidR="00B42240" w:rsidRDefault="00B42240" w:rsidP="00934379"/>
          <w:p w14:paraId="31CB3008" w14:textId="77777777" w:rsidR="00B42240" w:rsidRDefault="00B42240" w:rsidP="00934379"/>
          <w:p w14:paraId="15EA9129" w14:textId="25D709AF" w:rsidR="005479A4" w:rsidRPr="008E69D8" w:rsidRDefault="005479A4" w:rsidP="00934379">
            <w:r w:rsidRPr="00934379">
              <w:rPr>
                <w:b/>
              </w:rPr>
              <w:t xml:space="preserve">Step 7: </w:t>
            </w:r>
            <w:r>
              <w:t xml:space="preserve">Admin re-enters patient name </w:t>
            </w:r>
            <w:r w:rsidR="00934379">
              <w:t>or</w:t>
            </w:r>
            <w:r>
              <w:t xml:space="preserve"> Id </w:t>
            </w:r>
          </w:p>
        </w:tc>
        <w:tc>
          <w:tcPr>
            <w:tcW w:w="3452" w:type="dxa"/>
            <w:tcBorders>
              <w:top w:val="single" w:sz="4" w:space="0" w:color="auto"/>
              <w:left w:val="single" w:sz="4" w:space="0" w:color="auto"/>
              <w:bottom w:val="single" w:sz="4" w:space="0" w:color="auto"/>
              <w:right w:val="single" w:sz="4" w:space="0" w:color="auto"/>
            </w:tcBorders>
          </w:tcPr>
          <w:p w14:paraId="65157CFB" w14:textId="77777777" w:rsidR="00526918" w:rsidRDefault="005479A4" w:rsidP="00DF2EDB">
            <w:r w:rsidRPr="00934379">
              <w:rPr>
                <w:b/>
              </w:rPr>
              <w:t>Step 6:</w:t>
            </w:r>
            <w:r>
              <w:t xml:space="preserve"> System displays appropriate error message</w:t>
            </w:r>
          </w:p>
          <w:p w14:paraId="709F0E94" w14:textId="77777777" w:rsidR="00934379" w:rsidRDefault="00934379" w:rsidP="00DF2EDB"/>
          <w:p w14:paraId="62CF8E82" w14:textId="080ED75E" w:rsidR="005479A4" w:rsidRPr="008E69D8" w:rsidRDefault="005479A4" w:rsidP="00DF2EDB"/>
        </w:tc>
      </w:tr>
      <w:tr w:rsidR="00526918" w14:paraId="36700D46" w14:textId="77777777" w:rsidTr="00DF2EDB">
        <w:tc>
          <w:tcPr>
            <w:tcW w:w="2660" w:type="dxa"/>
            <w:tcBorders>
              <w:top w:val="single" w:sz="4" w:space="0" w:color="auto"/>
              <w:left w:val="single" w:sz="4" w:space="0" w:color="auto"/>
              <w:bottom w:val="single" w:sz="4" w:space="0" w:color="auto"/>
              <w:right w:val="single" w:sz="4" w:space="0" w:color="auto"/>
            </w:tcBorders>
            <w:hideMark/>
          </w:tcPr>
          <w:p w14:paraId="0AAADE21" w14:textId="77777777" w:rsidR="00526918" w:rsidRDefault="00526918" w:rsidP="00DF2EDB">
            <w:pPr>
              <w:rPr>
                <w:b/>
              </w:rPr>
            </w:pPr>
            <w:r>
              <w:rPr>
                <w:b/>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58184731" w14:textId="14F1B60D" w:rsidR="00526918" w:rsidRDefault="00526918" w:rsidP="005404A0">
            <w:pPr>
              <w:rPr>
                <w:rFonts w:cstheme="minorHAnsi"/>
              </w:rPr>
            </w:pPr>
            <w:r>
              <w:rPr>
                <w:rFonts w:cstheme="minorHAnsi"/>
              </w:rPr>
              <w:t xml:space="preserve">Patient information is </w:t>
            </w:r>
            <w:r w:rsidR="005404A0">
              <w:rPr>
                <w:rFonts w:cstheme="minorHAnsi"/>
              </w:rPr>
              <w:t>updated in</w:t>
            </w:r>
            <w:r>
              <w:rPr>
                <w:rFonts w:cstheme="minorHAnsi"/>
              </w:rPr>
              <w:t xml:space="preserve"> the </w:t>
            </w:r>
            <w:r w:rsidR="00DC192B">
              <w:rPr>
                <w:rFonts w:cstheme="minorHAnsi"/>
              </w:rPr>
              <w:t>Patient File.</w:t>
            </w:r>
          </w:p>
        </w:tc>
      </w:tr>
      <w:tr w:rsidR="00526918" w14:paraId="2B16D7D2" w14:textId="77777777" w:rsidTr="00DF2EDB">
        <w:tc>
          <w:tcPr>
            <w:tcW w:w="2660" w:type="dxa"/>
            <w:tcBorders>
              <w:top w:val="single" w:sz="4" w:space="0" w:color="auto"/>
              <w:left w:val="single" w:sz="4" w:space="0" w:color="auto"/>
              <w:bottom w:val="single" w:sz="4" w:space="0" w:color="auto"/>
              <w:right w:val="single" w:sz="4" w:space="0" w:color="auto"/>
            </w:tcBorders>
            <w:hideMark/>
          </w:tcPr>
          <w:p w14:paraId="03BA148B" w14:textId="77777777" w:rsidR="00526918" w:rsidRDefault="00526918" w:rsidP="00DF2EDB">
            <w:pPr>
              <w:rPr>
                <w:b/>
              </w:rPr>
            </w:pPr>
            <w:r>
              <w:rPr>
                <w:b/>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14B2D15F" w14:textId="6FF29D6C" w:rsidR="00526918" w:rsidRDefault="00526918" w:rsidP="00C70445">
            <w:pPr>
              <w:tabs>
                <w:tab w:val="right" w:pos="6688"/>
              </w:tabs>
              <w:rPr>
                <w:rFonts w:cstheme="minorHAnsi"/>
              </w:rPr>
            </w:pPr>
            <w:r>
              <w:rPr>
                <w:rFonts w:cstheme="minorHAnsi"/>
              </w:rPr>
              <w:t xml:space="preserve">Only the patient may </w:t>
            </w:r>
            <w:r w:rsidR="00C70445">
              <w:rPr>
                <w:rFonts w:cstheme="minorHAnsi"/>
              </w:rPr>
              <w:t>request to be de-registered from the practice.</w:t>
            </w:r>
            <w:r>
              <w:rPr>
                <w:rFonts w:cstheme="minorHAnsi"/>
              </w:rPr>
              <w:t xml:space="preserve"> </w:t>
            </w:r>
            <w:r>
              <w:rPr>
                <w:rFonts w:cstheme="minorHAnsi"/>
                <w:color w:val="FF0000"/>
              </w:rPr>
              <w:tab/>
            </w:r>
          </w:p>
        </w:tc>
      </w:tr>
      <w:tr w:rsidR="00526918" w14:paraId="273A968D" w14:textId="77777777" w:rsidTr="00DF2EDB">
        <w:tc>
          <w:tcPr>
            <w:tcW w:w="2660" w:type="dxa"/>
            <w:tcBorders>
              <w:top w:val="single" w:sz="4" w:space="0" w:color="auto"/>
              <w:left w:val="single" w:sz="4" w:space="0" w:color="auto"/>
              <w:bottom w:val="single" w:sz="4" w:space="0" w:color="auto"/>
              <w:right w:val="single" w:sz="4" w:space="0" w:color="auto"/>
            </w:tcBorders>
            <w:hideMark/>
          </w:tcPr>
          <w:p w14:paraId="26625082" w14:textId="77777777" w:rsidR="00526918" w:rsidRDefault="00526918" w:rsidP="00DF2EDB">
            <w:pPr>
              <w:rPr>
                <w:b/>
              </w:rPr>
            </w:pPr>
            <w:r>
              <w:rPr>
                <w:b/>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24B74E11" w14:textId="3EA2F80B" w:rsidR="00526918" w:rsidRDefault="00C70445" w:rsidP="00C70445">
            <w:pPr>
              <w:rPr>
                <w:rFonts w:cstheme="minorHAnsi"/>
              </w:rPr>
            </w:pPr>
            <w:r>
              <w:rPr>
                <w:rFonts w:cstheme="minorHAnsi"/>
              </w:rPr>
              <w:t>Patient i</w:t>
            </w:r>
            <w:r w:rsidR="00526918">
              <w:rPr>
                <w:rFonts w:cstheme="minorHAnsi"/>
              </w:rPr>
              <w:t>dentity verification is</w:t>
            </w:r>
            <w:r>
              <w:rPr>
                <w:rFonts w:cstheme="minorHAnsi"/>
              </w:rPr>
              <w:t xml:space="preserve"> required</w:t>
            </w:r>
            <w:r w:rsidR="00526918">
              <w:rPr>
                <w:rFonts w:cstheme="minorHAnsi"/>
              </w:rPr>
              <w:t>.</w:t>
            </w:r>
          </w:p>
        </w:tc>
      </w:tr>
      <w:tr w:rsidR="00526918" w14:paraId="3375624C" w14:textId="77777777" w:rsidTr="00DF2EDB">
        <w:tc>
          <w:tcPr>
            <w:tcW w:w="2660" w:type="dxa"/>
            <w:tcBorders>
              <w:top w:val="single" w:sz="4" w:space="0" w:color="auto"/>
              <w:left w:val="single" w:sz="4" w:space="0" w:color="auto"/>
              <w:bottom w:val="single" w:sz="4" w:space="0" w:color="auto"/>
              <w:right w:val="single" w:sz="4" w:space="0" w:color="auto"/>
            </w:tcBorders>
            <w:hideMark/>
          </w:tcPr>
          <w:p w14:paraId="0DAE77CB" w14:textId="77777777" w:rsidR="00526918" w:rsidRDefault="00526918" w:rsidP="00DF2EDB">
            <w:pPr>
              <w:rPr>
                <w:b/>
              </w:rPr>
            </w:pPr>
            <w:r>
              <w:rPr>
                <w:b/>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79364EAE" w14:textId="77777777" w:rsidR="00526918" w:rsidRDefault="00526918" w:rsidP="00DF2EDB">
            <w:pPr>
              <w:rPr>
                <w:rFonts w:cstheme="minorHAnsi"/>
              </w:rPr>
            </w:pPr>
          </w:p>
        </w:tc>
      </w:tr>
    </w:tbl>
    <w:p w14:paraId="4E8A8CC2" w14:textId="77777777" w:rsidR="0070582C" w:rsidRDefault="0070582C" w:rsidP="0070582C">
      <w:pPr>
        <w:pStyle w:val="ListParagraph"/>
        <w:spacing w:before="240"/>
      </w:pPr>
    </w:p>
    <w:p w14:paraId="4D78BB56" w14:textId="77777777" w:rsidR="00740C98" w:rsidRDefault="00740C98" w:rsidP="0070582C">
      <w:pPr>
        <w:pStyle w:val="ListParagraph"/>
        <w:spacing w:before="240"/>
      </w:pPr>
    </w:p>
    <w:p w14:paraId="26755304" w14:textId="77777777" w:rsidR="00DF2EDB" w:rsidRDefault="00DF2EDB" w:rsidP="0070582C">
      <w:pPr>
        <w:pStyle w:val="ListParagraph"/>
        <w:spacing w:before="240"/>
      </w:pPr>
    </w:p>
    <w:p w14:paraId="7DFE9A97" w14:textId="77777777" w:rsidR="00DF2EDB" w:rsidRDefault="00DF2EDB" w:rsidP="0070582C">
      <w:pPr>
        <w:pStyle w:val="ListParagraph"/>
        <w:spacing w:before="240"/>
      </w:pPr>
    </w:p>
    <w:p w14:paraId="2B7D8067" w14:textId="77777777" w:rsidR="00DF2EDB" w:rsidRDefault="00DF2EDB" w:rsidP="0070582C">
      <w:pPr>
        <w:pStyle w:val="ListParagraph"/>
        <w:spacing w:before="240"/>
      </w:pPr>
    </w:p>
    <w:p w14:paraId="08B3B87A" w14:textId="77777777" w:rsidR="00DF2EDB" w:rsidRDefault="00DF2EDB" w:rsidP="0070582C">
      <w:pPr>
        <w:pStyle w:val="ListParagraph"/>
        <w:spacing w:before="240"/>
      </w:pPr>
    </w:p>
    <w:p w14:paraId="71B8D79D" w14:textId="77777777" w:rsidR="00DF2EDB" w:rsidRDefault="00DF2EDB" w:rsidP="0070582C">
      <w:pPr>
        <w:pStyle w:val="ListParagraph"/>
        <w:spacing w:before="240"/>
      </w:pPr>
    </w:p>
    <w:p w14:paraId="5B34A42F" w14:textId="77777777" w:rsidR="00DF2EDB" w:rsidRDefault="00DF2EDB" w:rsidP="0070582C">
      <w:pPr>
        <w:pStyle w:val="ListParagraph"/>
        <w:spacing w:before="240"/>
      </w:pPr>
    </w:p>
    <w:p w14:paraId="0D8B8C8C" w14:textId="027CE837" w:rsidR="00DF2EDB" w:rsidRDefault="00DF2EDB" w:rsidP="0070582C">
      <w:pPr>
        <w:pStyle w:val="ListParagraph"/>
        <w:spacing w:before="240"/>
      </w:pPr>
    </w:p>
    <w:p w14:paraId="3D9B98CC" w14:textId="6F50FD16" w:rsidR="00DF2EDB" w:rsidRDefault="00DF2EDB" w:rsidP="0070582C">
      <w:pPr>
        <w:pStyle w:val="ListParagraph"/>
        <w:spacing w:before="240"/>
      </w:pPr>
    </w:p>
    <w:p w14:paraId="69570C2B" w14:textId="114305A8" w:rsidR="00DF2EDB" w:rsidRPr="000B6667" w:rsidRDefault="00C27AD6" w:rsidP="00B42240">
      <w:pPr>
        <w:pStyle w:val="Heading3"/>
        <w:numPr>
          <w:ilvl w:val="2"/>
          <w:numId w:val="8"/>
        </w:numPr>
        <w:rPr>
          <w:b/>
          <w:color w:val="auto"/>
          <w:sz w:val="28"/>
        </w:rPr>
      </w:pPr>
      <w:r>
        <w:rPr>
          <w:b/>
          <w:sz w:val="28"/>
        </w:rPr>
        <w:br w:type="page"/>
      </w:r>
      <w:bookmarkStart w:id="34" w:name="_Toc406751910"/>
      <w:r w:rsidR="00DF2EDB" w:rsidRPr="000B6667">
        <w:rPr>
          <w:b/>
          <w:color w:val="auto"/>
          <w:sz w:val="28"/>
        </w:rPr>
        <w:lastRenderedPageBreak/>
        <w:t>Amend Patient</w:t>
      </w:r>
      <w:bookmarkEnd w:id="34"/>
    </w:p>
    <w:p w14:paraId="15419DF5" w14:textId="6C7CF5E9" w:rsidR="00DF2EDB" w:rsidRDefault="00DF2EDB" w:rsidP="0070582C">
      <w:pPr>
        <w:pStyle w:val="ListParagraph"/>
        <w:spacing w:before="240"/>
      </w:pPr>
    </w:p>
    <w:p w14:paraId="232A1085" w14:textId="518C4E61" w:rsidR="000B6667" w:rsidRDefault="000B6667" w:rsidP="0070582C">
      <w:pPr>
        <w:pStyle w:val="ListParagraph"/>
        <w:spacing w:before="240"/>
      </w:pPr>
    </w:p>
    <w:p w14:paraId="1FC88DE4" w14:textId="0EA7AF44" w:rsidR="000B6667" w:rsidRDefault="000B6667" w:rsidP="0070582C">
      <w:pPr>
        <w:pStyle w:val="ListParagraph"/>
        <w:spacing w:before="240"/>
      </w:pPr>
      <w:r>
        <w:rPr>
          <w:b/>
          <w:noProof/>
          <w:lang w:val="en-IE" w:eastAsia="en-IE"/>
        </w:rPr>
        <mc:AlternateContent>
          <mc:Choice Requires="wpg">
            <w:drawing>
              <wp:anchor distT="0" distB="0" distL="114300" distR="114300" simplePos="0" relativeHeight="251565568" behindDoc="0" locked="0" layoutInCell="1" allowOverlap="1" wp14:anchorId="439D0967" wp14:editId="2D4022AA">
                <wp:simplePos x="0" y="0"/>
                <wp:positionH relativeFrom="margin">
                  <wp:posOffset>240030</wp:posOffset>
                </wp:positionH>
                <wp:positionV relativeFrom="paragraph">
                  <wp:posOffset>64770</wp:posOffset>
                </wp:positionV>
                <wp:extent cx="5856605" cy="1515110"/>
                <wp:effectExtent l="0" t="0" r="0" b="0"/>
                <wp:wrapNone/>
                <wp:docPr id="64" name="Group 64"/>
                <wp:cNvGraphicFramePr/>
                <a:graphic xmlns:a="http://schemas.openxmlformats.org/drawingml/2006/main">
                  <a:graphicData uri="http://schemas.microsoft.com/office/word/2010/wordprocessingGroup">
                    <wpg:wgp>
                      <wpg:cNvGrpSpPr/>
                      <wpg:grpSpPr>
                        <a:xfrm>
                          <a:off x="0" y="0"/>
                          <a:ext cx="5856605" cy="1515110"/>
                          <a:chOff x="0" y="0"/>
                          <a:chExt cx="5856605" cy="1515110"/>
                        </a:xfrm>
                      </wpg:grpSpPr>
                      <wps:wsp>
                        <wps:cNvPr id="65" name="Oval 65"/>
                        <wps:cNvSpPr/>
                        <wps:spPr>
                          <a:xfrm>
                            <a:off x="2105025" y="152400"/>
                            <a:ext cx="2047875" cy="752475"/>
                          </a:xfrm>
                          <a:prstGeom prst="ellipse">
                            <a:avLst/>
                          </a:prstGeom>
                          <a:solidFill>
                            <a:schemeClr val="accent1">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18889B" w14:textId="792C6A57" w:rsidR="005404A0" w:rsidRPr="00DF2EDB" w:rsidRDefault="005404A0" w:rsidP="000B6667">
                              <w:pPr>
                                <w:jc w:val="center"/>
                                <w:rPr>
                                  <w:color w:val="000000" w:themeColor="text1"/>
                                  <w:lang w:val="en-I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Amend Patient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6" name="Group 66"/>
                        <wpg:cNvGrpSpPr/>
                        <wpg:grpSpPr>
                          <a:xfrm>
                            <a:off x="0" y="19050"/>
                            <a:ext cx="1056005" cy="1496060"/>
                            <a:chOff x="0" y="0"/>
                            <a:chExt cx="1056005" cy="1496060"/>
                          </a:xfrm>
                        </wpg:grpSpPr>
                        <wpg:grpSp>
                          <wpg:cNvPr id="67" name="Group 67"/>
                          <wpg:cNvGrpSpPr/>
                          <wpg:grpSpPr>
                            <a:xfrm>
                              <a:off x="333375" y="0"/>
                              <a:ext cx="422910" cy="1107440"/>
                              <a:chOff x="0" y="0"/>
                              <a:chExt cx="423080" cy="1107650"/>
                            </a:xfrm>
                          </wpg:grpSpPr>
                          <wps:wsp>
                            <wps:cNvPr id="68" name="Smiley Face 68"/>
                            <wps:cNvSpPr/>
                            <wps:spPr>
                              <a:xfrm>
                                <a:off x="0" y="0"/>
                                <a:ext cx="423080" cy="532263"/>
                              </a:xfrm>
                              <a:prstGeom prst="smileyFace">
                                <a:avLst/>
                              </a:prstGeom>
                              <a:solidFill>
                                <a:srgbClr val="FFC000"/>
                              </a:solidFill>
                              <a:ln w="12700" cap="flat" cmpd="sng" algn="ctr">
                                <a:solidFill>
                                  <a:srgbClr val="FFC000">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Straight Connector 69"/>
                            <wps:cNvCnPr/>
                            <wps:spPr>
                              <a:xfrm>
                                <a:off x="207563" y="538542"/>
                                <a:ext cx="0" cy="382137"/>
                              </a:xfrm>
                              <a:prstGeom prst="line">
                                <a:avLst/>
                              </a:prstGeom>
                              <a:noFill/>
                              <a:ln w="6350" cap="flat" cmpd="sng" algn="ctr">
                                <a:solidFill>
                                  <a:srgbClr val="5B9BD5"/>
                                </a:solidFill>
                                <a:prstDash val="solid"/>
                                <a:miter lim="800000"/>
                              </a:ln>
                              <a:effectLst/>
                            </wps:spPr>
                            <wps:bodyPr/>
                          </wps:wsp>
                          <wps:wsp>
                            <wps:cNvPr id="70" name="Straight Connector 70"/>
                            <wps:cNvCnPr/>
                            <wps:spPr>
                              <a:xfrm flipH="1">
                                <a:off x="84147" y="661958"/>
                                <a:ext cx="232012" cy="0"/>
                              </a:xfrm>
                              <a:prstGeom prst="line">
                                <a:avLst/>
                              </a:prstGeom>
                              <a:noFill/>
                              <a:ln w="6350" cap="flat" cmpd="sng" algn="ctr">
                                <a:solidFill>
                                  <a:srgbClr val="5B9BD5"/>
                                </a:solidFill>
                                <a:prstDash val="solid"/>
                                <a:miter lim="800000"/>
                              </a:ln>
                              <a:effectLst/>
                            </wps:spPr>
                            <wps:bodyPr/>
                          </wps:wsp>
                          <wps:wsp>
                            <wps:cNvPr id="71" name="Straight Connector 71"/>
                            <wps:cNvCnPr/>
                            <wps:spPr>
                              <a:xfrm flipH="1">
                                <a:off x="50489" y="903180"/>
                                <a:ext cx="163195" cy="204470"/>
                              </a:xfrm>
                              <a:prstGeom prst="line">
                                <a:avLst/>
                              </a:prstGeom>
                              <a:noFill/>
                              <a:ln w="6350" cap="flat" cmpd="sng" algn="ctr">
                                <a:solidFill>
                                  <a:srgbClr val="5B9BD5"/>
                                </a:solidFill>
                                <a:prstDash val="solid"/>
                                <a:miter lim="800000"/>
                              </a:ln>
                              <a:effectLst/>
                            </wps:spPr>
                            <wps:bodyPr/>
                          </wps:wsp>
                          <wps:wsp>
                            <wps:cNvPr id="72" name="Straight Connector 72"/>
                            <wps:cNvCnPr/>
                            <wps:spPr>
                              <a:xfrm>
                                <a:off x="213173" y="914400"/>
                                <a:ext cx="149860" cy="191135"/>
                              </a:xfrm>
                              <a:prstGeom prst="line">
                                <a:avLst/>
                              </a:prstGeom>
                              <a:noFill/>
                              <a:ln w="6350" cap="flat" cmpd="sng" algn="ctr">
                                <a:solidFill>
                                  <a:srgbClr val="5B9BD5"/>
                                </a:solidFill>
                                <a:prstDash val="solid"/>
                                <a:miter lim="800000"/>
                              </a:ln>
                              <a:effectLst/>
                            </wps:spPr>
                            <wps:bodyPr/>
                          </wps:wsp>
                        </wpg:grpSp>
                        <wps:wsp>
                          <wps:cNvPr id="73" name="Text Box 2"/>
                          <wps:cNvSpPr txBox="1">
                            <a:spLocks noChangeArrowheads="1"/>
                          </wps:cNvSpPr>
                          <wps:spPr bwMode="auto">
                            <a:xfrm>
                              <a:off x="0" y="1181100"/>
                              <a:ext cx="1056005" cy="314960"/>
                            </a:xfrm>
                            <a:prstGeom prst="rect">
                              <a:avLst/>
                            </a:prstGeom>
                            <a:noFill/>
                            <a:ln w="9525">
                              <a:noFill/>
                              <a:miter lim="800000"/>
                              <a:headEnd/>
                              <a:tailEnd/>
                            </a:ln>
                          </wps:spPr>
                          <wps:txbx>
                            <w:txbxContent>
                              <w:p w14:paraId="6E4463DA" w14:textId="77777777" w:rsidR="005404A0" w:rsidRDefault="005404A0" w:rsidP="000B6667">
                                <w:pPr>
                                  <w:jc w:val="center"/>
                                </w:pPr>
                                <w:r>
                                  <w:t>Administrator</w:t>
                                </w:r>
                              </w:p>
                            </w:txbxContent>
                          </wps:txbx>
                          <wps:bodyPr rot="0" vert="horz" wrap="square" lIns="91440" tIns="45720" rIns="91440" bIns="45720" anchor="t" anchorCtr="0">
                            <a:noAutofit/>
                          </wps:bodyPr>
                        </wps:wsp>
                      </wpg:grpSp>
                      <wps:wsp>
                        <wps:cNvPr id="74" name="Straight Connector 74"/>
                        <wps:cNvCnPr/>
                        <wps:spPr>
                          <a:xfrm flipV="1">
                            <a:off x="819150" y="533400"/>
                            <a:ext cx="1192530" cy="0"/>
                          </a:xfrm>
                          <a:prstGeom prst="line">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75" name="Group 75"/>
                        <wpg:cNvGrpSpPr/>
                        <wpg:grpSpPr>
                          <a:xfrm>
                            <a:off x="4800600" y="0"/>
                            <a:ext cx="1056005" cy="1496060"/>
                            <a:chOff x="0" y="0"/>
                            <a:chExt cx="1056005" cy="1496060"/>
                          </a:xfrm>
                        </wpg:grpSpPr>
                        <wpg:grpSp>
                          <wpg:cNvPr id="76" name="Group 76"/>
                          <wpg:cNvGrpSpPr/>
                          <wpg:grpSpPr>
                            <a:xfrm>
                              <a:off x="333375" y="0"/>
                              <a:ext cx="422910" cy="1107440"/>
                              <a:chOff x="0" y="0"/>
                              <a:chExt cx="423080" cy="1107650"/>
                            </a:xfrm>
                          </wpg:grpSpPr>
                          <wps:wsp>
                            <wps:cNvPr id="77" name="Smiley Face 77"/>
                            <wps:cNvSpPr/>
                            <wps:spPr>
                              <a:xfrm>
                                <a:off x="0" y="0"/>
                                <a:ext cx="423080" cy="532263"/>
                              </a:xfrm>
                              <a:prstGeom prst="smileyFace">
                                <a:avLst/>
                              </a:prstGeom>
                              <a:solidFill>
                                <a:srgbClr val="FFC000"/>
                              </a:solidFill>
                              <a:ln w="12700" cap="flat" cmpd="sng" algn="ctr">
                                <a:solidFill>
                                  <a:srgbClr val="FFC000">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Straight Connector 78"/>
                            <wps:cNvCnPr/>
                            <wps:spPr>
                              <a:xfrm>
                                <a:off x="207563" y="538542"/>
                                <a:ext cx="0" cy="382137"/>
                              </a:xfrm>
                              <a:prstGeom prst="line">
                                <a:avLst/>
                              </a:prstGeom>
                              <a:noFill/>
                              <a:ln w="6350" cap="flat" cmpd="sng" algn="ctr">
                                <a:solidFill>
                                  <a:srgbClr val="5B9BD5"/>
                                </a:solidFill>
                                <a:prstDash val="solid"/>
                                <a:miter lim="800000"/>
                              </a:ln>
                              <a:effectLst/>
                            </wps:spPr>
                            <wps:bodyPr/>
                          </wps:wsp>
                          <wps:wsp>
                            <wps:cNvPr id="79" name="Straight Connector 79"/>
                            <wps:cNvCnPr/>
                            <wps:spPr>
                              <a:xfrm flipH="1">
                                <a:off x="84147" y="661958"/>
                                <a:ext cx="232012" cy="0"/>
                              </a:xfrm>
                              <a:prstGeom prst="line">
                                <a:avLst/>
                              </a:prstGeom>
                              <a:noFill/>
                              <a:ln w="6350" cap="flat" cmpd="sng" algn="ctr">
                                <a:solidFill>
                                  <a:srgbClr val="5B9BD5"/>
                                </a:solidFill>
                                <a:prstDash val="solid"/>
                                <a:miter lim="800000"/>
                              </a:ln>
                              <a:effectLst/>
                            </wps:spPr>
                            <wps:bodyPr/>
                          </wps:wsp>
                          <wps:wsp>
                            <wps:cNvPr id="80" name="Straight Connector 80"/>
                            <wps:cNvCnPr/>
                            <wps:spPr>
                              <a:xfrm flipH="1">
                                <a:off x="50489" y="903180"/>
                                <a:ext cx="163195" cy="204470"/>
                              </a:xfrm>
                              <a:prstGeom prst="line">
                                <a:avLst/>
                              </a:prstGeom>
                              <a:noFill/>
                              <a:ln w="6350" cap="flat" cmpd="sng" algn="ctr">
                                <a:solidFill>
                                  <a:srgbClr val="5B9BD5"/>
                                </a:solidFill>
                                <a:prstDash val="solid"/>
                                <a:miter lim="800000"/>
                              </a:ln>
                              <a:effectLst/>
                            </wps:spPr>
                            <wps:bodyPr/>
                          </wps:wsp>
                          <wps:wsp>
                            <wps:cNvPr id="81" name="Straight Connector 81"/>
                            <wps:cNvCnPr/>
                            <wps:spPr>
                              <a:xfrm>
                                <a:off x="213173" y="914400"/>
                                <a:ext cx="149860" cy="191135"/>
                              </a:xfrm>
                              <a:prstGeom prst="line">
                                <a:avLst/>
                              </a:prstGeom>
                              <a:noFill/>
                              <a:ln w="6350" cap="flat" cmpd="sng" algn="ctr">
                                <a:solidFill>
                                  <a:srgbClr val="5B9BD5"/>
                                </a:solidFill>
                                <a:prstDash val="solid"/>
                                <a:miter lim="800000"/>
                              </a:ln>
                              <a:effectLst/>
                            </wps:spPr>
                            <wps:bodyPr/>
                          </wps:wsp>
                        </wpg:grpSp>
                        <wps:wsp>
                          <wps:cNvPr id="82" name="Text Box 2"/>
                          <wps:cNvSpPr txBox="1">
                            <a:spLocks noChangeArrowheads="1"/>
                          </wps:cNvSpPr>
                          <wps:spPr bwMode="auto">
                            <a:xfrm>
                              <a:off x="0" y="1181100"/>
                              <a:ext cx="1056005" cy="314960"/>
                            </a:xfrm>
                            <a:prstGeom prst="rect">
                              <a:avLst/>
                            </a:prstGeom>
                            <a:noFill/>
                            <a:ln w="9525">
                              <a:noFill/>
                              <a:miter lim="800000"/>
                              <a:headEnd/>
                              <a:tailEnd/>
                            </a:ln>
                          </wps:spPr>
                          <wps:txbx>
                            <w:txbxContent>
                              <w:p w14:paraId="2CF57639" w14:textId="77777777" w:rsidR="005404A0" w:rsidRDefault="005404A0" w:rsidP="000B6667">
                                <w:pPr>
                                  <w:jc w:val="center"/>
                                </w:pPr>
                                <w:r>
                                  <w:t>Patient</w:t>
                                </w:r>
                              </w:p>
                            </w:txbxContent>
                          </wps:txbx>
                          <wps:bodyPr rot="0" vert="horz" wrap="square" lIns="91440" tIns="45720" rIns="91440" bIns="45720" anchor="t" anchorCtr="0">
                            <a:noAutofit/>
                          </wps:bodyPr>
                        </wps:wsp>
                      </wpg:grpSp>
                      <wps:wsp>
                        <wps:cNvPr id="83" name="Straight Connector 83"/>
                        <wps:cNvCnPr/>
                        <wps:spPr>
                          <a:xfrm flipV="1">
                            <a:off x="4200525" y="571500"/>
                            <a:ext cx="971550"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39D0967" id="Group 64" o:spid="_x0000_s1083" style="position:absolute;left:0;text-align:left;margin-left:18.9pt;margin-top:5.1pt;width:461.15pt;height:119.3pt;z-index:251565568;mso-position-horizontal-relative:margin" coordsize="58566,151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">
                <v:oval id="Oval 65" o:spid="_x0000_s1084" style="position:absolute;left:21050;top:1524;width:20479;height:7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GWw8QA&#10;AADbAAAADwAAAGRycy9kb3ducmV2LnhtbESPzWrDMBCE74G8g9hAb4mclpriRAlJSqHQXOK0h94W&#10;a2ObSCtjyX9vXxUKPQ4z8w2z3Y/WiJ5aXztWsF4lIIgLp2suFXxe35YvIHxA1mgck4KJPOx389kW&#10;M+0GvlCfh1JECPsMFVQhNJmUvqjIol+5hjh6N9daDFG2pdQtDhFujXxMklRarDkuVNjQqaLinndW&#10;gUmPl5upx28/nc+v8ukjdNcvrdTDYjxsQAQaw3/4r/2uFaTP8Psl/gC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BlsPEAAAA2wAAAA8AAAAAAAAAAAAAAAAAmAIAAGRycy9k&#10;b3ducmV2LnhtbFBLBQYAAAAABAAEAPUAAACJAwAAAAA=&#10;" fillcolor="#9cc2e5 [1940]" strokecolor="black [3213]" strokeweight="1pt">
                  <v:stroke joinstyle="miter"/>
                  <v:textbox>
                    <w:txbxContent>
                      <w:p w14:paraId="3118889B" w14:textId="792C6A57" w:rsidR="005404A0" w:rsidRPr="00DF2EDB" w:rsidRDefault="005404A0" w:rsidP="000B6667">
                        <w:pPr>
                          <w:jc w:val="center"/>
                          <w:rPr>
                            <w:color w:val="000000" w:themeColor="text1"/>
                            <w:lang w:val="en-I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Amend Patient</w:t>
                        </w:r>
                      </w:p>
                    </w:txbxContent>
                  </v:textbox>
                </v:oval>
                <v:group id="Group 66" o:spid="_x0000_s1085" style="position:absolute;top:190;width:10560;height:14961" coordsize="10560,149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group id="Group 67" o:spid="_x0000_s1086" style="position:absolute;left:3333;width:4229;height:11074" coordsize="4230,110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shape id="Smiley Face 68" o:spid="_x0000_s1087" type="#_x0000_t96" style="position:absolute;width:4230;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imfcAA&#10;AADbAAAADwAAAGRycy9kb3ducmV2LnhtbERPXWvCMBR9H+w/hCvsbU0dQ0pnFBHGxkDEVnCPl+aa&#10;Vpub0kRb/715EHw8nO/5crStuFLvG8cKpkkKgrhyumGjYF9+v2cgfEDW2DomBTfysFy8vswx127g&#10;HV2LYEQMYZ+jgjqELpfSVzVZ9InriCN3dL3FEGFvpO5xiOG2lR9pOpMWG44NNXa0rqk6FxerAC9+&#10;w0P6Z1abwzY7Gf+PP+WnUm+TcfUFItAYnuKH+1crmMWx8Uv8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iimfcAAAADbAAAADwAAAAAAAAAAAAAAAACYAgAAZHJzL2Rvd25y&#10;ZXYueG1sUEsFBgAAAAAEAAQA9QAAAIUDAAAAAA==&#10;" fillcolor="#ffc000" strokecolor="#bc8c00" strokeweight="1pt">
                      <v:stroke joinstyle="miter"/>
                    </v:shape>
                    <v:line id="Straight Connector 69" o:spid="_x0000_s1088" style="position:absolute;visibility:visible;mso-wrap-style:square" from="2075,5385" to="2075,92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Mkn8MAAADbAAAADwAAAGRycy9kb3ducmV2LnhtbESPQWvCQBSE7wX/w/IKvdVNpQRNXUUE&#10;IRBBjHro7ZF9ZoPZtyG71fTfu4LgcZiZb5j5crCtuFLvG8cKvsYJCOLK6YZrBcfD5nMKwgdkja1j&#10;UvBPHpaL0dscM+1uvKdrGWoRIewzVGBC6DIpfWXIoh+7jjh6Z9dbDFH2tdQ93iLctnKSJKm02HBc&#10;MNjR2lB1Kf+sgu2u6HKzOrGclsWs+E3zrW2/lfp4H1Y/IAIN4RV+tnOtIJ3B40v8AXJ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wzJJ/DAAAA2wAAAA8AAAAAAAAAAAAA&#10;AAAAoQIAAGRycy9kb3ducmV2LnhtbFBLBQYAAAAABAAEAPkAAACRAwAAAAA=&#10;" strokecolor="#5b9bd5" strokeweight=".5pt">
                      <v:stroke joinstyle="miter"/>
                    </v:line>
                    <v:line id="Straight Connector 70" o:spid="_x0000_s1089" style="position:absolute;flip:x;visibility:visible;mso-wrap-style:square" from="841,6619" to="3161,6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sMzb8AAADbAAAADwAAAGRycy9kb3ducmV2LnhtbERPy2rCQBTdF/yH4Qru6sSCqURHkajQ&#10;ZRNFt5fMNQlm7oTMNI+/7ywKXR7Oe3cYTSN66lxtWcFqGYEgLqyuuVRwu17eNyCcR9bYWCYFEzk4&#10;7GdvO0y0HTijPvelCCHsElRQed8mUrqiIoNuaVviwD1tZ9AH2JVSdziEcNPIjyiKpcGaQ0OFLaUV&#10;Fa/8xyjAb+xP52wdD49R3oZJ3tO0MUot5uNxC8LT6P/Ff+4vreAzrA9fwg+Q+1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8sMzb8AAADbAAAADwAAAAAAAAAAAAAAAACh&#10;AgAAZHJzL2Rvd25yZXYueG1sUEsFBgAAAAAEAAQA+QAAAI0DAAAAAA==&#10;" strokecolor="#5b9bd5" strokeweight=".5pt">
                      <v:stroke joinstyle="miter"/>
                    </v:line>
                    <v:line id="Straight Connector 71" o:spid="_x0000_s1090" style="position:absolute;flip:x;visibility:visible;mso-wrap-style:square" from="504,9031" to="2136,11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epVsIAAADbAAAADwAAAGRycy9kb3ducmV2LnhtbESPQWvCQBSE7wX/w/KE3pqNglqiq0is&#10;0GOTBr0+ss8kmH0bstsk/vtuoeBxmJlvmN1hMq0YqHeNZQWLKAZBXFrdcKWg+D6/vYNwHllja5kU&#10;PMjBYT972WGi7cgZDbmvRICwS1BB7X2XSOnKmgy6yHbEwbvZ3qAPsq+k7nEMcNPKZRyvpcGGw0KN&#10;HaU1lff8xyjALxxOH9lqPV4nWYwPeUnT1ij1Op+OWxCeJv8M/7c/tYLNAv6+hB8g9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IepVsIAAADbAAAADwAAAAAAAAAAAAAA&#10;AAChAgAAZHJzL2Rvd25yZXYueG1sUEsFBgAAAAAEAAQA+QAAAJADAAAAAA==&#10;" strokecolor="#5b9bd5" strokeweight=".5pt">
                      <v:stroke joinstyle="miter"/>
                    </v:line>
                    <v:line id="Straight Connector 72" o:spid="_x0000_s1091" style="position:absolute;visibility:visible;mso-wrap-style:square" from="2131,9144" to="3630,110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04gM8UAAADbAAAADwAAAGRycy9kb3ducmV2LnhtbESPQWvCQBSE70L/w/IKvemmUjRGN0EK&#10;hUCEYtSDt0f2NRuafRuyW03/fbdQ6HGYmW+YXTHZXtxo9J1jBc+LBARx43THrYLz6W2egvABWWPv&#10;mBR8k4cif5jtMNPuzke61aEVEcI+QwUmhCGT0jeGLPqFG4ij9+FGiyHKsZV6xHuE214uk2QlLXYc&#10;FwwO9Gqo+ay/rILDezWUZn9hmdbVprquyoPtX5R6epz2WxCBpvAf/muXWsF6Cb9f4g+Q+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04gM8UAAADbAAAADwAAAAAAAAAA&#10;AAAAAAChAgAAZHJzL2Rvd25yZXYueG1sUEsFBgAAAAAEAAQA+QAAAJMDAAAAAA==&#10;" strokecolor="#5b9bd5" strokeweight=".5pt">
                      <v:stroke joinstyle="miter"/>
                    </v:line>
                  </v:group>
                  <v:shape id="_x0000_s1092" type="#_x0000_t202" style="position:absolute;top:11811;width:10560;height:31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2uLsQA&#10;AADbAAAADwAAAGRycy9kb3ducmV2LnhtbESPT2sCMRTE7wW/Q3hCb5rUqm23G0UsgqeKVgu9PTZv&#10;/+DmZdmk7vrtG0HocZiZ3zDpsre1uFDrK8cansYKBHHmTMWFhuPXZvQKwgdkg7Vj0nAlD8vF4CHF&#10;xLiO93Q5hEJECPsENZQhNImUPivJoh+7hjh6uWsthijbQpoWuwi3tZwoNZcWK44LJTa0Lik7H36t&#10;htNn/vM9Vbviw86azvVKsn2TWj8O+9U7iEB9+A/f21uj4eUZ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Nri7EAAAA2wAAAA8AAAAAAAAAAAAAAAAAmAIAAGRycy9k&#10;b3ducmV2LnhtbFBLBQYAAAAABAAEAPUAAACJAwAAAAA=&#10;" filled="f" stroked="f">
                    <v:textbox>
                      <w:txbxContent>
                        <w:p w14:paraId="6E4463DA" w14:textId="77777777" w:rsidR="005404A0" w:rsidRDefault="005404A0" w:rsidP="000B6667">
                          <w:pPr>
                            <w:jc w:val="center"/>
                          </w:pPr>
                          <w:r>
                            <w:t>Administrator</w:t>
                          </w:r>
                        </w:p>
                      </w:txbxContent>
                    </v:textbox>
                  </v:shape>
                </v:group>
                <v:line id="Straight Connector 74" o:spid="_x0000_s1093" style="position:absolute;flip:y;visibility:visible;mso-wrap-style:square" from="8191,5334" to="20116,5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0jDIcIAAADbAAAADwAAAGRycy9kb3ducmV2LnhtbESPT4vCMBTE74LfITxhL6LpLqJSjSJd&#10;lT369/5snm2xeSlN1Oqn3wiCx2FmfsNM540pxY1qV1hW8N2PQBCnVhecKTjsV70xCOeRNZaWScGD&#10;HMxn7dYUY23vvKXbzmciQNjFqCD3voqldGlOBl3fVsTBO9vaoA+yzqSu8R7gppQ/UTSUBgsOCzlW&#10;lOSUXnZXo+BpTtsxD/aPDa6fx99uUpxwmSj11WkWExCeGv8Jv9t/WsFoAK8v4QfI2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0jDIcIAAADbAAAADwAAAAAAAAAAAAAA&#10;AAChAgAAZHJzL2Rvd25yZXYueG1sUEsFBgAAAAAEAAQA+QAAAJADAAAAAA==&#10;" strokecolor="black [3213]" strokeweight=".5pt">
                  <v:stroke endarrow="block" joinstyle="miter"/>
                </v:line>
                <v:group id="Group 75" o:spid="_x0000_s1094" style="position:absolute;left:48006;width:10560;height:14960" coordsize="10560,149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group id="Group 76" o:spid="_x0000_s1095" style="position:absolute;left:3333;width:4229;height:11074" coordsize="4230,110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shape id="Smiley Face 77" o:spid="_x0000_s1096" type="#_x0000_t96" style="position:absolute;width:4230;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6k0sQA&#10;AADbAAAADwAAAGRycy9kb3ducmV2LnhtbESPQWvCQBSE74X+h+UJvTUbpVSJ2QQpSEtBilrQ4yP7&#10;3ESzb0N2Nem/7xaEHoeZ+YbJy9G24ka9bxwrmCYpCOLK6YaNgu/9+nkBwgdkja1jUvBDHsri8SHH&#10;TLuBt3TbBSMihH2GCuoQukxKX9Vk0SeuI47eyfUWQ5S9kbrHIcJtK2dp+iotNhwXauzorabqsrta&#10;BXj1Gx7ST7PaHL4WZ+OP+L5/UeppMq6WIAKN4T98b39oBfM5/H2JP0AW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upNLEAAAA2wAAAA8AAAAAAAAAAAAAAAAAmAIAAGRycy9k&#10;b3ducmV2LnhtbFBLBQYAAAAABAAEAPUAAACJAwAAAAA=&#10;" fillcolor="#ffc000" strokecolor="#bc8c00" strokeweight="1pt">
                      <v:stroke joinstyle="miter"/>
                    </v:shape>
                    <v:line id="Straight Connector 78" o:spid="_x0000_s1097" style="position:absolute;visibility:visible;mso-wrap-style:square" from="2075,5385" to="2075,92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YX2cIAAADbAAAADwAAAGRycy9kb3ducmV2LnhtbERPz2vCMBS+D/wfwhN2W1OHuK4aSxEG&#10;hQpj3Xbw9mjemrLmpTRRu//eHIQdP77fu2K2g7jQ5HvHClZJCoK4dbrnTsHX59tTBsIHZI2DY1Lw&#10;Rx6K/eJhh7l2V/6gSxM6EUPY56jAhDDmUvrWkEWfuJE4cj9ushginDqpJ7zGcDvI5zTdSIs9xwaD&#10;Ix0Mtb/N2So4vtdjZcpvlllTv9anTXW0w1qpx+VcbkEEmsO/+O6utIKXODZ+iT9A7m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qYX2cIAAADbAAAADwAAAAAAAAAAAAAA&#10;AAChAgAAZHJzL2Rvd25yZXYueG1sUEsFBgAAAAAEAAQA+QAAAJADAAAAAA==&#10;" strokecolor="#5b9bd5" strokeweight=".5pt">
                      <v:stroke joinstyle="miter"/>
                    </v:line>
                    <v:line id="Straight Connector 79" o:spid="_x0000_s1098" style="position:absolute;flip:x;visibility:visible;mso-wrap-style:square" from="841,6619" to="3161,6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vGlUMEAAADbAAAADwAAAGRycy9kb3ducmV2LnhtbESPT4vCMBTE7wt+h/AEb2uqoKvVKFIV&#10;9ug/9Pponm2xeSlNbOu3NwvCHoeZ+Q2zXHemFA3VrrCsYDSMQBCnVhecKbic998zEM4jaywtk4IX&#10;OVivel9LjLVt+UjNyWciQNjFqCD3voqldGlOBt3QVsTBu9vaoA+yzqSusQ1wU8pxFE2lwYLDQo4V&#10;JTmlj9PTKMADNtvdcTJtb528tC95TZLSKDXod5sFCE+d/w9/2r9awc8c/r6EHyBX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8aVQwQAAANsAAAAPAAAAAAAAAAAAAAAA&#10;AKECAABkcnMvZG93bnJldi54bWxQSwUGAAAAAAQABAD5AAAAjwMAAAAA&#10;" strokecolor="#5b9bd5" strokeweight=".5pt">
                      <v:stroke joinstyle="miter"/>
                    </v:line>
                    <v:line id="Straight Connector 80" o:spid="_x0000_s1099" style="position:absolute;flip:x;visibility:visible;mso-wrap-style:square" from="504,9031" to="2136,11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586rsAAADbAAAADwAAAGRycy9kb3ducmV2LnhtbERPSwrCMBDdC94hjOBOUwVFqlGkKrj0&#10;h26HZmyLzaQ0sa23NwvB5eP9V5vOlKKh2hWWFUzGEQji1OqCMwW362G0AOE8ssbSMin4kIPNut9b&#10;Yaxty2dqLj4TIYRdjApy76tYSpfmZNCNbUUcuKetDfoA60zqGtsQbko5jaK5NFhwaMixoiSn9HV5&#10;GwV4wma3P8/m7aOTt/Yj70lSGqWGg267BOGp83/xz33UChZhffgSfoBcfwE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BWHnzquwAAANsAAAAPAAAAAAAAAAAAAAAAAKECAABk&#10;cnMvZG93bnJldi54bWxQSwUGAAAAAAQABAD5AAAAiQMAAAAA&#10;" strokecolor="#5b9bd5" strokeweight=".5pt">
                      <v:stroke joinstyle="miter"/>
                    </v:line>
                    <v:line id="Straight Connector 81" o:spid="_x0000_s1100" style="position:absolute;visibility:visible;mso-wrap-style:square" from="2131,9144" to="3630,110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nOY8QAAADbAAAADwAAAGRycy9kb3ducmV2LnhtbESPwWrDMBBE74H8g9hCb7HsUoLjRDEh&#10;UDA4UOqkh94Wa2OZWitjqYn791Wh0OMwM2+YXTnbQdxo8r1jBVmSgiBune65U3A5v6xyED4gaxwc&#10;k4Jv8lDul4sdFtrd+Y1uTehEhLAvUIEJYSyk9K0hiz5xI3H0rm6yGKKcOqknvEe4HeRTmq6lxZ7j&#10;gsGRjobaz+bLKji91mNlDu8s86be1B/r6mSHZ6UeH+bDFkSgOfyH/9qVVpBn8Psl/gC5/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Sc5jxAAAANsAAAAPAAAAAAAAAAAA&#10;AAAAAKECAABkcnMvZG93bnJldi54bWxQSwUGAAAAAAQABAD5AAAAkgMAAAAA&#10;" strokecolor="#5b9bd5" strokeweight=".5pt">
                      <v:stroke joinstyle="miter"/>
                    </v:line>
                  </v:group>
                  <v:shape id="_x0000_s1101" type="#_x0000_t202" style="position:absolute;top:11811;width:10560;height:31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R7ksMA&#10;AADbAAAADwAAAGRycy9kb3ducmV2LnhtbESPzWrDMBCE74W8g9hAb7WU0BbHiWxCS6CnluYPclus&#10;jW1irYylxO7bV4VCjsPMfMOsitG24ka9bxxrmCUKBHHpTMOVhv1u85SC8AHZYOuYNPyQhyKfPKww&#10;M27gb7ptQyUihH2GGuoQukxKX9Zk0SeuI47e2fUWQ5R9JU2PQ4TbVs6VepUWG44LNXb0VlN52V6t&#10;hsPn+XR8Vl/Vu33pBjcqyXYhtX6cjusliEBjuIf/2x9GQzqH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R7ksMAAADbAAAADwAAAAAAAAAAAAAAAACYAgAAZHJzL2Rv&#10;d25yZXYueG1sUEsFBgAAAAAEAAQA9QAAAIgDAAAAAA==&#10;" filled="f" stroked="f">
                    <v:textbox>
                      <w:txbxContent>
                        <w:p w14:paraId="2CF57639" w14:textId="77777777" w:rsidR="005404A0" w:rsidRDefault="005404A0" w:rsidP="000B6667">
                          <w:pPr>
                            <w:jc w:val="center"/>
                          </w:pPr>
                          <w:r>
                            <w:t>Patient</w:t>
                          </w:r>
                        </w:p>
                      </w:txbxContent>
                    </v:textbox>
                  </v:shape>
                </v:group>
                <v:line id="Straight Connector 83" o:spid="_x0000_s1102" style="position:absolute;flip:y;visibility:visible;mso-wrap-style:square" from="42005,5715" to="51720,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luIMMAAADbAAAADwAAAGRycy9kb3ducmV2LnhtbESPQWsCMRSE74L/ITzBm2arUGRrlLKg&#10;7cFLrSweH5vn7trkZUmirv56Uyj0OMzMN8xy3VsjruRD61jByzQDQVw53XKt4PC9mSxAhIis0Tgm&#10;BXcKsF4NB0vMtbvxF133sRYJwiFHBU2MXS5lqBqyGKauI07eyXmLMUlfS+3xluDWyFmWvUqLLaeF&#10;BjsqGqp+9heroDDlsf/Yeo7l+XG67GhTnI1Rajzq399AROrjf/iv/akVLObw+yX9ALl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t5biDDAAAA2wAAAA8AAAAAAAAAAAAA&#10;AAAAoQIAAGRycy9kb3ducmV2LnhtbFBLBQYAAAAABAAEAPkAAACRAwAAAAA=&#10;" strokecolor="black [3213]" strokeweight=".5pt">
                  <v:stroke joinstyle="miter"/>
                </v:line>
                <w10:wrap anchorx="margin"/>
              </v:group>
            </w:pict>
          </mc:Fallback>
        </mc:AlternateContent>
      </w:r>
    </w:p>
    <w:p w14:paraId="6BF839EB" w14:textId="38BD04FF" w:rsidR="000B6667" w:rsidRDefault="000B6667" w:rsidP="0070582C">
      <w:pPr>
        <w:pStyle w:val="ListParagraph"/>
        <w:spacing w:before="240"/>
      </w:pPr>
    </w:p>
    <w:p w14:paraId="2CD2E143" w14:textId="5808D488" w:rsidR="000B6667" w:rsidRDefault="000B6667" w:rsidP="0070582C">
      <w:pPr>
        <w:pStyle w:val="ListParagraph"/>
        <w:spacing w:before="240"/>
      </w:pPr>
    </w:p>
    <w:p w14:paraId="11557D4C" w14:textId="2A66805F" w:rsidR="00DF2EDB" w:rsidRDefault="00DF2EDB" w:rsidP="0070582C">
      <w:pPr>
        <w:pStyle w:val="ListParagraph"/>
        <w:spacing w:before="240"/>
      </w:pPr>
    </w:p>
    <w:p w14:paraId="17B4966B" w14:textId="12B0BA2F" w:rsidR="00DF2EDB" w:rsidRDefault="005813D1" w:rsidP="0070582C">
      <w:pPr>
        <w:pStyle w:val="ListParagraph"/>
        <w:spacing w:before="240"/>
      </w:pPr>
      <w:r>
        <w:rPr>
          <w:noProof/>
          <w:lang w:val="en-IE" w:eastAsia="en-IE"/>
        </w:rPr>
        <mc:AlternateContent>
          <mc:Choice Requires="wps">
            <w:drawing>
              <wp:anchor distT="0" distB="0" distL="114300" distR="114300" simplePos="0" relativeHeight="251579904" behindDoc="0" locked="0" layoutInCell="1" allowOverlap="1" wp14:anchorId="20E36934" wp14:editId="15A97A0F">
                <wp:simplePos x="0" y="0"/>
                <wp:positionH relativeFrom="column">
                  <wp:posOffset>2249805</wp:posOffset>
                </wp:positionH>
                <wp:positionV relativeFrom="paragraph">
                  <wp:posOffset>156844</wp:posOffset>
                </wp:positionV>
                <wp:extent cx="483870" cy="561975"/>
                <wp:effectExtent l="38100" t="0" r="30480" b="47625"/>
                <wp:wrapNone/>
                <wp:docPr id="197" name="Straight Arrow Connector 197"/>
                <wp:cNvGraphicFramePr/>
                <a:graphic xmlns:a="http://schemas.openxmlformats.org/drawingml/2006/main">
                  <a:graphicData uri="http://schemas.microsoft.com/office/word/2010/wordprocessingShape">
                    <wps:wsp>
                      <wps:cNvCnPr/>
                      <wps:spPr>
                        <a:xfrm flipH="1">
                          <a:off x="0" y="0"/>
                          <a:ext cx="483870" cy="561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34E0D5A" id="_x0000_t32" coordsize="21600,21600" o:spt="32" o:oned="t" path="m,l21600,21600e" filled="f">
                <v:path arrowok="t" fillok="f" o:connecttype="none"/>
                <o:lock v:ext="edit" shapetype="t"/>
              </v:shapetype>
              <v:shape id="Straight Arrow Connector 197" o:spid="_x0000_s1026" type="#_x0000_t32" style="position:absolute;margin-left:177.15pt;margin-top:12.35pt;width:38.1pt;height:44.25pt;flip:x;z-index:25157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" strokecolor="black [3200]" strokeweight=".5pt">
                <v:stroke endarrow="block" joinstyle="miter"/>
              </v:shape>
            </w:pict>
          </mc:Fallback>
        </mc:AlternateContent>
      </w:r>
    </w:p>
    <w:p w14:paraId="05FB3721" w14:textId="1DA90D31" w:rsidR="00DF2EDB" w:rsidRDefault="00DF2EDB" w:rsidP="0070582C">
      <w:pPr>
        <w:pStyle w:val="ListParagraph"/>
        <w:spacing w:before="240"/>
      </w:pPr>
    </w:p>
    <w:p w14:paraId="4984937E" w14:textId="796BD62E" w:rsidR="00DF2EDB" w:rsidRDefault="00E14C5B" w:rsidP="0070582C">
      <w:pPr>
        <w:pStyle w:val="ListParagraph"/>
        <w:spacing w:before="240"/>
      </w:pPr>
      <w:r w:rsidRPr="005813D1">
        <w:rPr>
          <w:noProof/>
          <w:lang w:val="en-IE" w:eastAsia="en-IE"/>
        </w:rPr>
        <mc:AlternateContent>
          <mc:Choice Requires="wps">
            <w:drawing>
              <wp:anchor distT="45720" distB="45720" distL="114300" distR="114300" simplePos="0" relativeHeight="251578880" behindDoc="0" locked="0" layoutInCell="1" allowOverlap="1" wp14:anchorId="2714756C" wp14:editId="489AE97F">
                <wp:simplePos x="0" y="0"/>
                <wp:positionH relativeFrom="column">
                  <wp:posOffset>2351826</wp:posOffset>
                </wp:positionH>
                <wp:positionV relativeFrom="paragraph">
                  <wp:posOffset>143384</wp:posOffset>
                </wp:positionV>
                <wp:extent cx="942975" cy="257175"/>
                <wp:effectExtent l="0" t="38100" r="0" b="47625"/>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469768">
                          <a:off x="0" y="0"/>
                          <a:ext cx="942975" cy="257175"/>
                        </a:xfrm>
                        <a:prstGeom prst="rect">
                          <a:avLst/>
                        </a:prstGeom>
                        <a:noFill/>
                        <a:ln w="9525">
                          <a:noFill/>
                          <a:miter lim="800000"/>
                          <a:headEnd/>
                          <a:tailEnd/>
                        </a:ln>
                      </wps:spPr>
                      <wps:txbx>
                        <w:txbxContent>
                          <w:p w14:paraId="3296BD7B" w14:textId="77777777" w:rsidR="005404A0" w:rsidRPr="00813C66" w:rsidRDefault="005404A0" w:rsidP="005813D1">
                            <w:pPr>
                              <w:rPr>
                                <w:lang w:val="en-IE"/>
                              </w:rPr>
                            </w:pPr>
                            <w:r w:rsidRPr="00813C66">
                              <w:rPr>
                                <w:lang w:val="en-IE"/>
                              </w:rPr>
                              <w:t>&lt;&lt;</w:t>
                            </w:r>
                            <w:r>
                              <w:rPr>
                                <w:lang w:val="en-IE"/>
                              </w:rPr>
                              <w:t>Includes</w:t>
                            </w:r>
                            <w:r w:rsidRPr="00813C66">
                              <w:rPr>
                                <w:lang w:val="en-IE"/>
                              </w:rPr>
                              <w:t>&gt;&gt;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14756C" id="_x0000_s1103" type="#_x0000_t202" style="position:absolute;left:0;text-align:left;margin-left:185.2pt;margin-top:11.3pt;width:74.25pt;height:20.25pt;rotation:513112fd;z-index:251578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" filled="f" stroked="f">
                <v:textbox>
                  <w:txbxContent>
                    <w:p w14:paraId="3296BD7B" w14:textId="77777777" w:rsidR="005404A0" w:rsidRPr="00813C66" w:rsidRDefault="005404A0" w:rsidP="005813D1">
                      <w:pPr>
                        <w:rPr>
                          <w:lang w:val="en-IE"/>
                        </w:rPr>
                      </w:pPr>
                      <w:r w:rsidRPr="00813C66">
                        <w:rPr>
                          <w:lang w:val="en-IE"/>
                        </w:rPr>
                        <w:t>&lt;&lt;</w:t>
                      </w:r>
                      <w:r>
                        <w:rPr>
                          <w:lang w:val="en-IE"/>
                        </w:rPr>
                        <w:t>Includes</w:t>
                      </w:r>
                      <w:r w:rsidRPr="00813C66">
                        <w:rPr>
                          <w:lang w:val="en-IE"/>
                        </w:rPr>
                        <w:t>&gt;&gt;</w:t>
                      </w:r>
                    </w:p>
                  </w:txbxContent>
                </v:textbox>
                <w10:wrap type="square"/>
              </v:shape>
            </w:pict>
          </mc:Fallback>
        </mc:AlternateContent>
      </w:r>
    </w:p>
    <w:p w14:paraId="7E1B186B" w14:textId="5C4B4B20" w:rsidR="00DF2EDB" w:rsidRDefault="00E14C5B" w:rsidP="0070582C">
      <w:pPr>
        <w:pStyle w:val="ListParagraph"/>
        <w:spacing w:before="240"/>
      </w:pPr>
      <w:r w:rsidRPr="005813D1">
        <w:rPr>
          <w:noProof/>
          <w:lang w:val="en-IE" w:eastAsia="en-IE"/>
        </w:rPr>
        <mc:AlternateContent>
          <mc:Choice Requires="wps">
            <w:drawing>
              <wp:anchor distT="0" distB="0" distL="114300" distR="114300" simplePos="0" relativeHeight="251576832" behindDoc="0" locked="0" layoutInCell="1" allowOverlap="1" wp14:anchorId="13C1224C" wp14:editId="111DDF6F">
                <wp:simplePos x="0" y="0"/>
                <wp:positionH relativeFrom="column">
                  <wp:posOffset>1294130</wp:posOffset>
                </wp:positionH>
                <wp:positionV relativeFrom="paragraph">
                  <wp:posOffset>163830</wp:posOffset>
                </wp:positionV>
                <wp:extent cx="1704975" cy="676275"/>
                <wp:effectExtent l="0" t="0" r="28575" b="28575"/>
                <wp:wrapNone/>
                <wp:docPr id="194" name="Oval 194"/>
                <wp:cNvGraphicFramePr/>
                <a:graphic xmlns:a="http://schemas.openxmlformats.org/drawingml/2006/main">
                  <a:graphicData uri="http://schemas.microsoft.com/office/word/2010/wordprocessingShape">
                    <wps:wsp>
                      <wps:cNvSpPr/>
                      <wps:spPr>
                        <a:xfrm>
                          <a:off x="0" y="0"/>
                          <a:ext cx="1704975" cy="676275"/>
                        </a:xfrm>
                        <a:prstGeom prst="ellipse">
                          <a:avLst/>
                        </a:prstGeom>
                        <a:solidFill>
                          <a:schemeClr val="accent1">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7433F1" w14:textId="77777777" w:rsidR="005404A0" w:rsidRPr="00DF2EDB" w:rsidRDefault="005404A0" w:rsidP="005813D1">
                            <w:pPr>
                              <w:jc w:val="center"/>
                              <w:rPr>
                                <w:color w:val="000000" w:themeColor="text1"/>
                                <w:lang w:val="en-I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Validate Patient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C1224C" id="Oval 194" o:spid="_x0000_s1104" style="position:absolute;left:0;text-align:left;margin-left:101.9pt;margin-top:12.9pt;width:134.25pt;height:53.25pt;z-index:25157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" fillcolor="#9cc2e5 [1940]" strokecolor="black [3213]" strokeweight="1pt">
                <v:stroke joinstyle="miter"/>
                <v:textbox>
                  <w:txbxContent>
                    <w:p w14:paraId="757433F1" w14:textId="77777777" w:rsidR="005404A0" w:rsidRPr="00DF2EDB" w:rsidRDefault="005404A0" w:rsidP="005813D1">
                      <w:pPr>
                        <w:jc w:val="center"/>
                        <w:rPr>
                          <w:color w:val="000000" w:themeColor="text1"/>
                          <w:lang w:val="en-I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Validate Patient Data</w:t>
                      </w:r>
                    </w:p>
                  </w:txbxContent>
                </v:textbox>
              </v:oval>
            </w:pict>
          </mc:Fallback>
        </mc:AlternateContent>
      </w:r>
    </w:p>
    <w:p w14:paraId="7084C44B" w14:textId="3E69AFA6" w:rsidR="00DF2EDB" w:rsidRDefault="00DF2EDB" w:rsidP="0070582C">
      <w:pPr>
        <w:pStyle w:val="ListParagraph"/>
        <w:spacing w:before="240"/>
      </w:pPr>
    </w:p>
    <w:p w14:paraId="306B622A" w14:textId="0BEFA049" w:rsidR="00DF2EDB" w:rsidRDefault="00DF2EDB" w:rsidP="0070582C">
      <w:pPr>
        <w:pStyle w:val="ListParagraph"/>
        <w:spacing w:before="240"/>
      </w:pPr>
    </w:p>
    <w:p w14:paraId="4255BE23" w14:textId="02E4B71D" w:rsidR="00DE3D28" w:rsidRDefault="00E14C5B" w:rsidP="0070582C">
      <w:pPr>
        <w:pStyle w:val="ListParagraph"/>
        <w:spacing w:before="240"/>
      </w:pPr>
      <w:r w:rsidRPr="005813D1">
        <w:rPr>
          <w:noProof/>
          <w:lang w:val="en-IE" w:eastAsia="en-IE"/>
        </w:rPr>
        <mc:AlternateContent>
          <mc:Choice Requires="wps">
            <w:drawing>
              <wp:anchor distT="45720" distB="45720" distL="114300" distR="114300" simplePos="0" relativeHeight="251575808" behindDoc="0" locked="0" layoutInCell="1" allowOverlap="1" wp14:anchorId="110A7B53" wp14:editId="2AD8A6B7">
                <wp:simplePos x="0" y="0"/>
                <wp:positionH relativeFrom="column">
                  <wp:posOffset>3115944</wp:posOffset>
                </wp:positionH>
                <wp:positionV relativeFrom="paragraph">
                  <wp:posOffset>43304</wp:posOffset>
                </wp:positionV>
                <wp:extent cx="942975" cy="257175"/>
                <wp:effectExtent l="0" t="133350" r="0" b="142875"/>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105939">
                          <a:off x="0" y="0"/>
                          <a:ext cx="942975" cy="257175"/>
                        </a:xfrm>
                        <a:prstGeom prst="rect">
                          <a:avLst/>
                        </a:prstGeom>
                        <a:noFill/>
                        <a:ln w="9525">
                          <a:noFill/>
                          <a:miter lim="800000"/>
                          <a:headEnd/>
                          <a:tailEnd/>
                        </a:ln>
                      </wps:spPr>
                      <wps:txbx>
                        <w:txbxContent>
                          <w:p w14:paraId="20EB9899" w14:textId="77777777" w:rsidR="005404A0" w:rsidRPr="00813C66" w:rsidRDefault="005404A0" w:rsidP="005813D1">
                            <w:pPr>
                              <w:rPr>
                                <w:lang w:val="en-IE"/>
                              </w:rPr>
                            </w:pPr>
                            <w:r w:rsidRPr="00813C66">
                              <w:rPr>
                                <w:lang w:val="en-IE"/>
                              </w:rPr>
                              <w:t>&lt;&lt;extends&gt;&gt;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0A7B53" id="_x0000_s1105" type="#_x0000_t202" style="position:absolute;left:0;text-align:left;margin-left:245.35pt;margin-top:3.4pt;width:74.25pt;height:20.25pt;rotation:-1631913fd;z-index:251575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" filled="f" stroked="f">
                <v:textbox>
                  <w:txbxContent>
                    <w:p w14:paraId="20EB9899" w14:textId="77777777" w:rsidR="005404A0" w:rsidRPr="00813C66" w:rsidRDefault="005404A0" w:rsidP="005813D1">
                      <w:pPr>
                        <w:rPr>
                          <w:lang w:val="en-IE"/>
                        </w:rPr>
                      </w:pPr>
                      <w:r w:rsidRPr="00813C66">
                        <w:rPr>
                          <w:lang w:val="en-IE"/>
                        </w:rPr>
                        <w:t>&lt;&lt;extends&gt;&gt;</w:t>
                      </w:r>
                    </w:p>
                  </w:txbxContent>
                </v:textbox>
                <w10:wrap type="square"/>
              </v:shape>
            </w:pict>
          </mc:Fallback>
        </mc:AlternateContent>
      </w:r>
      <w:r>
        <w:rPr>
          <w:noProof/>
          <w:lang w:val="en-IE" w:eastAsia="en-IE"/>
        </w:rPr>
        <mc:AlternateContent>
          <mc:Choice Requires="wps">
            <w:drawing>
              <wp:anchor distT="0" distB="0" distL="114300" distR="114300" simplePos="0" relativeHeight="251580928" behindDoc="0" locked="0" layoutInCell="1" allowOverlap="1" wp14:anchorId="0F4F7DC8" wp14:editId="1CB665F0">
                <wp:simplePos x="0" y="0"/>
                <wp:positionH relativeFrom="column">
                  <wp:posOffset>2867025</wp:posOffset>
                </wp:positionH>
                <wp:positionV relativeFrom="paragraph">
                  <wp:posOffset>71755</wp:posOffset>
                </wp:positionV>
                <wp:extent cx="685800" cy="419100"/>
                <wp:effectExtent l="38100" t="38100" r="19050" b="19050"/>
                <wp:wrapNone/>
                <wp:docPr id="199" name="Straight Arrow Connector 199"/>
                <wp:cNvGraphicFramePr/>
                <a:graphic xmlns:a="http://schemas.openxmlformats.org/drawingml/2006/main">
                  <a:graphicData uri="http://schemas.microsoft.com/office/word/2010/wordprocessingShape">
                    <wps:wsp>
                      <wps:cNvCnPr/>
                      <wps:spPr>
                        <a:xfrm flipH="1" flipV="1">
                          <a:off x="0" y="0"/>
                          <a:ext cx="68580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6E95DA" id="Straight Arrow Connector 199" o:spid="_x0000_s1026" type="#_x0000_t32" style="position:absolute;margin-left:225.75pt;margin-top:5.65pt;width:54pt;height:33pt;flip:x y;z-index:25158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" strokecolor="black [3200]" strokeweight=".5pt">
                <v:stroke endarrow="block" joinstyle="miter"/>
              </v:shape>
            </w:pict>
          </mc:Fallback>
        </mc:AlternateContent>
      </w:r>
    </w:p>
    <w:p w14:paraId="3146F3B5" w14:textId="72AC78D1" w:rsidR="005813D1" w:rsidRDefault="00E14C5B" w:rsidP="0070582C">
      <w:pPr>
        <w:pStyle w:val="ListParagraph"/>
        <w:spacing w:before="240"/>
      </w:pPr>
      <w:r w:rsidRPr="005813D1">
        <w:rPr>
          <w:noProof/>
          <w:lang w:val="en-IE" w:eastAsia="en-IE"/>
        </w:rPr>
        <mc:AlternateContent>
          <mc:Choice Requires="wps">
            <w:drawing>
              <wp:anchor distT="0" distB="0" distL="114300" distR="114300" simplePos="0" relativeHeight="251577856" behindDoc="0" locked="0" layoutInCell="1" allowOverlap="1" wp14:anchorId="7FDDC94B" wp14:editId="27413FD7">
                <wp:simplePos x="0" y="0"/>
                <wp:positionH relativeFrom="column">
                  <wp:posOffset>3381375</wp:posOffset>
                </wp:positionH>
                <wp:positionV relativeFrom="paragraph">
                  <wp:posOffset>168275</wp:posOffset>
                </wp:positionV>
                <wp:extent cx="1552575" cy="714375"/>
                <wp:effectExtent l="0" t="0" r="28575" b="28575"/>
                <wp:wrapNone/>
                <wp:docPr id="195" name="Oval 195"/>
                <wp:cNvGraphicFramePr/>
                <a:graphic xmlns:a="http://schemas.openxmlformats.org/drawingml/2006/main">
                  <a:graphicData uri="http://schemas.microsoft.com/office/word/2010/wordprocessingShape">
                    <wps:wsp>
                      <wps:cNvSpPr/>
                      <wps:spPr>
                        <a:xfrm>
                          <a:off x="0" y="0"/>
                          <a:ext cx="1552575" cy="714375"/>
                        </a:xfrm>
                        <a:prstGeom prst="ellipse">
                          <a:avLst/>
                        </a:prstGeom>
                        <a:solidFill>
                          <a:schemeClr val="accent1">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38BFA4" w14:textId="77777777" w:rsidR="005404A0" w:rsidRPr="00DF2EDB" w:rsidRDefault="005404A0" w:rsidP="005813D1">
                            <w:pPr>
                              <w:jc w:val="center"/>
                              <w:rPr>
                                <w:color w:val="000000" w:themeColor="text1"/>
                                <w:lang w:val="en-I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 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DDC94B" id="Oval 195" o:spid="_x0000_s1106" style="position:absolute;left:0;text-align:left;margin-left:266.25pt;margin-top:13.25pt;width:122.25pt;height:56.25pt;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" fillcolor="#9cc2e5 [1940]" strokecolor="black [3213]" strokeweight="1pt">
                <v:stroke joinstyle="miter"/>
                <v:textbox>
                  <w:txbxContent>
                    <w:p w14:paraId="5138BFA4" w14:textId="77777777" w:rsidR="005404A0" w:rsidRPr="00DF2EDB" w:rsidRDefault="005404A0" w:rsidP="005813D1">
                      <w:pPr>
                        <w:jc w:val="center"/>
                        <w:rPr>
                          <w:color w:val="000000" w:themeColor="text1"/>
                          <w:lang w:val="en-I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 error message</w:t>
                      </w:r>
                    </w:p>
                  </w:txbxContent>
                </v:textbox>
              </v:oval>
            </w:pict>
          </mc:Fallback>
        </mc:AlternateContent>
      </w:r>
    </w:p>
    <w:p w14:paraId="7A69A567" w14:textId="77777777" w:rsidR="005813D1" w:rsidRDefault="005813D1" w:rsidP="0070582C">
      <w:pPr>
        <w:pStyle w:val="ListParagraph"/>
        <w:spacing w:before="240"/>
      </w:pPr>
    </w:p>
    <w:p w14:paraId="197C105B" w14:textId="77777777" w:rsidR="00E14C5B" w:rsidRDefault="00E14C5B" w:rsidP="0070582C">
      <w:pPr>
        <w:pStyle w:val="ListParagraph"/>
        <w:spacing w:before="240"/>
      </w:pPr>
    </w:p>
    <w:p w14:paraId="478C221D" w14:textId="77777777" w:rsidR="00E14C5B" w:rsidRDefault="00E14C5B" w:rsidP="0070582C">
      <w:pPr>
        <w:pStyle w:val="ListParagraph"/>
        <w:spacing w:before="240"/>
      </w:pPr>
    </w:p>
    <w:p w14:paraId="41FB6AE3" w14:textId="77777777" w:rsidR="005813D1" w:rsidRDefault="005813D1" w:rsidP="0070582C">
      <w:pPr>
        <w:pStyle w:val="ListParagraph"/>
        <w:spacing w:before="240"/>
      </w:pPr>
    </w:p>
    <w:tbl>
      <w:tblPr>
        <w:tblStyle w:val="TableGrid"/>
        <w:tblpPr w:leftFromText="180" w:rightFromText="180" w:vertAnchor="text" w:horzAnchor="margin" w:tblpY="23"/>
        <w:tblW w:w="9564" w:type="dxa"/>
        <w:tblLook w:val="04A0" w:firstRow="1" w:lastRow="0" w:firstColumn="1" w:lastColumn="0" w:noHBand="0" w:noVBand="1"/>
      </w:tblPr>
      <w:tblGrid>
        <w:gridCol w:w="2660"/>
        <w:gridCol w:w="3452"/>
        <w:gridCol w:w="3452"/>
      </w:tblGrid>
      <w:tr w:rsidR="00740C98" w14:paraId="107D461D" w14:textId="77777777" w:rsidTr="00DF2EDB">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65A83160" w14:textId="77777777" w:rsidR="00740C98" w:rsidRDefault="00740C98" w:rsidP="00DF2EDB">
            <w:pPr>
              <w:rPr>
                <w:b/>
              </w:rPr>
            </w:pPr>
            <w:r>
              <w:rPr>
                <w:b/>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007B2D16" w14:textId="31F24B41" w:rsidR="00740C98" w:rsidRDefault="00F15BDE" w:rsidP="00B80785">
            <w:pPr>
              <w:rPr>
                <w:b/>
              </w:rPr>
            </w:pPr>
            <w:r>
              <w:rPr>
                <w:b/>
              </w:rPr>
              <w:t xml:space="preserve">Amend </w:t>
            </w:r>
            <w:r w:rsidR="00B80785">
              <w:rPr>
                <w:b/>
              </w:rPr>
              <w:t>Patient</w:t>
            </w:r>
          </w:p>
        </w:tc>
      </w:tr>
      <w:tr w:rsidR="00740C98" w14:paraId="7A563069" w14:textId="77777777" w:rsidTr="00DF2EDB">
        <w:tc>
          <w:tcPr>
            <w:tcW w:w="2660" w:type="dxa"/>
            <w:tcBorders>
              <w:top w:val="single" w:sz="4" w:space="0" w:color="auto"/>
              <w:left w:val="single" w:sz="4" w:space="0" w:color="auto"/>
              <w:bottom w:val="single" w:sz="4" w:space="0" w:color="auto"/>
              <w:right w:val="single" w:sz="4" w:space="0" w:color="auto"/>
            </w:tcBorders>
            <w:hideMark/>
          </w:tcPr>
          <w:p w14:paraId="30F784F4" w14:textId="77777777" w:rsidR="00740C98" w:rsidRDefault="00740C98" w:rsidP="00DF2EDB">
            <w:pPr>
              <w:rPr>
                <w:b/>
              </w:rPr>
            </w:pPr>
            <w:r>
              <w:rPr>
                <w:b/>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22B44F62" w14:textId="4413B00D" w:rsidR="00740C98" w:rsidRDefault="00740C98" w:rsidP="00DE3D28">
            <w:r>
              <w:t>0</w:t>
            </w:r>
            <w:r w:rsidR="00DE3D28">
              <w:t>3</w:t>
            </w:r>
          </w:p>
        </w:tc>
      </w:tr>
      <w:tr w:rsidR="00740C98" w14:paraId="64E0D932" w14:textId="77777777" w:rsidTr="00DF2EDB">
        <w:tc>
          <w:tcPr>
            <w:tcW w:w="2660" w:type="dxa"/>
            <w:tcBorders>
              <w:top w:val="single" w:sz="4" w:space="0" w:color="auto"/>
              <w:left w:val="single" w:sz="4" w:space="0" w:color="auto"/>
              <w:bottom w:val="single" w:sz="4" w:space="0" w:color="auto"/>
              <w:right w:val="single" w:sz="4" w:space="0" w:color="auto"/>
            </w:tcBorders>
            <w:hideMark/>
          </w:tcPr>
          <w:p w14:paraId="578C317A" w14:textId="77777777" w:rsidR="00740C98" w:rsidRDefault="00740C98" w:rsidP="00DF2EDB">
            <w:pPr>
              <w:rPr>
                <w:b/>
              </w:rPr>
            </w:pPr>
            <w:r>
              <w:rPr>
                <w:b/>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38530B2F" w14:textId="107614EF" w:rsidR="00740C98" w:rsidRDefault="00740C98" w:rsidP="00F15BDE">
            <w:r>
              <w:t>0</w:t>
            </w:r>
            <w:r w:rsidR="00F15BDE">
              <w:t>5</w:t>
            </w:r>
          </w:p>
        </w:tc>
      </w:tr>
      <w:tr w:rsidR="00740C98" w14:paraId="7ADDB22C" w14:textId="77777777" w:rsidTr="00DF2EDB">
        <w:tc>
          <w:tcPr>
            <w:tcW w:w="2660" w:type="dxa"/>
            <w:tcBorders>
              <w:top w:val="single" w:sz="4" w:space="0" w:color="auto"/>
              <w:left w:val="single" w:sz="4" w:space="0" w:color="auto"/>
              <w:bottom w:val="single" w:sz="4" w:space="0" w:color="auto"/>
              <w:right w:val="single" w:sz="4" w:space="0" w:color="auto"/>
            </w:tcBorders>
            <w:hideMark/>
          </w:tcPr>
          <w:p w14:paraId="20F94C2D" w14:textId="77777777" w:rsidR="00740C98" w:rsidRDefault="00740C98" w:rsidP="00DF2EDB">
            <w:pPr>
              <w:rPr>
                <w:b/>
              </w:rPr>
            </w:pPr>
            <w:r>
              <w:rPr>
                <w:b/>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16EC1B3D" w14:textId="77777777" w:rsidR="00740C98" w:rsidRDefault="00740C98" w:rsidP="00DF2EDB">
            <w:r>
              <w:t>Administrator</w:t>
            </w:r>
          </w:p>
        </w:tc>
      </w:tr>
      <w:tr w:rsidR="00740C98" w14:paraId="5EF21402" w14:textId="77777777" w:rsidTr="00DF2EDB">
        <w:tc>
          <w:tcPr>
            <w:tcW w:w="2660" w:type="dxa"/>
            <w:tcBorders>
              <w:top w:val="single" w:sz="4" w:space="0" w:color="auto"/>
              <w:left w:val="single" w:sz="4" w:space="0" w:color="auto"/>
              <w:bottom w:val="single" w:sz="4" w:space="0" w:color="auto"/>
              <w:right w:val="single" w:sz="4" w:space="0" w:color="auto"/>
            </w:tcBorders>
            <w:hideMark/>
          </w:tcPr>
          <w:p w14:paraId="260938F9" w14:textId="77777777" w:rsidR="00740C98" w:rsidRDefault="00740C98" w:rsidP="00DF2EDB">
            <w:pPr>
              <w:rPr>
                <w:b/>
              </w:rPr>
            </w:pPr>
            <w:r>
              <w:rPr>
                <w:b/>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4ADB6D04" w14:textId="77777777" w:rsidR="00740C98" w:rsidRDefault="00740C98" w:rsidP="00DF2EDB">
            <w:r>
              <w:t>Administrator</w:t>
            </w:r>
          </w:p>
        </w:tc>
      </w:tr>
      <w:tr w:rsidR="00740C98" w14:paraId="440755F3" w14:textId="77777777" w:rsidTr="00DF2EDB">
        <w:tc>
          <w:tcPr>
            <w:tcW w:w="2660" w:type="dxa"/>
            <w:tcBorders>
              <w:top w:val="single" w:sz="4" w:space="0" w:color="auto"/>
              <w:left w:val="single" w:sz="4" w:space="0" w:color="auto"/>
              <w:bottom w:val="single" w:sz="4" w:space="0" w:color="auto"/>
              <w:right w:val="single" w:sz="4" w:space="0" w:color="auto"/>
            </w:tcBorders>
            <w:hideMark/>
          </w:tcPr>
          <w:p w14:paraId="07F67D9A" w14:textId="77777777" w:rsidR="00740C98" w:rsidRDefault="00740C98" w:rsidP="00DF2EDB">
            <w:pPr>
              <w:rPr>
                <w:b/>
              </w:rPr>
            </w:pPr>
            <w:r>
              <w:rPr>
                <w:b/>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163D2D80" w14:textId="18234801" w:rsidR="00740C98" w:rsidRDefault="00F15BDE" w:rsidP="00DF2EDB">
            <w:r>
              <w:t>Patient</w:t>
            </w:r>
          </w:p>
        </w:tc>
      </w:tr>
      <w:tr w:rsidR="00740C98" w14:paraId="3164E7A4" w14:textId="77777777" w:rsidTr="00DF2EDB">
        <w:tc>
          <w:tcPr>
            <w:tcW w:w="2660" w:type="dxa"/>
            <w:tcBorders>
              <w:top w:val="single" w:sz="4" w:space="0" w:color="auto"/>
              <w:left w:val="single" w:sz="4" w:space="0" w:color="auto"/>
              <w:bottom w:val="single" w:sz="4" w:space="0" w:color="auto"/>
              <w:right w:val="single" w:sz="4" w:space="0" w:color="auto"/>
            </w:tcBorders>
            <w:hideMark/>
          </w:tcPr>
          <w:p w14:paraId="68792BEF" w14:textId="77777777" w:rsidR="00740C98" w:rsidRDefault="00740C98" w:rsidP="00DF2EDB">
            <w:pPr>
              <w:rPr>
                <w:b/>
              </w:rPr>
            </w:pPr>
            <w:r>
              <w:rPr>
                <w:b/>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47C37B7B" w14:textId="0CBD8EA3" w:rsidR="00740C98" w:rsidRPr="00B80785" w:rsidRDefault="00F15BDE" w:rsidP="00B80785">
            <w:del w:id="35" w:author="Catherine Woods" w:date="2014-11-10T10:54:00Z">
              <w:r w:rsidDel="00B42240">
                <w:delText xml:space="preserve">A patient may need to update the information stored on the system. This may </w:delText>
              </w:r>
              <w:r w:rsidR="00B80785" w:rsidDel="00B42240">
                <w:delText>include current living address,</w:delText>
              </w:r>
              <w:r w:rsidDel="00B42240">
                <w:delText xml:space="preserve"> etc.</w:delText>
              </w:r>
            </w:del>
            <w:ins w:id="36" w:author="Catherine Woods" w:date="2014-11-10T10:54:00Z">
              <w:r w:rsidR="00B42240">
                <w:t>this function amends a patients details</w:t>
              </w:r>
            </w:ins>
          </w:p>
        </w:tc>
      </w:tr>
      <w:tr w:rsidR="00740C98" w14:paraId="0C001BE6" w14:textId="77777777" w:rsidTr="00DF2EDB">
        <w:tc>
          <w:tcPr>
            <w:tcW w:w="2660" w:type="dxa"/>
            <w:tcBorders>
              <w:top w:val="single" w:sz="4" w:space="0" w:color="auto"/>
              <w:left w:val="single" w:sz="4" w:space="0" w:color="auto"/>
              <w:bottom w:val="single" w:sz="4" w:space="0" w:color="auto"/>
              <w:right w:val="single" w:sz="4" w:space="0" w:color="auto"/>
            </w:tcBorders>
            <w:hideMark/>
          </w:tcPr>
          <w:p w14:paraId="07173CC6" w14:textId="77777777" w:rsidR="00740C98" w:rsidRDefault="00740C98" w:rsidP="00DF2EDB">
            <w:pPr>
              <w:rPr>
                <w:b/>
              </w:rPr>
            </w:pPr>
            <w:r>
              <w:rPr>
                <w:b/>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59E6F2DE" w14:textId="742DC1DD" w:rsidR="00740C98" w:rsidRPr="00965CCE" w:rsidRDefault="00740C98" w:rsidP="00F15BDE">
            <w:pPr>
              <w:rPr>
                <w:rFonts w:cstheme="minorHAnsi"/>
              </w:rPr>
            </w:pPr>
            <w:r>
              <w:rPr>
                <w:rFonts w:cstheme="minorHAnsi"/>
                <w:szCs w:val="19"/>
              </w:rPr>
              <w:t xml:space="preserve">Patient must be registered on the system before information can be </w:t>
            </w:r>
            <w:r w:rsidR="00F15BDE">
              <w:rPr>
                <w:rFonts w:cstheme="minorHAnsi"/>
                <w:szCs w:val="19"/>
              </w:rPr>
              <w:t>amended</w:t>
            </w:r>
            <w:r>
              <w:rPr>
                <w:rFonts w:cstheme="minorHAnsi"/>
                <w:szCs w:val="19"/>
              </w:rPr>
              <w:t>.</w:t>
            </w:r>
          </w:p>
        </w:tc>
      </w:tr>
      <w:tr w:rsidR="00740C98" w14:paraId="4A0B328F" w14:textId="77777777" w:rsidTr="00DF2EDB">
        <w:tc>
          <w:tcPr>
            <w:tcW w:w="2660" w:type="dxa"/>
            <w:tcBorders>
              <w:top w:val="single" w:sz="4" w:space="0" w:color="auto"/>
              <w:left w:val="single" w:sz="4" w:space="0" w:color="auto"/>
              <w:bottom w:val="single" w:sz="4" w:space="0" w:color="auto"/>
              <w:right w:val="single" w:sz="4" w:space="0" w:color="auto"/>
            </w:tcBorders>
            <w:hideMark/>
          </w:tcPr>
          <w:p w14:paraId="7B3AF395" w14:textId="77777777" w:rsidR="00740C98" w:rsidRDefault="00740C98" w:rsidP="00DF2EDB">
            <w:pPr>
              <w:rPr>
                <w:b/>
              </w:rPr>
            </w:pPr>
            <w:r>
              <w:rPr>
                <w:b/>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1F9FA1B4" w14:textId="09FCC8AC" w:rsidR="00740C98" w:rsidRPr="00965CCE" w:rsidRDefault="00740C98" w:rsidP="00F15BDE">
            <w:del w:id="37" w:author="Catherine Woods" w:date="2014-11-10T10:54:00Z">
              <w:r w:rsidRPr="00965CCE" w:rsidDel="00B42240">
                <w:delText xml:space="preserve">The </w:delText>
              </w:r>
              <w:r w:rsidR="00F15BDE" w:rsidDel="00B42240">
                <w:delText xml:space="preserve">change of </w:delText>
              </w:r>
              <w:r w:rsidR="000052D9" w:rsidDel="00B42240">
                <w:delText xml:space="preserve">patient </w:delText>
              </w:r>
              <w:r w:rsidR="00F15BDE" w:rsidDel="00B42240">
                <w:delText xml:space="preserve">information stored </w:delText>
              </w:r>
              <w:r w:rsidRPr="00965CCE" w:rsidDel="00B42240">
                <w:delText>in the database.</w:delText>
              </w:r>
            </w:del>
            <w:ins w:id="38" w:author="Catherine Woods" w:date="2014-11-10T10:54:00Z">
              <w:r w:rsidR="00B42240">
                <w:t>patient requests data to be changed</w:t>
              </w:r>
            </w:ins>
          </w:p>
        </w:tc>
      </w:tr>
      <w:tr w:rsidR="00740C98" w14:paraId="0CEB65BF" w14:textId="77777777" w:rsidTr="00DF2EDB">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2A9F6C52" w14:textId="77777777" w:rsidR="00740C98" w:rsidRDefault="00740C98" w:rsidP="00DF2EDB">
            <w:pPr>
              <w:rPr>
                <w:b/>
              </w:rPr>
            </w:pPr>
            <w:r>
              <w:rPr>
                <w:b/>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410B4D7F" w14:textId="77777777" w:rsidR="00740C98" w:rsidRDefault="00740C98" w:rsidP="00DF2EDB">
            <w:pPr>
              <w:ind w:left="-85"/>
              <w:jc w:val="center"/>
              <w:rPr>
                <w:b/>
              </w:rPr>
            </w:pPr>
            <w:r>
              <w:rPr>
                <w:b/>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69A8D474" w14:textId="77777777" w:rsidR="00740C98" w:rsidRDefault="00740C98" w:rsidP="00DF2EDB">
            <w:pPr>
              <w:ind w:left="-85"/>
              <w:jc w:val="center"/>
              <w:rPr>
                <w:b/>
              </w:rPr>
            </w:pPr>
            <w:r>
              <w:rPr>
                <w:b/>
              </w:rPr>
              <w:t>System Response</w:t>
            </w:r>
          </w:p>
        </w:tc>
      </w:tr>
      <w:tr w:rsidR="00740C98" w14:paraId="33345AC0" w14:textId="77777777" w:rsidTr="00DF2EDB">
        <w:trPr>
          <w:trHeight w:val="2497"/>
        </w:trPr>
        <w:tc>
          <w:tcPr>
            <w:tcW w:w="2660" w:type="dxa"/>
            <w:tcBorders>
              <w:top w:val="single" w:sz="4" w:space="0" w:color="auto"/>
              <w:left w:val="single" w:sz="4" w:space="0" w:color="auto"/>
              <w:bottom w:val="single" w:sz="4" w:space="0" w:color="auto"/>
              <w:right w:val="single" w:sz="4" w:space="0" w:color="auto"/>
            </w:tcBorders>
          </w:tcPr>
          <w:p w14:paraId="3DAB10AD" w14:textId="3577705F" w:rsidR="00740C98" w:rsidRDefault="00AA3022" w:rsidP="00DF2EDB">
            <w:pPr>
              <w:rPr>
                <w:rFonts w:cstheme="minorHAnsi"/>
                <w:b/>
              </w:rPr>
            </w:pPr>
            <w:r>
              <w:rPr>
                <w:rFonts w:cstheme="minorHAnsi"/>
                <w:b/>
              </w:rPr>
              <w:t>Amend patient information</w:t>
            </w:r>
          </w:p>
        </w:tc>
        <w:tc>
          <w:tcPr>
            <w:tcW w:w="3452" w:type="dxa"/>
            <w:tcBorders>
              <w:top w:val="single" w:sz="4" w:space="0" w:color="auto"/>
              <w:left w:val="single" w:sz="4" w:space="0" w:color="auto"/>
              <w:bottom w:val="single" w:sz="4" w:space="0" w:color="auto"/>
              <w:right w:val="single" w:sz="4" w:space="0" w:color="auto"/>
            </w:tcBorders>
          </w:tcPr>
          <w:p w14:paraId="04D0A0A9" w14:textId="245C0EB8" w:rsidR="00B80785" w:rsidRDefault="00B80785" w:rsidP="00DF2EDB">
            <w:r w:rsidRPr="00B80785">
              <w:rPr>
                <w:b/>
              </w:rPr>
              <w:t>Step 1:</w:t>
            </w:r>
            <w:r>
              <w:rPr>
                <w:b/>
              </w:rPr>
              <w:t xml:space="preserve"> </w:t>
            </w:r>
            <w:r>
              <w:t>Patient requests update of information.</w:t>
            </w:r>
          </w:p>
          <w:p w14:paraId="7AAD76FE" w14:textId="77777777" w:rsidR="00B80785" w:rsidRDefault="00B80785" w:rsidP="00DF2EDB">
            <w:pPr>
              <w:rPr>
                <w:b/>
              </w:rPr>
            </w:pPr>
          </w:p>
          <w:p w14:paraId="5EE079B2" w14:textId="65616353" w:rsidR="00740C98" w:rsidRDefault="00740C98" w:rsidP="00DF2EDB">
            <w:r>
              <w:rPr>
                <w:b/>
              </w:rPr>
              <w:t xml:space="preserve">Step </w:t>
            </w:r>
            <w:r w:rsidR="00B80785">
              <w:rPr>
                <w:b/>
              </w:rPr>
              <w:t>2</w:t>
            </w:r>
            <w:r>
              <w:rPr>
                <w:b/>
              </w:rPr>
              <w:t xml:space="preserve">: </w:t>
            </w:r>
            <w:r>
              <w:t xml:space="preserve">Admin requests to </w:t>
            </w:r>
            <w:r w:rsidR="000052D9">
              <w:t>amend</w:t>
            </w:r>
            <w:r>
              <w:t xml:space="preserve"> a patient</w:t>
            </w:r>
            <w:r w:rsidR="000052D9">
              <w:t>’s information</w:t>
            </w:r>
            <w:r>
              <w:t xml:space="preserve"> </w:t>
            </w:r>
            <w:r w:rsidR="00B80785">
              <w:t>on</w:t>
            </w:r>
            <w:r>
              <w:t xml:space="preserve"> the</w:t>
            </w:r>
            <w:r w:rsidR="00B80785">
              <w:t xml:space="preserve"> </w:t>
            </w:r>
            <w:r w:rsidR="00622662">
              <w:t>Patient File</w:t>
            </w:r>
            <w:r>
              <w:t xml:space="preserve">. </w:t>
            </w:r>
          </w:p>
          <w:p w14:paraId="64A98996" w14:textId="77777777" w:rsidR="00740C98" w:rsidRDefault="00740C98" w:rsidP="00DF2EDB"/>
          <w:p w14:paraId="57103D39" w14:textId="45645F8D" w:rsidR="00740C98" w:rsidRPr="00965CCE" w:rsidRDefault="00740C98" w:rsidP="00DF2EDB">
            <w:r>
              <w:rPr>
                <w:b/>
              </w:rPr>
              <w:t xml:space="preserve">Step </w:t>
            </w:r>
            <w:r w:rsidR="00B80785">
              <w:rPr>
                <w:b/>
              </w:rPr>
              <w:t>4</w:t>
            </w:r>
            <w:r>
              <w:rPr>
                <w:b/>
              </w:rPr>
              <w:t xml:space="preserve">: </w:t>
            </w:r>
            <w:r w:rsidR="00B80785">
              <w:t>Admin chooses fields to amend.</w:t>
            </w:r>
            <w:r>
              <w:t xml:space="preserve"> </w:t>
            </w:r>
          </w:p>
          <w:p w14:paraId="200A70EF" w14:textId="77777777" w:rsidR="00622662" w:rsidRDefault="00622662" w:rsidP="00622662">
            <w:pPr>
              <w:pStyle w:val="ListParagraph"/>
              <w:numPr>
                <w:ilvl w:val="0"/>
                <w:numId w:val="5"/>
              </w:numPr>
            </w:pPr>
            <w:r>
              <w:t>Forename</w:t>
            </w:r>
          </w:p>
          <w:p w14:paraId="4B9B4A7A" w14:textId="77777777" w:rsidR="00622662" w:rsidRDefault="00622662" w:rsidP="00622662">
            <w:pPr>
              <w:pStyle w:val="ListParagraph"/>
              <w:numPr>
                <w:ilvl w:val="0"/>
                <w:numId w:val="5"/>
              </w:numPr>
            </w:pPr>
            <w:r>
              <w:t>Surname</w:t>
            </w:r>
          </w:p>
          <w:p w14:paraId="1F85195E" w14:textId="77777777" w:rsidR="00622662" w:rsidRDefault="00622662" w:rsidP="00622662">
            <w:pPr>
              <w:pStyle w:val="ListParagraph"/>
              <w:numPr>
                <w:ilvl w:val="0"/>
                <w:numId w:val="5"/>
              </w:numPr>
            </w:pPr>
            <w:r>
              <w:t>Address</w:t>
            </w:r>
          </w:p>
          <w:p w14:paraId="502AE5F7" w14:textId="77777777" w:rsidR="00622662" w:rsidRDefault="00622662" w:rsidP="00622662">
            <w:pPr>
              <w:pStyle w:val="ListParagraph"/>
              <w:numPr>
                <w:ilvl w:val="0"/>
                <w:numId w:val="5"/>
              </w:numPr>
            </w:pPr>
            <w:r>
              <w:t>Date of birth</w:t>
            </w:r>
          </w:p>
          <w:p w14:paraId="18C52520" w14:textId="77777777" w:rsidR="00622662" w:rsidRDefault="00622662" w:rsidP="00622662">
            <w:pPr>
              <w:pStyle w:val="ListParagraph"/>
              <w:numPr>
                <w:ilvl w:val="0"/>
                <w:numId w:val="5"/>
              </w:numPr>
            </w:pPr>
            <w:r>
              <w:t>Allergies</w:t>
            </w:r>
          </w:p>
          <w:p w14:paraId="2509859B" w14:textId="77777777" w:rsidR="00740C98" w:rsidRDefault="00740C98" w:rsidP="00DF2EDB"/>
          <w:p w14:paraId="7957533D" w14:textId="77777777" w:rsidR="00740C98" w:rsidRDefault="00740C98" w:rsidP="00DF2EDB"/>
        </w:tc>
        <w:tc>
          <w:tcPr>
            <w:tcW w:w="3452" w:type="dxa"/>
            <w:tcBorders>
              <w:top w:val="single" w:sz="4" w:space="0" w:color="auto"/>
              <w:left w:val="single" w:sz="4" w:space="0" w:color="auto"/>
              <w:bottom w:val="single" w:sz="4" w:space="0" w:color="auto"/>
              <w:right w:val="single" w:sz="4" w:space="0" w:color="auto"/>
            </w:tcBorders>
            <w:hideMark/>
          </w:tcPr>
          <w:p w14:paraId="26BFB909" w14:textId="77777777" w:rsidR="00B80785" w:rsidRDefault="00B80785" w:rsidP="00DF2EDB">
            <w:pPr>
              <w:rPr>
                <w:b/>
              </w:rPr>
            </w:pPr>
          </w:p>
          <w:p w14:paraId="242A662A" w14:textId="77777777" w:rsidR="00B80785" w:rsidRDefault="00B80785" w:rsidP="00DF2EDB">
            <w:pPr>
              <w:rPr>
                <w:b/>
              </w:rPr>
            </w:pPr>
          </w:p>
          <w:p w14:paraId="099E0F36" w14:textId="77777777" w:rsidR="00B80785" w:rsidRDefault="00B80785" w:rsidP="00DF2EDB">
            <w:pPr>
              <w:rPr>
                <w:b/>
              </w:rPr>
            </w:pPr>
          </w:p>
          <w:p w14:paraId="26213363" w14:textId="75AAFEDF" w:rsidR="00740C98" w:rsidRPr="00965CCE" w:rsidRDefault="00740C98" w:rsidP="00DF2EDB">
            <w:r>
              <w:rPr>
                <w:b/>
              </w:rPr>
              <w:t xml:space="preserve">Step </w:t>
            </w:r>
            <w:r w:rsidR="00B80785">
              <w:rPr>
                <w:b/>
              </w:rPr>
              <w:t>3</w:t>
            </w:r>
            <w:r>
              <w:rPr>
                <w:b/>
              </w:rPr>
              <w:t xml:space="preserve">: </w:t>
            </w:r>
            <w:r w:rsidR="00B80785">
              <w:t>System displays patient information UI.</w:t>
            </w:r>
          </w:p>
          <w:p w14:paraId="62BD29EA" w14:textId="77777777" w:rsidR="00740C98" w:rsidRDefault="00740C98" w:rsidP="00DF2EDB">
            <w:pPr>
              <w:rPr>
                <w:b/>
              </w:rPr>
            </w:pPr>
          </w:p>
          <w:p w14:paraId="7ADFA35B" w14:textId="77777777" w:rsidR="00B80785" w:rsidRDefault="00B80785" w:rsidP="00DF2EDB">
            <w:pPr>
              <w:rPr>
                <w:b/>
              </w:rPr>
            </w:pPr>
          </w:p>
          <w:p w14:paraId="5E2E01C8" w14:textId="77777777" w:rsidR="00622662" w:rsidRDefault="00622662" w:rsidP="00DF2EDB">
            <w:pPr>
              <w:rPr>
                <w:b/>
              </w:rPr>
            </w:pPr>
          </w:p>
          <w:p w14:paraId="26074899" w14:textId="77777777" w:rsidR="00622662" w:rsidRDefault="00622662" w:rsidP="00DF2EDB">
            <w:pPr>
              <w:rPr>
                <w:b/>
              </w:rPr>
            </w:pPr>
          </w:p>
          <w:p w14:paraId="0078E17D" w14:textId="77777777" w:rsidR="00622662" w:rsidRDefault="00622662" w:rsidP="00DF2EDB">
            <w:pPr>
              <w:rPr>
                <w:b/>
              </w:rPr>
            </w:pPr>
          </w:p>
          <w:p w14:paraId="386F2BF6" w14:textId="77777777" w:rsidR="00622662" w:rsidRDefault="00622662" w:rsidP="00DF2EDB">
            <w:pPr>
              <w:rPr>
                <w:b/>
              </w:rPr>
            </w:pPr>
          </w:p>
          <w:p w14:paraId="1BF65503" w14:textId="77777777" w:rsidR="00622662" w:rsidRDefault="00622662" w:rsidP="00DF2EDB">
            <w:pPr>
              <w:rPr>
                <w:b/>
              </w:rPr>
            </w:pPr>
          </w:p>
          <w:p w14:paraId="54280E75" w14:textId="77777777" w:rsidR="00622662" w:rsidRDefault="00622662" w:rsidP="00DF2EDB">
            <w:pPr>
              <w:rPr>
                <w:b/>
              </w:rPr>
            </w:pPr>
          </w:p>
          <w:p w14:paraId="1FBF8B74" w14:textId="77777777" w:rsidR="00622662" w:rsidRDefault="00622662" w:rsidP="00DF2EDB">
            <w:pPr>
              <w:rPr>
                <w:b/>
              </w:rPr>
            </w:pPr>
          </w:p>
          <w:p w14:paraId="1B8D7AF3" w14:textId="77777777" w:rsidR="00740C98" w:rsidRDefault="00740C98" w:rsidP="00B80785">
            <w:r>
              <w:rPr>
                <w:b/>
              </w:rPr>
              <w:lastRenderedPageBreak/>
              <w:t xml:space="preserve">Step </w:t>
            </w:r>
            <w:r w:rsidR="00B80785">
              <w:rPr>
                <w:b/>
              </w:rPr>
              <w:t>5</w:t>
            </w:r>
            <w:r>
              <w:rPr>
                <w:b/>
              </w:rPr>
              <w:t xml:space="preserve">: </w:t>
            </w:r>
            <w:r>
              <w:t xml:space="preserve">System </w:t>
            </w:r>
            <w:r w:rsidR="00B80785">
              <w:t>validates the new information provided.</w:t>
            </w:r>
          </w:p>
          <w:p w14:paraId="421EBA5D" w14:textId="77777777" w:rsidR="00AA3022" w:rsidRDefault="00AA3022" w:rsidP="00B80785"/>
          <w:p w14:paraId="2FE05110" w14:textId="3D364B39" w:rsidR="00AA3022" w:rsidRPr="00AA3022" w:rsidRDefault="00AA3022" w:rsidP="00B80785">
            <w:r>
              <w:rPr>
                <w:b/>
              </w:rPr>
              <w:t xml:space="preserve">Step 6: </w:t>
            </w:r>
            <w:r w:rsidR="00D05A49">
              <w:t>Patient File</w:t>
            </w:r>
            <w:r>
              <w:t xml:space="preserve"> is updated with new information.</w:t>
            </w:r>
          </w:p>
          <w:p w14:paraId="63087EAD" w14:textId="77777777" w:rsidR="00B80785" w:rsidRDefault="00B80785" w:rsidP="00B80785"/>
          <w:p w14:paraId="603D856C" w14:textId="5E7E37F1" w:rsidR="00B80785" w:rsidRPr="00B80785" w:rsidRDefault="00B80785" w:rsidP="00AA3022">
            <w:r>
              <w:rPr>
                <w:b/>
              </w:rPr>
              <w:t xml:space="preserve">Step </w:t>
            </w:r>
            <w:r w:rsidR="00AA3022">
              <w:rPr>
                <w:b/>
              </w:rPr>
              <w:t>7</w:t>
            </w:r>
            <w:r>
              <w:rPr>
                <w:b/>
              </w:rPr>
              <w:t xml:space="preserve">: </w:t>
            </w:r>
            <w:r>
              <w:t>Confirmation message displayed.</w:t>
            </w:r>
          </w:p>
        </w:tc>
      </w:tr>
      <w:tr w:rsidR="00740C98" w14:paraId="4DDCCF45" w14:textId="77777777" w:rsidTr="00DF2EDB">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7A8A3B68" w14:textId="1DB27A3F" w:rsidR="00740C98" w:rsidRDefault="00740C98" w:rsidP="00DF2EDB">
            <w:pPr>
              <w:ind w:left="-85"/>
              <w:rPr>
                <w:rFonts w:cstheme="minorHAnsi"/>
                <w:b/>
              </w:rPr>
            </w:pPr>
            <w:r>
              <w:rPr>
                <w:b/>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241605CF" w14:textId="77777777" w:rsidR="00740C98" w:rsidRDefault="00740C98" w:rsidP="00DF2EDB">
            <w:pPr>
              <w:ind w:left="-85"/>
              <w:jc w:val="center"/>
              <w:rPr>
                <w:b/>
              </w:rPr>
            </w:pPr>
            <w:r>
              <w:rPr>
                <w:b/>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7BE9A7F1" w14:textId="77777777" w:rsidR="00740C98" w:rsidRDefault="00740C98" w:rsidP="00DF2EDB">
            <w:pPr>
              <w:ind w:left="-85"/>
              <w:jc w:val="center"/>
              <w:rPr>
                <w:b/>
              </w:rPr>
            </w:pPr>
            <w:r>
              <w:rPr>
                <w:b/>
              </w:rPr>
              <w:t>System Response</w:t>
            </w:r>
          </w:p>
        </w:tc>
      </w:tr>
      <w:tr w:rsidR="00622662" w14:paraId="53D8A822" w14:textId="77777777" w:rsidTr="00AA3022">
        <w:trPr>
          <w:trHeight w:val="860"/>
        </w:trPr>
        <w:tc>
          <w:tcPr>
            <w:tcW w:w="2660" w:type="dxa"/>
            <w:tcBorders>
              <w:top w:val="single" w:sz="4" w:space="0" w:color="auto"/>
              <w:left w:val="single" w:sz="4" w:space="0" w:color="auto"/>
              <w:right w:val="single" w:sz="4" w:space="0" w:color="auto"/>
            </w:tcBorders>
            <w:hideMark/>
          </w:tcPr>
          <w:p w14:paraId="3DB3276E" w14:textId="125598AA" w:rsidR="00622662" w:rsidRPr="008E69D8" w:rsidRDefault="00622662" w:rsidP="00622662">
            <w:pPr>
              <w:rPr>
                <w:b/>
              </w:rPr>
            </w:pPr>
            <w:r>
              <w:rPr>
                <w:b/>
              </w:rPr>
              <w:t>Invalid data entered</w:t>
            </w:r>
          </w:p>
        </w:tc>
        <w:tc>
          <w:tcPr>
            <w:tcW w:w="3452" w:type="dxa"/>
            <w:tcBorders>
              <w:top w:val="single" w:sz="4" w:space="0" w:color="auto"/>
              <w:left w:val="single" w:sz="4" w:space="0" w:color="auto"/>
              <w:bottom w:val="single" w:sz="4" w:space="0" w:color="auto"/>
              <w:right w:val="single" w:sz="4" w:space="0" w:color="auto"/>
            </w:tcBorders>
          </w:tcPr>
          <w:p w14:paraId="16B1C439" w14:textId="77777777" w:rsidR="00622662" w:rsidRDefault="00622662" w:rsidP="00622662"/>
          <w:p w14:paraId="3CC17195" w14:textId="77777777" w:rsidR="00622662" w:rsidRDefault="00622662" w:rsidP="00622662"/>
          <w:p w14:paraId="642F47C7" w14:textId="77777777" w:rsidR="00622662" w:rsidRDefault="00622662" w:rsidP="00622662"/>
          <w:p w14:paraId="1BAA3C96" w14:textId="77777777" w:rsidR="00622662" w:rsidRDefault="00622662" w:rsidP="00622662"/>
          <w:p w14:paraId="6CE30D26" w14:textId="77777777" w:rsidR="00622662" w:rsidRDefault="00622662" w:rsidP="00622662"/>
          <w:p w14:paraId="5D7C4FA8" w14:textId="77777777" w:rsidR="00622662" w:rsidRDefault="00622662" w:rsidP="00622662"/>
          <w:p w14:paraId="0508CCC2" w14:textId="77777777" w:rsidR="00622662" w:rsidRDefault="00622662" w:rsidP="00622662"/>
          <w:p w14:paraId="62B951FC" w14:textId="7AA80A90" w:rsidR="00622662" w:rsidRPr="00622662" w:rsidRDefault="00622662" w:rsidP="00622662">
            <w:r w:rsidRPr="001C1F8A">
              <w:rPr>
                <w:b/>
              </w:rPr>
              <w:t>Step 9:</w:t>
            </w:r>
            <w:r>
              <w:t xml:space="preserve"> Admin re-enters the invalid data entry</w:t>
            </w:r>
          </w:p>
        </w:tc>
        <w:tc>
          <w:tcPr>
            <w:tcW w:w="3452" w:type="dxa"/>
            <w:tcBorders>
              <w:top w:val="single" w:sz="4" w:space="0" w:color="auto"/>
              <w:left w:val="single" w:sz="4" w:space="0" w:color="auto"/>
              <w:bottom w:val="single" w:sz="4" w:space="0" w:color="auto"/>
              <w:right w:val="single" w:sz="4" w:space="0" w:color="auto"/>
            </w:tcBorders>
          </w:tcPr>
          <w:p w14:paraId="50064690" w14:textId="60BC65B0" w:rsidR="00622662" w:rsidRDefault="00622662" w:rsidP="00622662">
            <w:r w:rsidRPr="00622662">
              <w:rPr>
                <w:b/>
              </w:rPr>
              <w:t>S</w:t>
            </w:r>
            <w:r>
              <w:rPr>
                <w:b/>
              </w:rPr>
              <w:t>tep 6</w:t>
            </w:r>
            <w:r w:rsidRPr="00622662">
              <w:rPr>
                <w:b/>
              </w:rPr>
              <w:t>:</w:t>
            </w:r>
            <w:r>
              <w:t xml:space="preserve"> System displays appropriate error message.</w:t>
            </w:r>
          </w:p>
          <w:p w14:paraId="1BCDEFDC" w14:textId="77777777" w:rsidR="00622662" w:rsidRDefault="00622662" w:rsidP="00622662"/>
          <w:p w14:paraId="467793D4" w14:textId="77777777" w:rsidR="00622662" w:rsidRDefault="00622662" w:rsidP="00622662">
            <w:r w:rsidRPr="00622662">
              <w:rPr>
                <w:b/>
              </w:rPr>
              <w:t>Step 8:</w:t>
            </w:r>
            <w:r>
              <w:t xml:space="preserve"> System opens the register patient UI with the invalid field highlighted.</w:t>
            </w:r>
          </w:p>
          <w:p w14:paraId="4F38DF3B" w14:textId="247B3907" w:rsidR="00622662" w:rsidRPr="00622662" w:rsidRDefault="00622662" w:rsidP="00622662"/>
        </w:tc>
      </w:tr>
      <w:tr w:rsidR="00622662" w14:paraId="0DA6B01F" w14:textId="77777777" w:rsidTr="00DF2EDB">
        <w:tc>
          <w:tcPr>
            <w:tcW w:w="2660" w:type="dxa"/>
            <w:tcBorders>
              <w:top w:val="single" w:sz="4" w:space="0" w:color="auto"/>
              <w:left w:val="single" w:sz="4" w:space="0" w:color="auto"/>
              <w:bottom w:val="single" w:sz="4" w:space="0" w:color="auto"/>
              <w:right w:val="single" w:sz="4" w:space="0" w:color="auto"/>
            </w:tcBorders>
            <w:hideMark/>
          </w:tcPr>
          <w:p w14:paraId="39B7080E" w14:textId="1FAE837D" w:rsidR="00622662" w:rsidRDefault="00622662" w:rsidP="00622662">
            <w:pPr>
              <w:rPr>
                <w:b/>
              </w:rPr>
            </w:pPr>
            <w:r>
              <w:rPr>
                <w:b/>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3DBCC38C" w14:textId="7EF17651" w:rsidR="00622662" w:rsidRDefault="00622662" w:rsidP="007A58F0">
            <w:pPr>
              <w:rPr>
                <w:rFonts w:cstheme="minorHAnsi"/>
              </w:rPr>
            </w:pPr>
            <w:r>
              <w:rPr>
                <w:rFonts w:cstheme="minorHAnsi"/>
              </w:rPr>
              <w:t xml:space="preserve">Patient information is amended on the </w:t>
            </w:r>
            <w:r w:rsidR="007A58F0">
              <w:rPr>
                <w:rFonts w:cstheme="minorHAnsi"/>
              </w:rPr>
              <w:t>Patient File</w:t>
            </w:r>
            <w:r>
              <w:rPr>
                <w:rFonts w:cstheme="minorHAnsi"/>
              </w:rPr>
              <w:t>.</w:t>
            </w:r>
          </w:p>
        </w:tc>
      </w:tr>
      <w:tr w:rsidR="00622662" w14:paraId="7BB1EA0E" w14:textId="77777777" w:rsidTr="00DF2EDB">
        <w:tc>
          <w:tcPr>
            <w:tcW w:w="2660" w:type="dxa"/>
            <w:tcBorders>
              <w:top w:val="single" w:sz="4" w:space="0" w:color="auto"/>
              <w:left w:val="single" w:sz="4" w:space="0" w:color="auto"/>
              <w:bottom w:val="single" w:sz="4" w:space="0" w:color="auto"/>
              <w:right w:val="single" w:sz="4" w:space="0" w:color="auto"/>
            </w:tcBorders>
            <w:hideMark/>
          </w:tcPr>
          <w:p w14:paraId="4EBF5C12" w14:textId="77777777" w:rsidR="00622662" w:rsidRDefault="00622662" w:rsidP="00622662">
            <w:pPr>
              <w:rPr>
                <w:b/>
              </w:rPr>
            </w:pPr>
            <w:r>
              <w:rPr>
                <w:b/>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1E3BEAF8" w14:textId="77777777" w:rsidR="00622662" w:rsidRDefault="00622662" w:rsidP="00622662">
            <w:pPr>
              <w:tabs>
                <w:tab w:val="right" w:pos="6688"/>
              </w:tabs>
              <w:rPr>
                <w:rFonts w:cstheme="minorHAnsi"/>
              </w:rPr>
            </w:pPr>
            <w:r>
              <w:rPr>
                <w:rFonts w:cstheme="minorHAnsi"/>
              </w:rPr>
              <w:t xml:space="preserve">Only the patient may provide new information for their record. </w:t>
            </w:r>
            <w:r>
              <w:rPr>
                <w:rFonts w:cstheme="minorHAnsi"/>
                <w:color w:val="FF0000"/>
              </w:rPr>
              <w:tab/>
            </w:r>
          </w:p>
        </w:tc>
      </w:tr>
      <w:tr w:rsidR="00622662" w14:paraId="226845A8" w14:textId="77777777" w:rsidTr="00DF2EDB">
        <w:tc>
          <w:tcPr>
            <w:tcW w:w="2660" w:type="dxa"/>
            <w:tcBorders>
              <w:top w:val="single" w:sz="4" w:space="0" w:color="auto"/>
              <w:left w:val="single" w:sz="4" w:space="0" w:color="auto"/>
              <w:bottom w:val="single" w:sz="4" w:space="0" w:color="auto"/>
              <w:right w:val="single" w:sz="4" w:space="0" w:color="auto"/>
            </w:tcBorders>
            <w:hideMark/>
          </w:tcPr>
          <w:p w14:paraId="736D239A" w14:textId="77777777" w:rsidR="00622662" w:rsidRDefault="00622662" w:rsidP="00622662">
            <w:pPr>
              <w:rPr>
                <w:b/>
              </w:rPr>
            </w:pPr>
            <w:r>
              <w:rPr>
                <w:b/>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3CFBC95A" w14:textId="47892B1F" w:rsidR="00622662" w:rsidRDefault="00D44B8D" w:rsidP="00622662">
            <w:pPr>
              <w:rPr>
                <w:rFonts w:cstheme="minorHAnsi"/>
              </w:rPr>
            </w:pPr>
            <w:r>
              <w:rPr>
                <w:rFonts w:cstheme="minorHAnsi"/>
              </w:rPr>
              <w:t>Patient cannot be amended if de-registered</w:t>
            </w:r>
          </w:p>
        </w:tc>
      </w:tr>
      <w:tr w:rsidR="00622662" w14:paraId="24999212" w14:textId="77777777" w:rsidTr="00DF2EDB">
        <w:tc>
          <w:tcPr>
            <w:tcW w:w="2660" w:type="dxa"/>
            <w:tcBorders>
              <w:top w:val="single" w:sz="4" w:space="0" w:color="auto"/>
              <w:left w:val="single" w:sz="4" w:space="0" w:color="auto"/>
              <w:bottom w:val="single" w:sz="4" w:space="0" w:color="auto"/>
              <w:right w:val="single" w:sz="4" w:space="0" w:color="auto"/>
            </w:tcBorders>
            <w:hideMark/>
          </w:tcPr>
          <w:p w14:paraId="15450E35" w14:textId="77777777" w:rsidR="00622662" w:rsidRDefault="00622662" w:rsidP="00622662">
            <w:pPr>
              <w:rPr>
                <w:b/>
              </w:rPr>
            </w:pPr>
            <w:r>
              <w:rPr>
                <w:b/>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153EC85F" w14:textId="508EE92D" w:rsidR="00622662" w:rsidRDefault="00622662" w:rsidP="00622662">
            <w:pPr>
              <w:rPr>
                <w:rFonts w:cstheme="minorHAnsi"/>
              </w:rPr>
            </w:pPr>
          </w:p>
        </w:tc>
      </w:tr>
    </w:tbl>
    <w:p w14:paraId="29D4D97C" w14:textId="77777777" w:rsidR="00740C98" w:rsidRDefault="00740C98" w:rsidP="0070582C">
      <w:pPr>
        <w:pStyle w:val="ListParagraph"/>
        <w:spacing w:before="240"/>
      </w:pPr>
    </w:p>
    <w:p w14:paraId="34BD5170" w14:textId="77777777" w:rsidR="00E95084" w:rsidRDefault="00E95084" w:rsidP="0070582C">
      <w:pPr>
        <w:pStyle w:val="ListParagraph"/>
        <w:spacing w:before="240"/>
      </w:pPr>
    </w:p>
    <w:p w14:paraId="76FB045E" w14:textId="77777777" w:rsidR="00E95084" w:rsidRDefault="00E95084" w:rsidP="0070582C">
      <w:pPr>
        <w:pStyle w:val="ListParagraph"/>
        <w:spacing w:before="240"/>
      </w:pPr>
    </w:p>
    <w:p w14:paraId="4EEABE4F" w14:textId="77777777" w:rsidR="00B90890" w:rsidRDefault="00B90890" w:rsidP="0070582C">
      <w:pPr>
        <w:pStyle w:val="ListParagraph"/>
        <w:spacing w:before="240"/>
      </w:pPr>
    </w:p>
    <w:p w14:paraId="1E93CAD9" w14:textId="77777777" w:rsidR="00B90890" w:rsidRDefault="00B90890" w:rsidP="0070582C">
      <w:pPr>
        <w:pStyle w:val="ListParagraph"/>
        <w:spacing w:before="240"/>
      </w:pPr>
    </w:p>
    <w:p w14:paraId="26D99AC2" w14:textId="77777777" w:rsidR="00B90890" w:rsidRDefault="00B90890" w:rsidP="0070582C">
      <w:pPr>
        <w:pStyle w:val="ListParagraph"/>
        <w:spacing w:before="240"/>
      </w:pPr>
    </w:p>
    <w:p w14:paraId="0512D999" w14:textId="77777777" w:rsidR="00B90890" w:rsidRDefault="00B90890" w:rsidP="0070582C">
      <w:pPr>
        <w:pStyle w:val="ListParagraph"/>
        <w:spacing w:before="240"/>
      </w:pPr>
    </w:p>
    <w:p w14:paraId="3F32833F" w14:textId="77777777" w:rsidR="00B90890" w:rsidRDefault="00B90890" w:rsidP="0070582C">
      <w:pPr>
        <w:pStyle w:val="ListParagraph"/>
        <w:spacing w:before="240"/>
      </w:pPr>
    </w:p>
    <w:p w14:paraId="0FE1D85D" w14:textId="77777777" w:rsidR="00B90890" w:rsidRDefault="00B90890" w:rsidP="0070582C">
      <w:pPr>
        <w:pStyle w:val="ListParagraph"/>
        <w:spacing w:before="240"/>
      </w:pPr>
    </w:p>
    <w:p w14:paraId="66361E68" w14:textId="77777777" w:rsidR="00B90890" w:rsidRDefault="00B90890" w:rsidP="0070582C">
      <w:pPr>
        <w:pStyle w:val="ListParagraph"/>
        <w:spacing w:before="240"/>
      </w:pPr>
    </w:p>
    <w:p w14:paraId="45396594" w14:textId="77777777" w:rsidR="00B90890" w:rsidRDefault="00B90890" w:rsidP="0070582C">
      <w:pPr>
        <w:pStyle w:val="ListParagraph"/>
        <w:spacing w:before="240"/>
      </w:pPr>
    </w:p>
    <w:p w14:paraId="45FACAE3" w14:textId="77777777" w:rsidR="00B90890" w:rsidRDefault="00B90890" w:rsidP="0070582C">
      <w:pPr>
        <w:pStyle w:val="ListParagraph"/>
        <w:spacing w:before="240"/>
      </w:pPr>
    </w:p>
    <w:p w14:paraId="4146446D" w14:textId="77777777" w:rsidR="00B90890" w:rsidRDefault="00B90890" w:rsidP="0070582C">
      <w:pPr>
        <w:pStyle w:val="ListParagraph"/>
        <w:spacing w:before="240"/>
      </w:pPr>
    </w:p>
    <w:p w14:paraId="3FBBDAE5" w14:textId="77777777" w:rsidR="00B90890" w:rsidRDefault="00B90890" w:rsidP="0070582C">
      <w:pPr>
        <w:pStyle w:val="ListParagraph"/>
        <w:spacing w:before="240"/>
      </w:pPr>
    </w:p>
    <w:p w14:paraId="24C9601B" w14:textId="77777777" w:rsidR="00B90890" w:rsidRDefault="00B90890" w:rsidP="0070582C">
      <w:pPr>
        <w:pStyle w:val="ListParagraph"/>
        <w:spacing w:before="240"/>
      </w:pPr>
    </w:p>
    <w:p w14:paraId="5C78A846" w14:textId="77777777" w:rsidR="00B90890" w:rsidRDefault="00B90890" w:rsidP="0070582C">
      <w:pPr>
        <w:pStyle w:val="ListParagraph"/>
        <w:spacing w:before="240"/>
      </w:pPr>
    </w:p>
    <w:p w14:paraId="1BDC75AD" w14:textId="77777777" w:rsidR="00B90890" w:rsidRDefault="00B90890" w:rsidP="0070582C">
      <w:pPr>
        <w:pStyle w:val="ListParagraph"/>
        <w:spacing w:before="240"/>
      </w:pPr>
    </w:p>
    <w:p w14:paraId="739B2511" w14:textId="77777777" w:rsidR="00B90890" w:rsidRDefault="00B90890" w:rsidP="0070582C">
      <w:pPr>
        <w:pStyle w:val="ListParagraph"/>
        <w:spacing w:before="240"/>
      </w:pPr>
    </w:p>
    <w:p w14:paraId="21E9F85C" w14:textId="77777777" w:rsidR="00B90890" w:rsidRDefault="00B90890" w:rsidP="0070582C">
      <w:pPr>
        <w:pStyle w:val="ListParagraph"/>
        <w:spacing w:before="240"/>
      </w:pPr>
    </w:p>
    <w:p w14:paraId="27E9AC94" w14:textId="77777777" w:rsidR="00B90890" w:rsidRDefault="00B90890" w:rsidP="0070582C">
      <w:pPr>
        <w:pStyle w:val="ListParagraph"/>
        <w:spacing w:before="240"/>
      </w:pPr>
    </w:p>
    <w:p w14:paraId="5424B290" w14:textId="21B51238" w:rsidR="00DF2EDB" w:rsidRDefault="00DF2EDB" w:rsidP="00857447">
      <w:pPr>
        <w:pStyle w:val="Heading3"/>
        <w:numPr>
          <w:ilvl w:val="2"/>
          <w:numId w:val="8"/>
        </w:numPr>
        <w:rPr>
          <w:b/>
          <w:color w:val="auto"/>
          <w:sz w:val="28"/>
        </w:rPr>
      </w:pPr>
      <w:bookmarkStart w:id="39" w:name="_Toc406751911"/>
      <w:r w:rsidRPr="00B90890">
        <w:rPr>
          <w:b/>
          <w:color w:val="auto"/>
          <w:sz w:val="28"/>
        </w:rPr>
        <w:lastRenderedPageBreak/>
        <w:t>List Patients</w:t>
      </w:r>
      <w:bookmarkEnd w:id="39"/>
    </w:p>
    <w:p w14:paraId="3004688E" w14:textId="6F5034CA" w:rsidR="00B90890" w:rsidRDefault="00B90890" w:rsidP="00B90890"/>
    <w:p w14:paraId="342BE528" w14:textId="21914BC9" w:rsidR="00B90890" w:rsidRPr="00B90890" w:rsidRDefault="00B90890" w:rsidP="00B90890">
      <w:r>
        <w:rPr>
          <w:noProof/>
          <w:lang w:val="en-IE" w:eastAsia="en-IE"/>
        </w:rPr>
        <mc:AlternateContent>
          <mc:Choice Requires="wps">
            <w:drawing>
              <wp:anchor distT="0" distB="0" distL="114300" distR="114300" simplePos="0" relativeHeight="251567616" behindDoc="0" locked="0" layoutInCell="1" allowOverlap="1" wp14:anchorId="223EF236" wp14:editId="2D8783DC">
                <wp:simplePos x="0" y="0"/>
                <wp:positionH relativeFrom="column">
                  <wp:posOffset>2105025</wp:posOffset>
                </wp:positionH>
                <wp:positionV relativeFrom="paragraph">
                  <wp:posOffset>156210</wp:posOffset>
                </wp:positionV>
                <wp:extent cx="2047875" cy="752475"/>
                <wp:effectExtent l="0" t="0" r="28575" b="28575"/>
                <wp:wrapNone/>
                <wp:docPr id="105" name="Oval 105"/>
                <wp:cNvGraphicFramePr/>
                <a:graphic xmlns:a="http://schemas.openxmlformats.org/drawingml/2006/main">
                  <a:graphicData uri="http://schemas.microsoft.com/office/word/2010/wordprocessingShape">
                    <wps:wsp>
                      <wps:cNvSpPr/>
                      <wps:spPr>
                        <a:xfrm>
                          <a:off x="0" y="0"/>
                          <a:ext cx="2047875" cy="752475"/>
                        </a:xfrm>
                        <a:prstGeom prst="ellipse">
                          <a:avLst/>
                        </a:prstGeom>
                        <a:solidFill>
                          <a:schemeClr val="accent1">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02F3A5" w14:textId="13880FA3" w:rsidR="005404A0" w:rsidRPr="00DF2EDB" w:rsidRDefault="005404A0" w:rsidP="00B90890">
                            <w:pPr>
                              <w:jc w:val="center"/>
                              <w:rPr>
                                <w:color w:val="000000" w:themeColor="text1"/>
                                <w:lang w:val="en-I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 Patients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3EF236" id="Oval 105" o:spid="_x0000_s1107" style="position:absolute;margin-left:165.75pt;margin-top:12.3pt;width:161.25pt;height:59.25pt;z-index:251567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" fillcolor="#9cc2e5 [1940]" strokecolor="black [3213]" strokeweight="1pt">
                <v:stroke joinstyle="miter"/>
                <v:textbox>
                  <w:txbxContent>
                    <w:p w14:paraId="1302F3A5" w14:textId="13880FA3" w:rsidR="005404A0" w:rsidRPr="00DF2EDB" w:rsidRDefault="005404A0" w:rsidP="00B90890">
                      <w:pPr>
                        <w:jc w:val="center"/>
                        <w:rPr>
                          <w:color w:val="000000" w:themeColor="text1"/>
                          <w:lang w:val="en-I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 Patients</w:t>
                      </w:r>
                    </w:p>
                  </w:txbxContent>
                </v:textbox>
              </v:oval>
            </w:pict>
          </mc:Fallback>
        </mc:AlternateContent>
      </w:r>
      <w:r>
        <w:rPr>
          <w:noProof/>
          <w:lang w:val="en-IE" w:eastAsia="en-IE"/>
        </w:rPr>
        <mc:AlternateContent>
          <mc:Choice Requires="wpg">
            <w:drawing>
              <wp:anchor distT="0" distB="0" distL="114300" distR="114300" simplePos="0" relativeHeight="251568640" behindDoc="0" locked="0" layoutInCell="1" allowOverlap="1" wp14:anchorId="5E151025" wp14:editId="42DA525C">
                <wp:simplePos x="0" y="0"/>
                <wp:positionH relativeFrom="column">
                  <wp:posOffset>0</wp:posOffset>
                </wp:positionH>
                <wp:positionV relativeFrom="paragraph">
                  <wp:posOffset>22860</wp:posOffset>
                </wp:positionV>
                <wp:extent cx="1056005" cy="1496060"/>
                <wp:effectExtent l="0" t="0" r="0" b="0"/>
                <wp:wrapNone/>
                <wp:docPr id="106" name="Group 106"/>
                <wp:cNvGraphicFramePr/>
                <a:graphic xmlns:a="http://schemas.openxmlformats.org/drawingml/2006/main">
                  <a:graphicData uri="http://schemas.microsoft.com/office/word/2010/wordprocessingGroup">
                    <wpg:wgp>
                      <wpg:cNvGrpSpPr/>
                      <wpg:grpSpPr>
                        <a:xfrm>
                          <a:off x="0" y="0"/>
                          <a:ext cx="1056005" cy="1496060"/>
                          <a:chOff x="0" y="0"/>
                          <a:chExt cx="1056005" cy="1496060"/>
                        </a:xfrm>
                      </wpg:grpSpPr>
                      <wpg:grpSp>
                        <wpg:cNvPr id="107" name="Group 107"/>
                        <wpg:cNvGrpSpPr/>
                        <wpg:grpSpPr>
                          <a:xfrm>
                            <a:off x="333375" y="0"/>
                            <a:ext cx="422910" cy="1107440"/>
                            <a:chOff x="0" y="0"/>
                            <a:chExt cx="423080" cy="1107650"/>
                          </a:xfrm>
                        </wpg:grpSpPr>
                        <wps:wsp>
                          <wps:cNvPr id="108" name="Smiley Face 108"/>
                          <wps:cNvSpPr/>
                          <wps:spPr>
                            <a:xfrm>
                              <a:off x="0" y="0"/>
                              <a:ext cx="423080" cy="532263"/>
                            </a:xfrm>
                            <a:prstGeom prst="smileyFace">
                              <a:avLst/>
                            </a:prstGeom>
                            <a:solidFill>
                              <a:srgbClr val="FFC000"/>
                            </a:solidFill>
                            <a:ln w="12700" cap="flat" cmpd="sng" algn="ctr">
                              <a:solidFill>
                                <a:srgbClr val="FFC000">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Straight Connector 109"/>
                          <wps:cNvCnPr/>
                          <wps:spPr>
                            <a:xfrm>
                              <a:off x="207563" y="538542"/>
                              <a:ext cx="0" cy="382137"/>
                            </a:xfrm>
                            <a:prstGeom prst="line">
                              <a:avLst/>
                            </a:prstGeom>
                            <a:noFill/>
                            <a:ln w="6350" cap="flat" cmpd="sng" algn="ctr">
                              <a:solidFill>
                                <a:srgbClr val="5B9BD5"/>
                              </a:solidFill>
                              <a:prstDash val="solid"/>
                              <a:miter lim="800000"/>
                            </a:ln>
                            <a:effectLst/>
                          </wps:spPr>
                          <wps:bodyPr/>
                        </wps:wsp>
                        <wps:wsp>
                          <wps:cNvPr id="110" name="Straight Connector 110"/>
                          <wps:cNvCnPr/>
                          <wps:spPr>
                            <a:xfrm flipH="1">
                              <a:off x="84147" y="661958"/>
                              <a:ext cx="232012" cy="0"/>
                            </a:xfrm>
                            <a:prstGeom prst="line">
                              <a:avLst/>
                            </a:prstGeom>
                            <a:noFill/>
                            <a:ln w="6350" cap="flat" cmpd="sng" algn="ctr">
                              <a:solidFill>
                                <a:srgbClr val="5B9BD5"/>
                              </a:solidFill>
                              <a:prstDash val="solid"/>
                              <a:miter lim="800000"/>
                            </a:ln>
                            <a:effectLst/>
                          </wps:spPr>
                          <wps:bodyPr/>
                        </wps:wsp>
                        <wps:wsp>
                          <wps:cNvPr id="111" name="Straight Connector 111"/>
                          <wps:cNvCnPr/>
                          <wps:spPr>
                            <a:xfrm flipH="1">
                              <a:off x="50489" y="903180"/>
                              <a:ext cx="163195" cy="204470"/>
                            </a:xfrm>
                            <a:prstGeom prst="line">
                              <a:avLst/>
                            </a:prstGeom>
                            <a:noFill/>
                            <a:ln w="6350" cap="flat" cmpd="sng" algn="ctr">
                              <a:solidFill>
                                <a:srgbClr val="5B9BD5"/>
                              </a:solidFill>
                              <a:prstDash val="solid"/>
                              <a:miter lim="800000"/>
                            </a:ln>
                            <a:effectLst/>
                          </wps:spPr>
                          <wps:bodyPr/>
                        </wps:wsp>
                        <wps:wsp>
                          <wps:cNvPr id="112" name="Straight Connector 112"/>
                          <wps:cNvCnPr/>
                          <wps:spPr>
                            <a:xfrm>
                              <a:off x="213173" y="914400"/>
                              <a:ext cx="149860" cy="191135"/>
                            </a:xfrm>
                            <a:prstGeom prst="line">
                              <a:avLst/>
                            </a:prstGeom>
                            <a:noFill/>
                            <a:ln w="6350" cap="flat" cmpd="sng" algn="ctr">
                              <a:solidFill>
                                <a:srgbClr val="5B9BD5"/>
                              </a:solidFill>
                              <a:prstDash val="solid"/>
                              <a:miter lim="800000"/>
                            </a:ln>
                            <a:effectLst/>
                          </wps:spPr>
                          <wps:bodyPr/>
                        </wps:wsp>
                      </wpg:grpSp>
                      <wps:wsp>
                        <wps:cNvPr id="113" name="Text Box 2"/>
                        <wps:cNvSpPr txBox="1">
                          <a:spLocks noChangeArrowheads="1"/>
                        </wps:cNvSpPr>
                        <wps:spPr bwMode="auto">
                          <a:xfrm>
                            <a:off x="0" y="1181100"/>
                            <a:ext cx="1056005" cy="314960"/>
                          </a:xfrm>
                          <a:prstGeom prst="rect">
                            <a:avLst/>
                          </a:prstGeom>
                          <a:noFill/>
                          <a:ln w="9525">
                            <a:noFill/>
                            <a:miter lim="800000"/>
                            <a:headEnd/>
                            <a:tailEnd/>
                          </a:ln>
                        </wps:spPr>
                        <wps:txbx>
                          <w:txbxContent>
                            <w:p w14:paraId="7349B8AF" w14:textId="77777777" w:rsidR="005404A0" w:rsidRDefault="005404A0" w:rsidP="00B90890">
                              <w:pPr>
                                <w:jc w:val="center"/>
                              </w:pPr>
                              <w:r>
                                <w:t>Administrator</w:t>
                              </w:r>
                            </w:p>
                          </w:txbxContent>
                        </wps:txbx>
                        <wps:bodyPr rot="0" vert="horz" wrap="square" lIns="91440" tIns="45720" rIns="91440" bIns="45720" anchor="t" anchorCtr="0">
                          <a:noAutofit/>
                        </wps:bodyPr>
                      </wps:wsp>
                    </wpg:wgp>
                  </a:graphicData>
                </a:graphic>
              </wp:anchor>
            </w:drawing>
          </mc:Choice>
          <mc:Fallback>
            <w:pict>
              <v:group w14:anchorId="5E151025" id="Group 106" o:spid="_x0000_s1108" style="position:absolute;margin-left:0;margin-top:1.8pt;width:83.15pt;height:117.8pt;z-index:251568640" coordsize="10560,14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">
                <v:group id="Group 107" o:spid="_x0000_s1109" style="position:absolute;left:3333;width:4229;height:11074" coordsize="4230,110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shape id="Smiley Face 108" o:spid="_x0000_s1110" type="#_x0000_t96" style="position:absolute;width:4230;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XiAsQA&#10;AADcAAAADwAAAGRycy9kb3ducmV2LnhtbESPQWsCMRCF74X+hzCF3mpSkSKrUaRQKoKUqqDHYTNm&#10;VzeTZRPd7b/vHAq9zfDevPfNfDmERt2pS3VkC68jA4q4jK5mb+Gw/3iZgkoZ2WETmSz8UILl4vFh&#10;joWLPX/TfZe9khBOBVqocm4LrVNZUcA0ii2xaOfYBcyydl67DnsJD40eG/OmA9YsDRW29F5Red3d&#10;ggW8pS33ZuNX2+PX9OLTCT/3E2ufn4bVDFSmIf+b/67XTvCN0MozMoF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l4gLEAAAA3AAAAA8AAAAAAAAAAAAAAAAAmAIAAGRycy9k&#10;b3ducmV2LnhtbFBLBQYAAAAABAAEAPUAAACJAwAAAAA=&#10;" fillcolor="#ffc000" strokecolor="#bc8c00" strokeweight="1pt">
                    <v:stroke joinstyle="miter"/>
                  </v:shape>
                  <v:line id="Straight Connector 109" o:spid="_x0000_s1111" style="position:absolute;visibility:visible;mso-wrap-style:square" from="2075,5385" to="2075,92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tRucMAAADcAAAADwAAAGRycy9kb3ducmV2LnhtbERPTWvDMAy9F/YfjAa7tc7GCG1at5TB&#10;IJDAWLodehOxGofGcoi9JPv3c6Gwmx7vU7vDbDsx0uBbxwqeVwkI4trplhsFX6f35RqED8gaO8ek&#10;4Jc8HPYPix1m2k38SWMVGhFD2GeowITQZ1L62pBFv3I9ceQubrAYIhwaqQecYrjt5EuSpNJiy7HB&#10;YE9vhupr9WMVlB9Fn5vjN8t1VWyKc5qXtntV6ulxPm5BBJrDv/juznWcn2zg9ky8QO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oLUbnDAAAA3AAAAA8AAAAAAAAAAAAA&#10;AAAAoQIAAGRycy9kb3ducmV2LnhtbFBLBQYAAAAABAAEAPkAAACRAwAAAAA=&#10;" strokecolor="#5b9bd5" strokeweight=".5pt">
                    <v:stroke joinstyle="miter"/>
                  </v:line>
                  <v:line id="Straight Connector 110" o:spid="_x0000_s1112" style="position:absolute;flip:x;visibility:visible;mso-wrap-style:square" from="841,6619" to="3161,6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YZc8IAAADcAAAADwAAAGRycy9kb3ducmV2LnhtbESPQYvCQAyF7wv+hyHC3tapwspSHUWq&#10;gkd1Ra+hE9tiJ1M6Y1v/vTks7C3hvbz3ZbkeXK06akPl2cB0koAizr2tuDBw+d1//YAKEdli7ZkM&#10;vCjAejX6WGJqfc8n6s6xUBLCIUUDZYxNqnXIS3IYJr4hFu3uW4dR1rbQtsVewl2tZ0ky1w4rloYS&#10;G8pKyh/npzOAR+y2u9P3vL8N+tK/9DXLamfM53jYLEBFGuK/+e/6YAV/KvjyjEygV2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TYZc8IAAADcAAAADwAAAAAAAAAAAAAA&#10;AAChAgAAZHJzL2Rvd25yZXYueG1sUEsFBgAAAAAEAAQA+QAAAJADAAAAAA==&#10;" strokecolor="#5b9bd5" strokeweight=".5pt">
                    <v:stroke joinstyle="miter"/>
                  </v:line>
                  <v:line id="Straight Connector 111" o:spid="_x0000_s1113" style="position:absolute;flip:x;visibility:visible;mso-wrap-style:square" from="504,9031" to="2136,11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q86MAAAADcAAAADwAAAGRycy9kb3ducmV2LnhtbERPS2uDQBC+B/Iflin0lqwWKsG6SjEt&#10;9FiTkF4Hd6pSd1bcrY9/3y0EcpuP7zlZsZheTDS6zrKCeB+BIK6t7rhRcDm/7w4gnEfW2FsmBSs5&#10;KPLtJsNU25krmk6+ESGEXYoKWu+HVEpXt2TQ7e1AHLhvOxr0AY6N1CPOIdz08imKEmmw49DQ4kBl&#10;S/XP6dcowE+cjm/VczJ/LfIyr/Jalr1R6vFheX0B4Wnxd/HN/aHD/DiG/2fCBTL/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Z6vOjAAAAA3AAAAA8AAAAAAAAAAAAAAAAA&#10;oQIAAGRycy9kb3ducmV2LnhtbFBLBQYAAAAABAAEAPkAAACOAwAAAAA=&#10;" strokecolor="#5b9bd5" strokeweight=".5pt">
                    <v:stroke joinstyle="miter"/>
                  </v:line>
                  <v:line id="Straight Connector 112" o:spid="_x0000_s1114" style="position:absolute;visibility:visible;mso-wrap-style:square" from="2131,9144" to="3630,110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ZVFcMAAADcAAAADwAAAGRycy9kb3ducmV2LnhtbERPTWvDMAy9F/YfjAa7tU7DKF1at5TB&#10;IJDAWNodehOxGofGcoi9JPv382Cwmx7vU/vjbDsx0uBbxwrWqwQEce10y42Cy/ltuQXhA7LGzjEp&#10;+CYPx8PDYo+ZdhN/0FiFRsQQ9hkqMCH0mZS+NmTRr1xPHLmbGyyGCIdG6gGnGG47mSbJRlpsOTYY&#10;7OnVUH2vvqyC8r3oc3P6ZLmtipfiuslL2z0r9fQ4n3YgAs3hX/znznWcv07h95l4gTz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F2VRXDAAAA3AAAAA8AAAAAAAAAAAAA&#10;AAAAoQIAAGRycy9kb3ducmV2LnhtbFBLBQYAAAAABAAEAPkAAACRAwAAAAA=&#10;" strokecolor="#5b9bd5" strokeweight=".5pt">
                    <v:stroke joinstyle="miter"/>
                  </v:line>
                </v:group>
                <v:shape id="_x0000_s1115" type="#_x0000_t202" style="position:absolute;top:11811;width:10560;height:31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sXSsEA&#10;AADcAAAADwAAAGRycy9kb3ducmV2LnhtbERPTYvCMBC9C/6HMIK3NXHVZbcaZVEET4ruKuxtaMa2&#10;2ExKE23990ZY8DaP9zmzRWtLcaPaF441DAcKBHHqTMGZht+f9dsnCB+QDZaOScOdPCzm3c4ME+Ma&#10;3tPtEDIRQ9gnqCEPoUqk9GlOFv3AVcSRO7vaYoiwzqSpsYnhtpTvSn1IiwXHhhwrWuaUXg5Xq+G4&#10;Pf+dxmqXreykalyrJNsvqXW/135PQQRqw0v8796YOH84gu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bF0rBAAAA3AAAAA8AAAAAAAAAAAAAAAAAmAIAAGRycy9kb3du&#10;cmV2LnhtbFBLBQYAAAAABAAEAPUAAACGAwAAAAA=&#10;" filled="f" stroked="f">
                  <v:textbox>
                    <w:txbxContent>
                      <w:p w14:paraId="7349B8AF" w14:textId="77777777" w:rsidR="005404A0" w:rsidRDefault="005404A0" w:rsidP="00B90890">
                        <w:pPr>
                          <w:jc w:val="center"/>
                        </w:pPr>
                        <w:r>
                          <w:t>Administrator</w:t>
                        </w:r>
                      </w:p>
                    </w:txbxContent>
                  </v:textbox>
                </v:shape>
              </v:group>
            </w:pict>
          </mc:Fallback>
        </mc:AlternateContent>
      </w:r>
    </w:p>
    <w:p w14:paraId="16E384CF" w14:textId="77777777" w:rsidR="00E95084" w:rsidRDefault="00E95084" w:rsidP="0070582C">
      <w:pPr>
        <w:pStyle w:val="ListParagraph"/>
        <w:spacing w:before="240"/>
      </w:pPr>
    </w:p>
    <w:p w14:paraId="316ABA03" w14:textId="73062649" w:rsidR="00E95084" w:rsidRDefault="00B90890" w:rsidP="0070582C">
      <w:pPr>
        <w:pStyle w:val="ListParagraph"/>
        <w:spacing w:before="240"/>
      </w:pPr>
      <w:r>
        <w:rPr>
          <w:noProof/>
          <w:lang w:val="en-IE" w:eastAsia="en-IE"/>
        </w:rPr>
        <mc:AlternateContent>
          <mc:Choice Requires="wps">
            <w:drawing>
              <wp:anchor distT="0" distB="0" distL="114300" distR="114300" simplePos="0" relativeHeight="251569664" behindDoc="0" locked="0" layoutInCell="1" allowOverlap="1" wp14:anchorId="25C4D249" wp14:editId="4C96592E">
                <wp:simplePos x="0" y="0"/>
                <wp:positionH relativeFrom="column">
                  <wp:posOffset>819150</wp:posOffset>
                </wp:positionH>
                <wp:positionV relativeFrom="paragraph">
                  <wp:posOffset>17145</wp:posOffset>
                </wp:positionV>
                <wp:extent cx="1192530" cy="0"/>
                <wp:effectExtent l="0" t="76200" r="26670" b="95250"/>
                <wp:wrapNone/>
                <wp:docPr id="114" name="Straight Connector 114"/>
                <wp:cNvGraphicFramePr/>
                <a:graphic xmlns:a="http://schemas.openxmlformats.org/drawingml/2006/main">
                  <a:graphicData uri="http://schemas.microsoft.com/office/word/2010/wordprocessingShape">
                    <wps:wsp>
                      <wps:cNvCnPr/>
                      <wps:spPr>
                        <a:xfrm flipV="1">
                          <a:off x="0" y="0"/>
                          <a:ext cx="1192530" cy="0"/>
                        </a:xfrm>
                        <a:prstGeom prst="line">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5F2FD8" id="Straight Connector 114" o:spid="_x0000_s1026" style="position:absolute;flip:y;z-index:251569664;visibility:visible;mso-wrap-style:square;mso-wrap-distance-left:9pt;mso-wrap-distance-top:0;mso-wrap-distance-right:9pt;mso-wrap-distance-bottom:0;mso-position-horizontal:absolute;mso-position-horizontal-relative:text;mso-position-vertical:absolute;mso-position-vertical-relative:text" from="64.5pt,1.35pt" to="158.4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" strokecolor="black [3213]" strokeweight=".5pt">
                <v:stroke endarrow="block" joinstyle="miter"/>
              </v:line>
            </w:pict>
          </mc:Fallback>
        </mc:AlternateContent>
      </w:r>
    </w:p>
    <w:p w14:paraId="666EE37F" w14:textId="77777777" w:rsidR="00E95084" w:rsidRDefault="00E95084" w:rsidP="0070582C">
      <w:pPr>
        <w:pStyle w:val="ListParagraph"/>
        <w:spacing w:before="240"/>
      </w:pPr>
    </w:p>
    <w:p w14:paraId="33136171" w14:textId="77777777" w:rsidR="00E95084" w:rsidRDefault="00E95084" w:rsidP="0070582C">
      <w:pPr>
        <w:pStyle w:val="ListParagraph"/>
        <w:spacing w:before="240"/>
      </w:pPr>
    </w:p>
    <w:p w14:paraId="098E0BD0" w14:textId="77777777" w:rsidR="00E95084" w:rsidRDefault="00E95084" w:rsidP="0070582C">
      <w:pPr>
        <w:pStyle w:val="ListParagraph"/>
        <w:spacing w:before="240"/>
      </w:pPr>
    </w:p>
    <w:p w14:paraId="4A8E645C" w14:textId="4442A003" w:rsidR="00B90890" w:rsidRDefault="00B90890" w:rsidP="0070582C">
      <w:pPr>
        <w:pStyle w:val="ListParagraph"/>
        <w:spacing w:before="240"/>
      </w:pPr>
    </w:p>
    <w:p w14:paraId="55A729E9" w14:textId="4B016210" w:rsidR="00E14C5B" w:rsidRDefault="00E14C5B" w:rsidP="0070582C">
      <w:pPr>
        <w:pStyle w:val="ListParagraph"/>
        <w:spacing w:before="240"/>
      </w:pPr>
      <w:r>
        <w:rPr>
          <w:noProof/>
          <w:lang w:val="en-IE" w:eastAsia="en-IE"/>
        </w:rPr>
        <mc:AlternateContent>
          <mc:Choice Requires="wps">
            <w:drawing>
              <wp:anchor distT="0" distB="0" distL="114300" distR="114300" simplePos="0" relativeHeight="251779584" behindDoc="0" locked="0" layoutInCell="1" allowOverlap="1" wp14:anchorId="6F4506AB" wp14:editId="087D5305">
                <wp:simplePos x="0" y="0"/>
                <wp:positionH relativeFrom="column">
                  <wp:posOffset>276225</wp:posOffset>
                </wp:positionH>
                <wp:positionV relativeFrom="paragraph">
                  <wp:posOffset>154305</wp:posOffset>
                </wp:positionV>
                <wp:extent cx="5238750" cy="1047750"/>
                <wp:effectExtent l="0" t="0" r="19050" b="19050"/>
                <wp:wrapNone/>
                <wp:docPr id="676" name="Rectangle 676"/>
                <wp:cNvGraphicFramePr/>
                <a:graphic xmlns:a="http://schemas.openxmlformats.org/drawingml/2006/main">
                  <a:graphicData uri="http://schemas.microsoft.com/office/word/2010/wordprocessingShape">
                    <wps:wsp>
                      <wps:cNvSpPr/>
                      <wps:spPr>
                        <a:xfrm>
                          <a:off x="0" y="0"/>
                          <a:ext cx="5238750" cy="1047750"/>
                        </a:xfrm>
                        <a:prstGeom prst="rect">
                          <a:avLst/>
                        </a:pr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E7BEE5" id="Rectangle 676" o:spid="_x0000_s1026" style="position:absolute;margin-left:21.75pt;margin-top:12.15pt;width:412.5pt;height:82.5pt;z-index:251779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" filled="f" strokecolor="black [3200]" strokeweight=".5pt">
                <v:stroke endarrow="block"/>
              </v:rect>
            </w:pict>
          </mc:Fallback>
        </mc:AlternateContent>
      </w:r>
    </w:p>
    <w:p w14:paraId="5A410823" w14:textId="685F2D21" w:rsidR="00E14C5B" w:rsidRDefault="00E14C5B" w:rsidP="00E14C5B">
      <w:pPr>
        <w:pStyle w:val="ListParagraph"/>
        <w:spacing w:before="240"/>
        <w:rPr>
          <w:b/>
          <w:u w:val="single"/>
        </w:rPr>
      </w:pPr>
      <w:r w:rsidRPr="00E14C5B">
        <w:rPr>
          <w:b/>
          <w:u w:val="single"/>
        </w:rPr>
        <w:t>Example Listing</w:t>
      </w:r>
    </w:p>
    <w:p w14:paraId="63088CC4" w14:textId="292D29F8" w:rsidR="00E14C5B" w:rsidRPr="00E14C5B" w:rsidRDefault="00E14C5B" w:rsidP="00E14C5B">
      <w:pPr>
        <w:pStyle w:val="ListParagraph"/>
        <w:spacing w:before="240"/>
      </w:pPr>
      <w:r>
        <w:rPr>
          <w:b/>
          <w:u w:val="single"/>
        </w:rPr>
        <w:t>PatID</w:t>
      </w:r>
      <w:r>
        <w:tab/>
      </w:r>
      <w:r>
        <w:tab/>
      </w:r>
      <w:r w:rsidRPr="00E14C5B">
        <w:rPr>
          <w:b/>
          <w:u w:val="single"/>
        </w:rPr>
        <w:t>Name</w:t>
      </w:r>
      <w:r>
        <w:tab/>
      </w:r>
      <w:r>
        <w:tab/>
      </w:r>
      <w:r>
        <w:tab/>
      </w:r>
      <w:r w:rsidRPr="00E14C5B">
        <w:rPr>
          <w:b/>
          <w:u w:val="single"/>
        </w:rPr>
        <w:t>Street</w:t>
      </w:r>
      <w:r>
        <w:rPr>
          <w:b/>
        </w:rPr>
        <w:tab/>
      </w:r>
      <w:r>
        <w:rPr>
          <w:b/>
        </w:rPr>
        <w:tab/>
      </w:r>
      <w:r>
        <w:rPr>
          <w:b/>
        </w:rPr>
        <w:tab/>
      </w:r>
      <w:r>
        <w:rPr>
          <w:b/>
        </w:rPr>
        <w:tab/>
      </w:r>
      <w:r w:rsidRPr="00E14C5B">
        <w:rPr>
          <w:b/>
          <w:u w:val="single"/>
        </w:rPr>
        <w:t>Date of Birth</w:t>
      </w:r>
    </w:p>
    <w:p w14:paraId="3F4D8629" w14:textId="77777777" w:rsidR="00E14C5B" w:rsidRDefault="00E14C5B" w:rsidP="00E14C5B">
      <w:pPr>
        <w:pStyle w:val="ListParagraph"/>
        <w:spacing w:before="240"/>
      </w:pPr>
      <w:r>
        <w:t xml:space="preserve">1501 </w:t>
      </w:r>
      <w:r>
        <w:tab/>
        <w:t xml:space="preserve">       Adams, Betty</w:t>
      </w:r>
      <w:r>
        <w:tab/>
        <w:t xml:space="preserve">      </w:t>
      </w:r>
      <w:r>
        <w:tab/>
        <w:t xml:space="preserve">The Square                            </w:t>
      </w:r>
      <w:r>
        <w:tab/>
        <w:t>15/03/1976</w:t>
      </w:r>
    </w:p>
    <w:p w14:paraId="1C20A70B" w14:textId="77777777" w:rsidR="00E14C5B" w:rsidRDefault="00E14C5B" w:rsidP="00E14C5B">
      <w:pPr>
        <w:pStyle w:val="ListParagraph"/>
        <w:spacing w:before="240"/>
      </w:pPr>
      <w:r>
        <w:t xml:space="preserve">1024 </w:t>
      </w:r>
      <w:r>
        <w:tab/>
        <w:t xml:space="preserve">       Jones, John                 </w:t>
      </w:r>
      <w:r>
        <w:tab/>
        <w:t xml:space="preserve">23 High Street                     </w:t>
      </w:r>
      <w:r>
        <w:tab/>
        <w:t>12/01/1954</w:t>
      </w:r>
    </w:p>
    <w:p w14:paraId="5E4670A2" w14:textId="1E0FABDD" w:rsidR="00D44B8D" w:rsidRDefault="00E14C5B" w:rsidP="00E14C5B">
      <w:pPr>
        <w:pStyle w:val="ListParagraph"/>
        <w:spacing w:before="240"/>
      </w:pPr>
      <w:r>
        <w:t>1178</w:t>
      </w:r>
      <w:r>
        <w:tab/>
        <w:t xml:space="preserve">       Smith, Mary               </w:t>
      </w:r>
      <w:r>
        <w:tab/>
        <w:t xml:space="preserve">Laharn                                    </w:t>
      </w:r>
      <w:r>
        <w:tab/>
        <w:t>24/08/1988</w:t>
      </w:r>
    </w:p>
    <w:p w14:paraId="015623A8" w14:textId="77777777" w:rsidR="00E14C5B" w:rsidRDefault="00E14C5B" w:rsidP="00E14C5B">
      <w:pPr>
        <w:pStyle w:val="ListParagraph"/>
        <w:spacing w:before="240"/>
      </w:pPr>
    </w:p>
    <w:p w14:paraId="60A283CD" w14:textId="77777777" w:rsidR="00E14C5B" w:rsidRDefault="00E14C5B" w:rsidP="00E14C5B">
      <w:pPr>
        <w:pStyle w:val="ListParagraph"/>
        <w:spacing w:before="240"/>
      </w:pPr>
    </w:p>
    <w:tbl>
      <w:tblPr>
        <w:tblStyle w:val="TableGrid"/>
        <w:tblpPr w:leftFromText="180" w:rightFromText="180" w:vertAnchor="text" w:horzAnchor="margin" w:tblpY="23"/>
        <w:tblW w:w="9564" w:type="dxa"/>
        <w:tblLook w:val="04A0" w:firstRow="1" w:lastRow="0" w:firstColumn="1" w:lastColumn="0" w:noHBand="0" w:noVBand="1"/>
      </w:tblPr>
      <w:tblGrid>
        <w:gridCol w:w="2660"/>
        <w:gridCol w:w="3452"/>
        <w:gridCol w:w="3452"/>
      </w:tblGrid>
      <w:tr w:rsidR="00E95084" w14:paraId="2BC84FFE" w14:textId="77777777" w:rsidTr="00DF2EDB">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11872E41" w14:textId="77777777" w:rsidR="00E95084" w:rsidRDefault="00E95084" w:rsidP="00DF2EDB">
            <w:pPr>
              <w:rPr>
                <w:b/>
              </w:rPr>
            </w:pPr>
            <w:r>
              <w:rPr>
                <w:b/>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0A063913" w14:textId="56B837E3" w:rsidR="00E95084" w:rsidRDefault="00E95084" w:rsidP="00E95084">
            <w:pPr>
              <w:rPr>
                <w:b/>
              </w:rPr>
            </w:pPr>
            <w:r>
              <w:rPr>
                <w:b/>
              </w:rPr>
              <w:t xml:space="preserve">List Patients </w:t>
            </w:r>
          </w:p>
        </w:tc>
      </w:tr>
      <w:tr w:rsidR="00E95084" w14:paraId="163E6209" w14:textId="77777777" w:rsidTr="00DF2EDB">
        <w:tc>
          <w:tcPr>
            <w:tcW w:w="2660" w:type="dxa"/>
            <w:tcBorders>
              <w:top w:val="single" w:sz="4" w:space="0" w:color="auto"/>
              <w:left w:val="single" w:sz="4" w:space="0" w:color="auto"/>
              <w:bottom w:val="single" w:sz="4" w:space="0" w:color="auto"/>
              <w:right w:val="single" w:sz="4" w:space="0" w:color="auto"/>
            </w:tcBorders>
            <w:hideMark/>
          </w:tcPr>
          <w:p w14:paraId="3EB17EB1" w14:textId="77777777" w:rsidR="00E95084" w:rsidRDefault="00E95084" w:rsidP="00DF2EDB">
            <w:pPr>
              <w:rPr>
                <w:b/>
              </w:rPr>
            </w:pPr>
            <w:r>
              <w:rPr>
                <w:b/>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3A5627B7" w14:textId="1065761B" w:rsidR="00E95084" w:rsidRDefault="00E95084" w:rsidP="00E95084">
            <w:r>
              <w:t>04</w:t>
            </w:r>
          </w:p>
        </w:tc>
      </w:tr>
      <w:tr w:rsidR="00E95084" w14:paraId="2BB398EA" w14:textId="77777777" w:rsidTr="00DF2EDB">
        <w:tc>
          <w:tcPr>
            <w:tcW w:w="2660" w:type="dxa"/>
            <w:tcBorders>
              <w:top w:val="single" w:sz="4" w:space="0" w:color="auto"/>
              <w:left w:val="single" w:sz="4" w:space="0" w:color="auto"/>
              <w:bottom w:val="single" w:sz="4" w:space="0" w:color="auto"/>
              <w:right w:val="single" w:sz="4" w:space="0" w:color="auto"/>
            </w:tcBorders>
            <w:hideMark/>
          </w:tcPr>
          <w:p w14:paraId="7243C2D7" w14:textId="77777777" w:rsidR="00E95084" w:rsidRDefault="00E95084" w:rsidP="00DF2EDB">
            <w:pPr>
              <w:rPr>
                <w:b/>
              </w:rPr>
            </w:pPr>
            <w:r>
              <w:rPr>
                <w:b/>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2C96AE90" w14:textId="3FAD7B6A" w:rsidR="00E95084" w:rsidRDefault="00E95084" w:rsidP="00E95084">
            <w:r>
              <w:t>06</w:t>
            </w:r>
          </w:p>
        </w:tc>
      </w:tr>
      <w:tr w:rsidR="00E95084" w14:paraId="3A5BE9F3" w14:textId="77777777" w:rsidTr="00DF2EDB">
        <w:tc>
          <w:tcPr>
            <w:tcW w:w="2660" w:type="dxa"/>
            <w:tcBorders>
              <w:top w:val="single" w:sz="4" w:space="0" w:color="auto"/>
              <w:left w:val="single" w:sz="4" w:space="0" w:color="auto"/>
              <w:bottom w:val="single" w:sz="4" w:space="0" w:color="auto"/>
              <w:right w:val="single" w:sz="4" w:space="0" w:color="auto"/>
            </w:tcBorders>
            <w:hideMark/>
          </w:tcPr>
          <w:p w14:paraId="23FE113E" w14:textId="77777777" w:rsidR="00E95084" w:rsidRDefault="00E95084" w:rsidP="00DF2EDB">
            <w:pPr>
              <w:rPr>
                <w:b/>
              </w:rPr>
            </w:pPr>
            <w:r>
              <w:rPr>
                <w:b/>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64E82EE5" w14:textId="77777777" w:rsidR="00E95084" w:rsidRDefault="00E95084" w:rsidP="00DF2EDB">
            <w:r>
              <w:t>Administrator</w:t>
            </w:r>
          </w:p>
        </w:tc>
      </w:tr>
      <w:tr w:rsidR="00E95084" w14:paraId="23D828E3" w14:textId="77777777" w:rsidTr="00DF2EDB">
        <w:tc>
          <w:tcPr>
            <w:tcW w:w="2660" w:type="dxa"/>
            <w:tcBorders>
              <w:top w:val="single" w:sz="4" w:space="0" w:color="auto"/>
              <w:left w:val="single" w:sz="4" w:space="0" w:color="auto"/>
              <w:bottom w:val="single" w:sz="4" w:space="0" w:color="auto"/>
              <w:right w:val="single" w:sz="4" w:space="0" w:color="auto"/>
            </w:tcBorders>
            <w:hideMark/>
          </w:tcPr>
          <w:p w14:paraId="732AD22F" w14:textId="77777777" w:rsidR="00E95084" w:rsidRDefault="00E95084" w:rsidP="00DF2EDB">
            <w:pPr>
              <w:rPr>
                <w:b/>
              </w:rPr>
            </w:pPr>
            <w:r>
              <w:rPr>
                <w:b/>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4CCE5D25" w14:textId="77777777" w:rsidR="00E95084" w:rsidRDefault="00E95084" w:rsidP="00DF2EDB">
            <w:r>
              <w:t>Administrator</w:t>
            </w:r>
          </w:p>
        </w:tc>
      </w:tr>
      <w:tr w:rsidR="00E95084" w14:paraId="056FD469" w14:textId="77777777" w:rsidTr="00DF2EDB">
        <w:tc>
          <w:tcPr>
            <w:tcW w:w="2660" w:type="dxa"/>
            <w:tcBorders>
              <w:top w:val="single" w:sz="4" w:space="0" w:color="auto"/>
              <w:left w:val="single" w:sz="4" w:space="0" w:color="auto"/>
              <w:bottom w:val="single" w:sz="4" w:space="0" w:color="auto"/>
              <w:right w:val="single" w:sz="4" w:space="0" w:color="auto"/>
            </w:tcBorders>
            <w:hideMark/>
          </w:tcPr>
          <w:p w14:paraId="36A55B24" w14:textId="77777777" w:rsidR="00E95084" w:rsidRDefault="00E95084" w:rsidP="00DF2EDB">
            <w:pPr>
              <w:rPr>
                <w:b/>
              </w:rPr>
            </w:pPr>
            <w:r>
              <w:rPr>
                <w:b/>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00A64348" w14:textId="7D6466D9" w:rsidR="00E95084" w:rsidRDefault="00E95084" w:rsidP="00DF2EDB"/>
        </w:tc>
      </w:tr>
      <w:tr w:rsidR="00E95084" w14:paraId="20D5104D" w14:textId="77777777" w:rsidTr="00DF2EDB">
        <w:tc>
          <w:tcPr>
            <w:tcW w:w="2660" w:type="dxa"/>
            <w:tcBorders>
              <w:top w:val="single" w:sz="4" w:space="0" w:color="auto"/>
              <w:left w:val="single" w:sz="4" w:space="0" w:color="auto"/>
              <w:bottom w:val="single" w:sz="4" w:space="0" w:color="auto"/>
              <w:right w:val="single" w:sz="4" w:space="0" w:color="auto"/>
            </w:tcBorders>
            <w:hideMark/>
          </w:tcPr>
          <w:p w14:paraId="2E347CEA" w14:textId="77777777" w:rsidR="00E95084" w:rsidRDefault="00E95084" w:rsidP="00DF2EDB">
            <w:pPr>
              <w:rPr>
                <w:b/>
              </w:rPr>
            </w:pPr>
            <w:r>
              <w:rPr>
                <w:b/>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2EA8E7E5" w14:textId="7941BC90" w:rsidR="00E95084" w:rsidRPr="00B80785" w:rsidRDefault="00E95084" w:rsidP="00DF2EDB">
            <w:r>
              <w:t>Administrator may wish to print/display a list of current patients registered at the practice.</w:t>
            </w:r>
          </w:p>
        </w:tc>
      </w:tr>
      <w:tr w:rsidR="00E95084" w14:paraId="3FD6F23F" w14:textId="77777777" w:rsidTr="00DF2EDB">
        <w:tc>
          <w:tcPr>
            <w:tcW w:w="2660" w:type="dxa"/>
            <w:tcBorders>
              <w:top w:val="single" w:sz="4" w:space="0" w:color="auto"/>
              <w:left w:val="single" w:sz="4" w:space="0" w:color="auto"/>
              <w:bottom w:val="single" w:sz="4" w:space="0" w:color="auto"/>
              <w:right w:val="single" w:sz="4" w:space="0" w:color="auto"/>
            </w:tcBorders>
            <w:hideMark/>
          </w:tcPr>
          <w:p w14:paraId="28DF1C79" w14:textId="77777777" w:rsidR="00E95084" w:rsidRDefault="00E95084" w:rsidP="00DF2EDB">
            <w:pPr>
              <w:rPr>
                <w:b/>
              </w:rPr>
            </w:pPr>
            <w:r>
              <w:rPr>
                <w:b/>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12541C86" w14:textId="69EBEC20" w:rsidR="00E95084" w:rsidRPr="00965CCE" w:rsidRDefault="00E95084" w:rsidP="00DF2EDB">
            <w:pPr>
              <w:rPr>
                <w:rFonts w:cstheme="minorHAnsi"/>
              </w:rPr>
            </w:pPr>
          </w:p>
        </w:tc>
      </w:tr>
      <w:tr w:rsidR="00E95084" w14:paraId="0CFEB326" w14:textId="77777777" w:rsidTr="00DF2EDB">
        <w:tc>
          <w:tcPr>
            <w:tcW w:w="2660" w:type="dxa"/>
            <w:tcBorders>
              <w:top w:val="single" w:sz="4" w:space="0" w:color="auto"/>
              <w:left w:val="single" w:sz="4" w:space="0" w:color="auto"/>
              <w:bottom w:val="single" w:sz="4" w:space="0" w:color="auto"/>
              <w:right w:val="single" w:sz="4" w:space="0" w:color="auto"/>
            </w:tcBorders>
            <w:hideMark/>
          </w:tcPr>
          <w:p w14:paraId="34182781" w14:textId="77777777" w:rsidR="00E95084" w:rsidRDefault="00E95084" w:rsidP="00DF2EDB">
            <w:pPr>
              <w:rPr>
                <w:b/>
              </w:rPr>
            </w:pPr>
            <w:r>
              <w:rPr>
                <w:b/>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1DB03C1C" w14:textId="119CB1B9" w:rsidR="00E95084" w:rsidRPr="00965CCE" w:rsidRDefault="007A58F0" w:rsidP="00DF2EDB">
            <w:r>
              <w:t>The display and/or print of a patient list from the Patient File.</w:t>
            </w:r>
          </w:p>
        </w:tc>
      </w:tr>
      <w:tr w:rsidR="00E95084" w14:paraId="520DF49A" w14:textId="77777777" w:rsidTr="00DF2EDB">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222B7C64" w14:textId="77777777" w:rsidR="00E95084" w:rsidRDefault="00E95084" w:rsidP="00DF2EDB">
            <w:pPr>
              <w:rPr>
                <w:b/>
              </w:rPr>
            </w:pPr>
            <w:r>
              <w:rPr>
                <w:b/>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794FDC05" w14:textId="77777777" w:rsidR="00E95084" w:rsidRDefault="00E95084" w:rsidP="00DF2EDB">
            <w:pPr>
              <w:ind w:left="-85"/>
              <w:jc w:val="center"/>
              <w:rPr>
                <w:b/>
              </w:rPr>
            </w:pPr>
            <w:r>
              <w:rPr>
                <w:b/>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07B8A7E7" w14:textId="77777777" w:rsidR="00E95084" w:rsidRDefault="00E95084" w:rsidP="00DF2EDB">
            <w:pPr>
              <w:ind w:left="-85"/>
              <w:jc w:val="center"/>
              <w:rPr>
                <w:b/>
              </w:rPr>
            </w:pPr>
            <w:r>
              <w:rPr>
                <w:b/>
              </w:rPr>
              <w:t>System Response</w:t>
            </w:r>
          </w:p>
        </w:tc>
      </w:tr>
      <w:tr w:rsidR="00E95084" w14:paraId="4EC09EB8" w14:textId="77777777" w:rsidTr="00DF2EDB">
        <w:trPr>
          <w:trHeight w:val="2497"/>
        </w:trPr>
        <w:tc>
          <w:tcPr>
            <w:tcW w:w="2660" w:type="dxa"/>
            <w:tcBorders>
              <w:top w:val="single" w:sz="4" w:space="0" w:color="auto"/>
              <w:left w:val="single" w:sz="4" w:space="0" w:color="auto"/>
              <w:bottom w:val="single" w:sz="4" w:space="0" w:color="auto"/>
              <w:right w:val="single" w:sz="4" w:space="0" w:color="auto"/>
            </w:tcBorders>
          </w:tcPr>
          <w:p w14:paraId="7C6D8DCF" w14:textId="7402D2C4" w:rsidR="00E95084" w:rsidRDefault="007A58F0" w:rsidP="00DF2EDB">
            <w:pPr>
              <w:rPr>
                <w:rFonts w:cstheme="minorHAnsi"/>
                <w:b/>
              </w:rPr>
            </w:pPr>
            <w:r>
              <w:rPr>
                <w:rFonts w:cstheme="minorHAnsi"/>
                <w:b/>
              </w:rPr>
              <w:t>Display</w:t>
            </w:r>
            <w:r w:rsidR="00E95084">
              <w:rPr>
                <w:rFonts w:cstheme="minorHAnsi"/>
                <w:b/>
              </w:rPr>
              <w:t xml:space="preserve"> Patient List</w:t>
            </w:r>
          </w:p>
        </w:tc>
        <w:tc>
          <w:tcPr>
            <w:tcW w:w="3452" w:type="dxa"/>
            <w:tcBorders>
              <w:top w:val="single" w:sz="4" w:space="0" w:color="auto"/>
              <w:left w:val="single" w:sz="4" w:space="0" w:color="auto"/>
              <w:bottom w:val="single" w:sz="4" w:space="0" w:color="auto"/>
              <w:right w:val="single" w:sz="4" w:space="0" w:color="auto"/>
            </w:tcBorders>
          </w:tcPr>
          <w:p w14:paraId="2B99FE40" w14:textId="5A813173" w:rsidR="00E95084" w:rsidRPr="00965CCE" w:rsidRDefault="00E95084" w:rsidP="00E95084">
            <w:r w:rsidRPr="00B80785">
              <w:rPr>
                <w:b/>
              </w:rPr>
              <w:t>Step 1:</w:t>
            </w:r>
            <w:r>
              <w:rPr>
                <w:b/>
              </w:rPr>
              <w:t xml:space="preserve"> </w:t>
            </w:r>
            <w:r w:rsidR="00BC410D" w:rsidRPr="00BC410D">
              <w:t>Admin</w:t>
            </w:r>
            <w:r w:rsidR="00BC410D">
              <w:t xml:space="preserve"> requests patient list UI.</w:t>
            </w:r>
          </w:p>
          <w:p w14:paraId="4DBBA40F" w14:textId="77777777" w:rsidR="00E95084" w:rsidRDefault="00E95084" w:rsidP="00DF2EDB"/>
          <w:p w14:paraId="32919FE1" w14:textId="77777777" w:rsidR="00E95084" w:rsidRDefault="00E95084" w:rsidP="00DF2EDB"/>
        </w:tc>
        <w:tc>
          <w:tcPr>
            <w:tcW w:w="3452" w:type="dxa"/>
            <w:tcBorders>
              <w:top w:val="single" w:sz="4" w:space="0" w:color="auto"/>
              <w:left w:val="single" w:sz="4" w:space="0" w:color="auto"/>
              <w:bottom w:val="single" w:sz="4" w:space="0" w:color="auto"/>
              <w:right w:val="single" w:sz="4" w:space="0" w:color="auto"/>
            </w:tcBorders>
            <w:hideMark/>
          </w:tcPr>
          <w:p w14:paraId="17AF38B5" w14:textId="0D72A597" w:rsidR="00E95084" w:rsidRDefault="00BC410D" w:rsidP="00DF2EDB">
            <w:r>
              <w:rPr>
                <w:b/>
              </w:rPr>
              <w:t xml:space="preserve">Step 2: </w:t>
            </w:r>
            <w:r>
              <w:t>System opens patient list UI.</w:t>
            </w:r>
          </w:p>
          <w:p w14:paraId="0247378C" w14:textId="77777777" w:rsidR="00BC410D" w:rsidRDefault="00BC410D" w:rsidP="00DF2EDB"/>
          <w:p w14:paraId="3064925E" w14:textId="688B9F71" w:rsidR="00E95084" w:rsidRDefault="00BC410D" w:rsidP="007A58F0">
            <w:r>
              <w:rPr>
                <w:b/>
              </w:rPr>
              <w:t xml:space="preserve">Step 3: </w:t>
            </w:r>
            <w:r>
              <w:t>System displays a list of all registered patients</w:t>
            </w:r>
            <w:r w:rsidR="007A58F0">
              <w:t xml:space="preserve"> and information</w:t>
            </w:r>
            <w:r w:rsidR="00F66EA0">
              <w:t xml:space="preserve"> from Patient file</w:t>
            </w:r>
            <w:r>
              <w:t>.</w:t>
            </w:r>
          </w:p>
          <w:p w14:paraId="1D4FEB14" w14:textId="77777777" w:rsidR="007A58F0" w:rsidRDefault="007A58F0" w:rsidP="007A58F0">
            <w:pPr>
              <w:pStyle w:val="ListParagraph"/>
              <w:numPr>
                <w:ilvl w:val="0"/>
                <w:numId w:val="5"/>
              </w:numPr>
            </w:pPr>
            <w:r>
              <w:t>Forename</w:t>
            </w:r>
          </w:p>
          <w:p w14:paraId="1DFA2A52" w14:textId="77777777" w:rsidR="007A58F0" w:rsidRDefault="007A58F0" w:rsidP="007A58F0">
            <w:pPr>
              <w:pStyle w:val="ListParagraph"/>
              <w:numPr>
                <w:ilvl w:val="0"/>
                <w:numId w:val="5"/>
              </w:numPr>
            </w:pPr>
            <w:r>
              <w:t>Surname</w:t>
            </w:r>
          </w:p>
          <w:p w14:paraId="21364D47" w14:textId="77777777" w:rsidR="007A58F0" w:rsidRDefault="007A58F0" w:rsidP="007A58F0">
            <w:pPr>
              <w:pStyle w:val="ListParagraph"/>
              <w:numPr>
                <w:ilvl w:val="0"/>
                <w:numId w:val="5"/>
              </w:numPr>
            </w:pPr>
            <w:r>
              <w:t>Address</w:t>
            </w:r>
          </w:p>
          <w:p w14:paraId="3B3F6D31" w14:textId="77777777" w:rsidR="007A58F0" w:rsidRDefault="007A58F0" w:rsidP="007A58F0">
            <w:pPr>
              <w:pStyle w:val="ListParagraph"/>
              <w:numPr>
                <w:ilvl w:val="0"/>
                <w:numId w:val="5"/>
              </w:numPr>
            </w:pPr>
            <w:r>
              <w:t>Date of birth</w:t>
            </w:r>
          </w:p>
          <w:p w14:paraId="0B4CC6D2" w14:textId="77777777" w:rsidR="007A58F0" w:rsidRDefault="007A58F0" w:rsidP="007A58F0">
            <w:pPr>
              <w:pStyle w:val="ListParagraph"/>
              <w:numPr>
                <w:ilvl w:val="0"/>
                <w:numId w:val="5"/>
              </w:numPr>
            </w:pPr>
            <w:r>
              <w:t>Allergies</w:t>
            </w:r>
          </w:p>
          <w:p w14:paraId="0E182142" w14:textId="3E28702F" w:rsidR="007A58F0" w:rsidRPr="00B80785" w:rsidRDefault="007A58F0" w:rsidP="007A58F0"/>
        </w:tc>
      </w:tr>
      <w:tr w:rsidR="00E95084" w14:paraId="1BDB6EF5" w14:textId="77777777" w:rsidTr="00DF2EDB">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4E95C618" w14:textId="77777777" w:rsidR="00E95084" w:rsidRDefault="00E95084" w:rsidP="00DF2EDB">
            <w:pPr>
              <w:ind w:left="-85"/>
              <w:rPr>
                <w:rFonts w:cstheme="minorHAnsi"/>
                <w:b/>
              </w:rPr>
            </w:pPr>
            <w:r>
              <w:rPr>
                <w:b/>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62DD6AF9" w14:textId="77777777" w:rsidR="00E95084" w:rsidRDefault="00E95084" w:rsidP="00DF2EDB">
            <w:pPr>
              <w:ind w:left="-85"/>
              <w:jc w:val="center"/>
              <w:rPr>
                <w:b/>
              </w:rPr>
            </w:pPr>
            <w:r>
              <w:rPr>
                <w:b/>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635DADA5" w14:textId="77777777" w:rsidR="00E95084" w:rsidRDefault="00E95084" w:rsidP="00DF2EDB">
            <w:pPr>
              <w:ind w:left="-85"/>
              <w:jc w:val="center"/>
              <w:rPr>
                <w:b/>
              </w:rPr>
            </w:pPr>
            <w:r>
              <w:rPr>
                <w:b/>
              </w:rPr>
              <w:t>System Response</w:t>
            </w:r>
          </w:p>
        </w:tc>
      </w:tr>
      <w:tr w:rsidR="00E95084" w14:paraId="2474FBAF" w14:textId="77777777" w:rsidTr="00DF2EDB">
        <w:trPr>
          <w:trHeight w:val="860"/>
        </w:trPr>
        <w:tc>
          <w:tcPr>
            <w:tcW w:w="2660" w:type="dxa"/>
            <w:tcBorders>
              <w:top w:val="single" w:sz="4" w:space="0" w:color="auto"/>
              <w:left w:val="single" w:sz="4" w:space="0" w:color="auto"/>
              <w:right w:val="single" w:sz="4" w:space="0" w:color="auto"/>
            </w:tcBorders>
            <w:hideMark/>
          </w:tcPr>
          <w:p w14:paraId="4C3C6294" w14:textId="6DA7C949" w:rsidR="00E95084" w:rsidRPr="008E69D8" w:rsidRDefault="00BC410D" w:rsidP="00DF2EDB">
            <w:pPr>
              <w:rPr>
                <w:b/>
              </w:rPr>
            </w:pPr>
            <w:r>
              <w:rPr>
                <w:b/>
              </w:rPr>
              <w:t>Print patient list</w:t>
            </w:r>
          </w:p>
        </w:tc>
        <w:tc>
          <w:tcPr>
            <w:tcW w:w="3452" w:type="dxa"/>
            <w:tcBorders>
              <w:top w:val="single" w:sz="4" w:space="0" w:color="auto"/>
              <w:left w:val="single" w:sz="4" w:space="0" w:color="auto"/>
              <w:bottom w:val="single" w:sz="4" w:space="0" w:color="auto"/>
              <w:right w:val="single" w:sz="4" w:space="0" w:color="auto"/>
            </w:tcBorders>
          </w:tcPr>
          <w:p w14:paraId="439E9CBC" w14:textId="16F3C0C2" w:rsidR="00BC410D" w:rsidRPr="00BC410D" w:rsidRDefault="00BC410D" w:rsidP="00DF2EDB">
            <w:r>
              <w:rPr>
                <w:b/>
              </w:rPr>
              <w:t xml:space="preserve">Step 4: </w:t>
            </w:r>
            <w:r>
              <w:t>Admin requests a print of patient list.</w:t>
            </w:r>
          </w:p>
        </w:tc>
        <w:tc>
          <w:tcPr>
            <w:tcW w:w="3452" w:type="dxa"/>
            <w:tcBorders>
              <w:top w:val="single" w:sz="4" w:space="0" w:color="auto"/>
              <w:left w:val="single" w:sz="4" w:space="0" w:color="auto"/>
              <w:bottom w:val="single" w:sz="4" w:space="0" w:color="auto"/>
              <w:right w:val="single" w:sz="4" w:space="0" w:color="auto"/>
            </w:tcBorders>
          </w:tcPr>
          <w:p w14:paraId="36EFB163" w14:textId="3F010E74" w:rsidR="00BC410D" w:rsidRPr="00BC410D" w:rsidRDefault="00BC410D" w:rsidP="00DF2EDB">
            <w:r>
              <w:rPr>
                <w:b/>
              </w:rPr>
              <w:t xml:space="preserve">Step 5: </w:t>
            </w:r>
            <w:r>
              <w:t>System sends list to default printer.</w:t>
            </w:r>
          </w:p>
        </w:tc>
      </w:tr>
      <w:tr w:rsidR="00E95084" w14:paraId="46486895" w14:textId="77777777" w:rsidTr="00DF2EDB">
        <w:tc>
          <w:tcPr>
            <w:tcW w:w="2660" w:type="dxa"/>
            <w:tcBorders>
              <w:top w:val="single" w:sz="4" w:space="0" w:color="auto"/>
              <w:left w:val="single" w:sz="4" w:space="0" w:color="auto"/>
              <w:bottom w:val="single" w:sz="4" w:space="0" w:color="auto"/>
              <w:right w:val="single" w:sz="4" w:space="0" w:color="auto"/>
            </w:tcBorders>
            <w:hideMark/>
          </w:tcPr>
          <w:p w14:paraId="36E81E73" w14:textId="77777777" w:rsidR="00E95084" w:rsidRDefault="00E95084" w:rsidP="00DF2EDB">
            <w:pPr>
              <w:rPr>
                <w:b/>
              </w:rPr>
            </w:pPr>
            <w:r>
              <w:rPr>
                <w:b/>
              </w:rPr>
              <w:lastRenderedPageBreak/>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01E4EC43" w14:textId="1D19BB3D" w:rsidR="00E95084" w:rsidRDefault="00E95084" w:rsidP="00BC410D">
            <w:pPr>
              <w:rPr>
                <w:rFonts w:cstheme="minorHAnsi"/>
              </w:rPr>
            </w:pPr>
            <w:r>
              <w:rPr>
                <w:rFonts w:cstheme="minorHAnsi"/>
              </w:rPr>
              <w:t xml:space="preserve">Patient </w:t>
            </w:r>
            <w:r w:rsidR="00BC410D">
              <w:rPr>
                <w:rFonts w:cstheme="minorHAnsi"/>
              </w:rPr>
              <w:t>list is displayed showing patient information</w:t>
            </w:r>
            <w:r>
              <w:rPr>
                <w:rFonts w:cstheme="minorHAnsi"/>
              </w:rPr>
              <w:t>.</w:t>
            </w:r>
            <w:r w:rsidR="00BC410D">
              <w:rPr>
                <w:rFonts w:cstheme="minorHAnsi"/>
              </w:rPr>
              <w:t xml:space="preserve"> This list will be displayed on the monitor and has an option to be printed out.</w:t>
            </w:r>
          </w:p>
        </w:tc>
      </w:tr>
      <w:tr w:rsidR="00E95084" w14:paraId="14E84E59" w14:textId="77777777" w:rsidTr="00DF2EDB">
        <w:tc>
          <w:tcPr>
            <w:tcW w:w="2660" w:type="dxa"/>
            <w:tcBorders>
              <w:top w:val="single" w:sz="4" w:space="0" w:color="auto"/>
              <w:left w:val="single" w:sz="4" w:space="0" w:color="auto"/>
              <w:bottom w:val="single" w:sz="4" w:space="0" w:color="auto"/>
              <w:right w:val="single" w:sz="4" w:space="0" w:color="auto"/>
            </w:tcBorders>
            <w:hideMark/>
          </w:tcPr>
          <w:p w14:paraId="62E0F658" w14:textId="77777777" w:rsidR="00E95084" w:rsidRDefault="00E95084" w:rsidP="00DF2EDB">
            <w:pPr>
              <w:rPr>
                <w:b/>
              </w:rPr>
            </w:pPr>
            <w:r>
              <w:rPr>
                <w:b/>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6B57731F" w14:textId="0D8349EA" w:rsidR="00E95084" w:rsidRDefault="00BC410D" w:rsidP="00DF2EDB">
            <w:pPr>
              <w:tabs>
                <w:tab w:val="right" w:pos="6688"/>
              </w:tabs>
              <w:rPr>
                <w:rFonts w:cstheme="minorHAnsi"/>
              </w:rPr>
            </w:pPr>
            <w:r>
              <w:rPr>
                <w:rFonts w:cstheme="minorHAnsi"/>
              </w:rPr>
              <w:t>No editing of information allowed in this module of the system</w:t>
            </w:r>
            <w:r w:rsidR="00E95084">
              <w:rPr>
                <w:rFonts w:cstheme="minorHAnsi"/>
              </w:rPr>
              <w:t xml:space="preserve">. </w:t>
            </w:r>
            <w:r w:rsidR="00E95084">
              <w:rPr>
                <w:rFonts w:cstheme="minorHAnsi"/>
                <w:color w:val="FF0000"/>
              </w:rPr>
              <w:tab/>
            </w:r>
          </w:p>
        </w:tc>
      </w:tr>
      <w:tr w:rsidR="00E95084" w14:paraId="0DF9CA4E" w14:textId="77777777" w:rsidTr="00DF2EDB">
        <w:tc>
          <w:tcPr>
            <w:tcW w:w="2660" w:type="dxa"/>
            <w:tcBorders>
              <w:top w:val="single" w:sz="4" w:space="0" w:color="auto"/>
              <w:left w:val="single" w:sz="4" w:space="0" w:color="auto"/>
              <w:bottom w:val="single" w:sz="4" w:space="0" w:color="auto"/>
              <w:right w:val="single" w:sz="4" w:space="0" w:color="auto"/>
            </w:tcBorders>
            <w:hideMark/>
          </w:tcPr>
          <w:p w14:paraId="2F1256F8" w14:textId="77777777" w:rsidR="00E95084" w:rsidRDefault="00E95084" w:rsidP="00DF2EDB">
            <w:pPr>
              <w:rPr>
                <w:b/>
              </w:rPr>
            </w:pPr>
            <w:r>
              <w:rPr>
                <w:b/>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6D9F2921" w14:textId="00B75D6B" w:rsidR="00E95084" w:rsidRDefault="00E95084" w:rsidP="00DF2EDB">
            <w:pPr>
              <w:rPr>
                <w:rFonts w:cstheme="minorHAnsi"/>
              </w:rPr>
            </w:pPr>
          </w:p>
        </w:tc>
      </w:tr>
      <w:tr w:rsidR="00E95084" w14:paraId="2C903E93" w14:textId="77777777" w:rsidTr="00DF2EDB">
        <w:tc>
          <w:tcPr>
            <w:tcW w:w="2660" w:type="dxa"/>
            <w:tcBorders>
              <w:top w:val="single" w:sz="4" w:space="0" w:color="auto"/>
              <w:left w:val="single" w:sz="4" w:space="0" w:color="auto"/>
              <w:bottom w:val="single" w:sz="4" w:space="0" w:color="auto"/>
              <w:right w:val="single" w:sz="4" w:space="0" w:color="auto"/>
            </w:tcBorders>
            <w:hideMark/>
          </w:tcPr>
          <w:p w14:paraId="42D2DACB" w14:textId="77777777" w:rsidR="00E95084" w:rsidRDefault="00E95084" w:rsidP="00DF2EDB">
            <w:pPr>
              <w:rPr>
                <w:b/>
              </w:rPr>
            </w:pPr>
            <w:r>
              <w:rPr>
                <w:b/>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2E206A06" w14:textId="77777777" w:rsidR="00E95084" w:rsidRDefault="00E95084" w:rsidP="00DF2EDB">
            <w:pPr>
              <w:rPr>
                <w:rFonts w:cstheme="minorHAnsi"/>
              </w:rPr>
            </w:pPr>
          </w:p>
        </w:tc>
      </w:tr>
    </w:tbl>
    <w:p w14:paraId="2967E349" w14:textId="77777777" w:rsidR="00E95084" w:rsidRPr="00190D4F" w:rsidRDefault="00E95084" w:rsidP="0070582C">
      <w:pPr>
        <w:pStyle w:val="ListParagraph"/>
        <w:spacing w:before="240"/>
      </w:pPr>
    </w:p>
    <w:p w14:paraId="3446C9BE" w14:textId="2CCEFE2C" w:rsidR="0070582C" w:rsidRPr="00C475E2" w:rsidRDefault="0070582C" w:rsidP="00857447">
      <w:pPr>
        <w:pStyle w:val="Heading2"/>
        <w:numPr>
          <w:ilvl w:val="1"/>
          <w:numId w:val="8"/>
        </w:numPr>
        <w:ind w:left="0"/>
        <w:rPr>
          <w:b/>
          <w:color w:val="auto"/>
          <w:sz w:val="28"/>
          <w:szCs w:val="28"/>
        </w:rPr>
      </w:pPr>
      <w:bookmarkStart w:id="40" w:name="_Toc406751912"/>
      <w:r w:rsidRPr="00C475E2">
        <w:rPr>
          <w:b/>
          <w:color w:val="auto"/>
          <w:sz w:val="28"/>
          <w:szCs w:val="28"/>
        </w:rPr>
        <w:t>Doctor Administration</w:t>
      </w:r>
      <w:bookmarkEnd w:id="40"/>
    </w:p>
    <w:p w14:paraId="0DCA0641" w14:textId="2B5D171E" w:rsidR="00292B96" w:rsidRDefault="0070582C" w:rsidP="00DD567D">
      <w:pPr>
        <w:pStyle w:val="ListParagraph"/>
      </w:pPr>
      <w:r>
        <w:t>The system allows for registering a new doctor who is moving to work in the practice. Also the ability to de-register a doctor who is leaving the practice. The doctor record</w:t>
      </w:r>
      <w:r w:rsidR="00DD567D">
        <w:t>s must be amended is each case.</w:t>
      </w:r>
    </w:p>
    <w:p w14:paraId="2D4C9D69" w14:textId="77777777" w:rsidR="00DD567D" w:rsidRDefault="00DD567D" w:rsidP="00DD567D">
      <w:pPr>
        <w:pStyle w:val="ListParagraph"/>
      </w:pPr>
    </w:p>
    <w:p w14:paraId="5BF47D65" w14:textId="5E8E3CEE" w:rsidR="0070582C" w:rsidRDefault="00292B96" w:rsidP="00857447">
      <w:pPr>
        <w:pStyle w:val="Heading3"/>
        <w:numPr>
          <w:ilvl w:val="2"/>
          <w:numId w:val="8"/>
        </w:numPr>
        <w:rPr>
          <w:b/>
          <w:color w:val="auto"/>
          <w:sz w:val="28"/>
          <w:szCs w:val="28"/>
        </w:rPr>
      </w:pPr>
      <w:bookmarkStart w:id="41" w:name="_Toc406751913"/>
      <w:r w:rsidRPr="00C475E2">
        <w:rPr>
          <w:b/>
          <w:color w:val="auto"/>
          <w:sz w:val="28"/>
          <w:szCs w:val="28"/>
        </w:rPr>
        <w:t>Register Doctor</w:t>
      </w:r>
      <w:bookmarkEnd w:id="41"/>
    </w:p>
    <w:p w14:paraId="5834EAF2" w14:textId="04DD138C" w:rsidR="00C9383D" w:rsidRDefault="00DD567D" w:rsidP="00C9383D">
      <w:r>
        <w:rPr>
          <w:noProof/>
          <w:lang w:val="en-IE" w:eastAsia="en-IE"/>
        </w:rPr>
        <mc:AlternateContent>
          <mc:Choice Requires="wpg">
            <w:drawing>
              <wp:anchor distT="0" distB="0" distL="114300" distR="114300" simplePos="0" relativeHeight="251585024" behindDoc="0" locked="0" layoutInCell="1" allowOverlap="1" wp14:anchorId="3043A0F3" wp14:editId="0CAA4D30">
                <wp:simplePos x="0" y="0"/>
                <wp:positionH relativeFrom="column">
                  <wp:posOffset>0</wp:posOffset>
                </wp:positionH>
                <wp:positionV relativeFrom="paragraph">
                  <wp:posOffset>267970</wp:posOffset>
                </wp:positionV>
                <wp:extent cx="5691800" cy="2784887"/>
                <wp:effectExtent l="0" t="0" r="0" b="15875"/>
                <wp:wrapNone/>
                <wp:docPr id="209" name="Group 209"/>
                <wp:cNvGraphicFramePr/>
                <a:graphic xmlns:a="http://schemas.openxmlformats.org/drawingml/2006/main">
                  <a:graphicData uri="http://schemas.microsoft.com/office/word/2010/wordprocessingGroup">
                    <wpg:wgp>
                      <wpg:cNvGrpSpPr/>
                      <wpg:grpSpPr>
                        <a:xfrm>
                          <a:off x="0" y="0"/>
                          <a:ext cx="5691800" cy="2784887"/>
                          <a:chOff x="0" y="0"/>
                          <a:chExt cx="5691800" cy="2784887"/>
                        </a:xfrm>
                      </wpg:grpSpPr>
                      <wpg:grpSp>
                        <wpg:cNvPr id="2" name="Group 2"/>
                        <wpg:cNvGrpSpPr/>
                        <wpg:grpSpPr>
                          <a:xfrm>
                            <a:off x="0" y="0"/>
                            <a:ext cx="1056005" cy="1496060"/>
                            <a:chOff x="0" y="0"/>
                            <a:chExt cx="1056005" cy="1496060"/>
                          </a:xfrm>
                        </wpg:grpSpPr>
                        <wpg:grpSp>
                          <wpg:cNvPr id="9" name="Group 9"/>
                          <wpg:cNvGrpSpPr/>
                          <wpg:grpSpPr>
                            <a:xfrm>
                              <a:off x="333375" y="0"/>
                              <a:ext cx="422910" cy="1107440"/>
                              <a:chOff x="0" y="0"/>
                              <a:chExt cx="423080" cy="1107650"/>
                            </a:xfrm>
                          </wpg:grpSpPr>
                          <wps:wsp>
                            <wps:cNvPr id="10" name="Smiley Face 10"/>
                            <wps:cNvSpPr/>
                            <wps:spPr>
                              <a:xfrm>
                                <a:off x="0" y="0"/>
                                <a:ext cx="423080" cy="532263"/>
                              </a:xfrm>
                              <a:prstGeom prst="smileyFace">
                                <a:avLst/>
                              </a:prstGeom>
                              <a:solidFill>
                                <a:srgbClr val="FFC000"/>
                              </a:solidFill>
                              <a:ln w="12700" cap="flat" cmpd="sng" algn="ctr">
                                <a:solidFill>
                                  <a:srgbClr val="FFC000">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Connector 11"/>
                            <wps:cNvCnPr/>
                            <wps:spPr>
                              <a:xfrm>
                                <a:off x="207563" y="538542"/>
                                <a:ext cx="0" cy="382137"/>
                              </a:xfrm>
                              <a:prstGeom prst="line">
                                <a:avLst/>
                              </a:prstGeom>
                              <a:noFill/>
                              <a:ln w="6350" cap="flat" cmpd="sng" algn="ctr">
                                <a:solidFill>
                                  <a:srgbClr val="5B9BD5"/>
                                </a:solidFill>
                                <a:prstDash val="solid"/>
                                <a:miter lim="800000"/>
                              </a:ln>
                              <a:effectLst/>
                            </wps:spPr>
                            <wps:bodyPr/>
                          </wps:wsp>
                          <wps:wsp>
                            <wps:cNvPr id="12" name="Straight Connector 12"/>
                            <wps:cNvCnPr/>
                            <wps:spPr>
                              <a:xfrm flipH="1">
                                <a:off x="84147" y="661958"/>
                                <a:ext cx="232012" cy="0"/>
                              </a:xfrm>
                              <a:prstGeom prst="line">
                                <a:avLst/>
                              </a:prstGeom>
                              <a:noFill/>
                              <a:ln w="6350" cap="flat" cmpd="sng" algn="ctr">
                                <a:solidFill>
                                  <a:srgbClr val="5B9BD5"/>
                                </a:solidFill>
                                <a:prstDash val="solid"/>
                                <a:miter lim="800000"/>
                              </a:ln>
                              <a:effectLst/>
                            </wps:spPr>
                            <wps:bodyPr/>
                          </wps:wsp>
                          <wps:wsp>
                            <wps:cNvPr id="13" name="Straight Connector 13"/>
                            <wps:cNvCnPr/>
                            <wps:spPr>
                              <a:xfrm flipH="1">
                                <a:off x="50489" y="903180"/>
                                <a:ext cx="163195" cy="204470"/>
                              </a:xfrm>
                              <a:prstGeom prst="line">
                                <a:avLst/>
                              </a:prstGeom>
                              <a:noFill/>
                              <a:ln w="6350" cap="flat" cmpd="sng" algn="ctr">
                                <a:solidFill>
                                  <a:srgbClr val="5B9BD5"/>
                                </a:solidFill>
                                <a:prstDash val="solid"/>
                                <a:miter lim="800000"/>
                              </a:ln>
                              <a:effectLst/>
                            </wps:spPr>
                            <wps:bodyPr/>
                          </wps:wsp>
                          <wps:wsp>
                            <wps:cNvPr id="14" name="Straight Connector 14"/>
                            <wps:cNvCnPr/>
                            <wps:spPr>
                              <a:xfrm>
                                <a:off x="213173" y="914400"/>
                                <a:ext cx="149860" cy="191135"/>
                              </a:xfrm>
                              <a:prstGeom prst="line">
                                <a:avLst/>
                              </a:prstGeom>
                              <a:noFill/>
                              <a:ln w="6350" cap="flat" cmpd="sng" algn="ctr">
                                <a:solidFill>
                                  <a:srgbClr val="5B9BD5"/>
                                </a:solidFill>
                                <a:prstDash val="solid"/>
                                <a:miter lim="800000"/>
                              </a:ln>
                              <a:effectLst/>
                            </wps:spPr>
                            <wps:bodyPr/>
                          </wps:wsp>
                        </wpg:grpSp>
                        <wps:wsp>
                          <wps:cNvPr id="26" name="Text Box 2"/>
                          <wps:cNvSpPr txBox="1">
                            <a:spLocks noChangeArrowheads="1"/>
                          </wps:cNvSpPr>
                          <wps:spPr bwMode="auto">
                            <a:xfrm>
                              <a:off x="0" y="1181100"/>
                              <a:ext cx="1056005" cy="314960"/>
                            </a:xfrm>
                            <a:prstGeom prst="rect">
                              <a:avLst/>
                            </a:prstGeom>
                            <a:noFill/>
                            <a:ln w="9525">
                              <a:noFill/>
                              <a:miter lim="800000"/>
                              <a:headEnd/>
                              <a:tailEnd/>
                            </a:ln>
                          </wps:spPr>
                          <wps:txbx>
                            <w:txbxContent>
                              <w:p w14:paraId="15C3A1D4" w14:textId="77777777" w:rsidR="005404A0" w:rsidRDefault="005404A0" w:rsidP="00C9383D">
                                <w:pPr>
                                  <w:jc w:val="center"/>
                                </w:pPr>
                                <w:r>
                                  <w:t>Administrator</w:t>
                                </w:r>
                              </w:p>
                            </w:txbxContent>
                          </wps:txbx>
                          <wps:bodyPr rot="0" vert="horz" wrap="square" lIns="91440" tIns="45720" rIns="91440" bIns="45720" anchor="t" anchorCtr="0">
                            <a:noAutofit/>
                          </wps:bodyPr>
                        </wps:wsp>
                      </wpg:grpSp>
                      <wps:wsp>
                        <wps:cNvPr id="116" name="Oval 116"/>
                        <wps:cNvSpPr/>
                        <wps:spPr>
                          <a:xfrm>
                            <a:off x="1956391" y="308344"/>
                            <a:ext cx="2047875" cy="752475"/>
                          </a:xfrm>
                          <a:prstGeom prst="ellipse">
                            <a:avLst/>
                          </a:prstGeom>
                          <a:solidFill>
                            <a:schemeClr val="accent1">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C46071" w14:textId="1BCF303F" w:rsidR="005404A0" w:rsidRPr="00DF2EDB" w:rsidRDefault="005404A0" w:rsidP="00C9383D">
                              <w:pPr>
                                <w:jc w:val="center"/>
                                <w:rPr>
                                  <w:color w:val="000000" w:themeColor="text1"/>
                                  <w:lang w:val="en-I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Register Doctor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7" name="Group 117"/>
                        <wpg:cNvGrpSpPr/>
                        <wpg:grpSpPr>
                          <a:xfrm>
                            <a:off x="4635795" y="21265"/>
                            <a:ext cx="1056005" cy="1496060"/>
                            <a:chOff x="0" y="0"/>
                            <a:chExt cx="1056005" cy="1496060"/>
                          </a:xfrm>
                        </wpg:grpSpPr>
                        <wpg:grpSp>
                          <wpg:cNvPr id="118" name="Group 118"/>
                          <wpg:cNvGrpSpPr/>
                          <wpg:grpSpPr>
                            <a:xfrm>
                              <a:off x="333375" y="0"/>
                              <a:ext cx="422910" cy="1107440"/>
                              <a:chOff x="0" y="0"/>
                              <a:chExt cx="423080" cy="1107650"/>
                            </a:xfrm>
                          </wpg:grpSpPr>
                          <wps:wsp>
                            <wps:cNvPr id="119" name="Smiley Face 119"/>
                            <wps:cNvSpPr/>
                            <wps:spPr>
                              <a:xfrm>
                                <a:off x="0" y="0"/>
                                <a:ext cx="423080" cy="532263"/>
                              </a:xfrm>
                              <a:prstGeom prst="smileyFace">
                                <a:avLst/>
                              </a:prstGeom>
                              <a:solidFill>
                                <a:srgbClr val="FFC000"/>
                              </a:solidFill>
                              <a:ln w="12700" cap="flat" cmpd="sng" algn="ctr">
                                <a:solidFill>
                                  <a:srgbClr val="FFC000">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Straight Connector 120"/>
                            <wps:cNvCnPr/>
                            <wps:spPr>
                              <a:xfrm>
                                <a:off x="207563" y="538542"/>
                                <a:ext cx="0" cy="382137"/>
                              </a:xfrm>
                              <a:prstGeom prst="line">
                                <a:avLst/>
                              </a:prstGeom>
                              <a:noFill/>
                              <a:ln w="6350" cap="flat" cmpd="sng" algn="ctr">
                                <a:solidFill>
                                  <a:srgbClr val="5B9BD5"/>
                                </a:solidFill>
                                <a:prstDash val="solid"/>
                                <a:miter lim="800000"/>
                              </a:ln>
                              <a:effectLst/>
                            </wps:spPr>
                            <wps:bodyPr/>
                          </wps:wsp>
                          <wps:wsp>
                            <wps:cNvPr id="121" name="Straight Connector 121"/>
                            <wps:cNvCnPr/>
                            <wps:spPr>
                              <a:xfrm flipH="1">
                                <a:off x="84147" y="661958"/>
                                <a:ext cx="232012" cy="0"/>
                              </a:xfrm>
                              <a:prstGeom prst="line">
                                <a:avLst/>
                              </a:prstGeom>
                              <a:noFill/>
                              <a:ln w="6350" cap="flat" cmpd="sng" algn="ctr">
                                <a:solidFill>
                                  <a:srgbClr val="5B9BD5"/>
                                </a:solidFill>
                                <a:prstDash val="solid"/>
                                <a:miter lim="800000"/>
                              </a:ln>
                              <a:effectLst/>
                            </wps:spPr>
                            <wps:bodyPr/>
                          </wps:wsp>
                          <wps:wsp>
                            <wps:cNvPr id="122" name="Straight Connector 122"/>
                            <wps:cNvCnPr/>
                            <wps:spPr>
                              <a:xfrm flipH="1">
                                <a:off x="50489" y="903180"/>
                                <a:ext cx="163195" cy="204470"/>
                              </a:xfrm>
                              <a:prstGeom prst="line">
                                <a:avLst/>
                              </a:prstGeom>
                              <a:noFill/>
                              <a:ln w="6350" cap="flat" cmpd="sng" algn="ctr">
                                <a:solidFill>
                                  <a:srgbClr val="5B9BD5"/>
                                </a:solidFill>
                                <a:prstDash val="solid"/>
                                <a:miter lim="800000"/>
                              </a:ln>
                              <a:effectLst/>
                            </wps:spPr>
                            <wps:bodyPr/>
                          </wps:wsp>
                          <wps:wsp>
                            <wps:cNvPr id="123" name="Straight Connector 123"/>
                            <wps:cNvCnPr/>
                            <wps:spPr>
                              <a:xfrm>
                                <a:off x="213173" y="914400"/>
                                <a:ext cx="149860" cy="191135"/>
                              </a:xfrm>
                              <a:prstGeom prst="line">
                                <a:avLst/>
                              </a:prstGeom>
                              <a:noFill/>
                              <a:ln w="6350" cap="flat" cmpd="sng" algn="ctr">
                                <a:solidFill>
                                  <a:srgbClr val="5B9BD5"/>
                                </a:solidFill>
                                <a:prstDash val="solid"/>
                                <a:miter lim="800000"/>
                              </a:ln>
                              <a:effectLst/>
                            </wps:spPr>
                            <wps:bodyPr/>
                          </wps:wsp>
                        </wpg:grpSp>
                        <wps:wsp>
                          <wps:cNvPr id="198" name="Text Box 2"/>
                          <wps:cNvSpPr txBox="1">
                            <a:spLocks noChangeArrowheads="1"/>
                          </wps:cNvSpPr>
                          <wps:spPr bwMode="auto">
                            <a:xfrm>
                              <a:off x="0" y="1181100"/>
                              <a:ext cx="1056005" cy="314960"/>
                            </a:xfrm>
                            <a:prstGeom prst="rect">
                              <a:avLst/>
                            </a:prstGeom>
                            <a:noFill/>
                            <a:ln w="9525">
                              <a:noFill/>
                              <a:miter lim="800000"/>
                              <a:headEnd/>
                              <a:tailEnd/>
                            </a:ln>
                          </wps:spPr>
                          <wps:txbx>
                            <w:txbxContent>
                              <w:p w14:paraId="39986FC7" w14:textId="43CF24FB" w:rsidR="005404A0" w:rsidRPr="00C9383D" w:rsidRDefault="005404A0" w:rsidP="00C9383D">
                                <w:pPr>
                                  <w:jc w:val="center"/>
                                  <w:rPr>
                                    <w:lang w:val="en-IE"/>
                                  </w:rPr>
                                </w:pPr>
                                <w:r>
                                  <w:rPr>
                                    <w:lang w:val="en-IE"/>
                                  </w:rPr>
                                  <w:t>Doctor</w:t>
                                </w:r>
                              </w:p>
                            </w:txbxContent>
                          </wps:txbx>
                          <wps:bodyPr rot="0" vert="horz" wrap="square" lIns="91440" tIns="45720" rIns="91440" bIns="45720" anchor="t" anchorCtr="0">
                            <a:noAutofit/>
                          </wps:bodyPr>
                        </wps:wsp>
                      </wpg:grpSp>
                      <wps:wsp>
                        <wps:cNvPr id="200" name="Straight Connector 200"/>
                        <wps:cNvCnPr/>
                        <wps:spPr>
                          <a:xfrm flipV="1">
                            <a:off x="754912" y="659218"/>
                            <a:ext cx="1192530" cy="0"/>
                          </a:xfrm>
                          <a:prstGeom prst="line">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2" name="Oval 202"/>
                        <wps:cNvSpPr/>
                        <wps:spPr>
                          <a:xfrm>
                            <a:off x="1056010" y="1602758"/>
                            <a:ext cx="1704975" cy="676275"/>
                          </a:xfrm>
                          <a:prstGeom prst="ellipse">
                            <a:avLst/>
                          </a:prstGeom>
                          <a:solidFill>
                            <a:schemeClr val="accent1">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EB023B" w14:textId="4BD72CDF" w:rsidR="005404A0" w:rsidRPr="00DF2EDB" w:rsidRDefault="005404A0" w:rsidP="00E43EFD">
                              <w:pPr>
                                <w:jc w:val="center"/>
                                <w:rPr>
                                  <w:color w:val="000000" w:themeColor="text1"/>
                                  <w:lang w:val="en-I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Validate Doctor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Oval 203"/>
                        <wps:cNvSpPr/>
                        <wps:spPr>
                          <a:xfrm>
                            <a:off x="3296536" y="2070512"/>
                            <a:ext cx="1552575" cy="714375"/>
                          </a:xfrm>
                          <a:prstGeom prst="ellipse">
                            <a:avLst/>
                          </a:prstGeom>
                          <a:solidFill>
                            <a:schemeClr val="accent1">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345C35" w14:textId="77777777" w:rsidR="005404A0" w:rsidRPr="00DF2EDB" w:rsidRDefault="005404A0" w:rsidP="00E43EFD">
                              <w:pPr>
                                <w:jc w:val="center"/>
                                <w:rPr>
                                  <w:color w:val="000000" w:themeColor="text1"/>
                                  <w:lang w:val="en-I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 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Text Box 2"/>
                        <wps:cNvSpPr txBox="1">
                          <a:spLocks noChangeArrowheads="1"/>
                        </wps:cNvSpPr>
                        <wps:spPr bwMode="auto">
                          <a:xfrm rot="20105939">
                            <a:off x="3050958" y="1789322"/>
                            <a:ext cx="942975" cy="257175"/>
                          </a:xfrm>
                          <a:prstGeom prst="rect">
                            <a:avLst/>
                          </a:prstGeom>
                          <a:noFill/>
                          <a:ln w="9525">
                            <a:noFill/>
                            <a:miter lim="800000"/>
                            <a:headEnd/>
                            <a:tailEnd/>
                          </a:ln>
                        </wps:spPr>
                        <wps:txbx>
                          <w:txbxContent>
                            <w:p w14:paraId="2B4BBE78" w14:textId="77777777" w:rsidR="005404A0" w:rsidRPr="00813C66" w:rsidRDefault="005404A0" w:rsidP="00E43EFD">
                              <w:pPr>
                                <w:rPr>
                                  <w:lang w:val="en-IE"/>
                                </w:rPr>
                              </w:pPr>
                              <w:r w:rsidRPr="00813C66">
                                <w:rPr>
                                  <w:lang w:val="en-IE"/>
                                </w:rPr>
                                <w:t>&lt;&lt;extends&gt;&gt;</w:t>
                              </w:r>
                            </w:p>
                          </w:txbxContent>
                        </wps:txbx>
                        <wps:bodyPr rot="0" vert="horz" wrap="square" lIns="91440" tIns="45720" rIns="91440" bIns="45720" anchor="t" anchorCtr="0">
                          <a:noAutofit/>
                        </wps:bodyPr>
                      </wps:wsp>
                      <wps:wsp>
                        <wps:cNvPr id="208" name="Text Box 2"/>
                        <wps:cNvSpPr txBox="1">
                          <a:spLocks noChangeArrowheads="1"/>
                        </wps:cNvSpPr>
                        <wps:spPr bwMode="auto">
                          <a:xfrm rot="469768">
                            <a:off x="1415760" y="1168320"/>
                            <a:ext cx="942975" cy="257175"/>
                          </a:xfrm>
                          <a:prstGeom prst="rect">
                            <a:avLst/>
                          </a:prstGeom>
                          <a:noFill/>
                          <a:ln w="9525">
                            <a:noFill/>
                            <a:miter lim="800000"/>
                            <a:headEnd/>
                            <a:tailEnd/>
                          </a:ln>
                        </wps:spPr>
                        <wps:txbx>
                          <w:txbxContent>
                            <w:p w14:paraId="48D6580F" w14:textId="77777777" w:rsidR="005404A0" w:rsidRPr="00813C66" w:rsidRDefault="005404A0" w:rsidP="00E43EFD">
                              <w:pPr>
                                <w:rPr>
                                  <w:lang w:val="en-IE"/>
                                </w:rPr>
                              </w:pPr>
                              <w:r w:rsidRPr="00813C66">
                                <w:rPr>
                                  <w:lang w:val="en-IE"/>
                                </w:rPr>
                                <w:t>&lt;&lt;</w:t>
                              </w:r>
                              <w:r>
                                <w:rPr>
                                  <w:lang w:val="en-IE"/>
                                </w:rPr>
                                <w:t>Includes</w:t>
                              </w:r>
                              <w:r w:rsidRPr="00813C66">
                                <w:rPr>
                                  <w:lang w:val="en-IE"/>
                                </w:rPr>
                                <w:t>&gt;&gt;</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3043A0F3" id="Group 209" o:spid="_x0000_s1116" style="position:absolute;margin-left:0;margin-top:21.1pt;width:448.15pt;height:219.3pt;z-index:251585024;mso-height-relative:margin" coordsize="56918,27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">
                <v:group id="Group 2" o:spid="_x0000_s1117" style="position:absolute;width:10560;height:14960" coordsize="10560,149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group id="Group 9" o:spid="_x0000_s1118" style="position:absolute;left:3333;width:4229;height:11074" coordsize="4230,110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Smiley Face 10" o:spid="_x0000_s1119" type="#_x0000_t96" style="position:absolute;width:4230;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jZBsMA&#10;AADbAAAADwAAAGRycy9kb3ducmV2LnhtbESPQWvCQBCF7wX/wzKCt7qxlCLRVUQQS0FKVdDjkB03&#10;0exsyK4m/vvOodDbDO/Ne9/Ml72v1YPaWAU2MBlnoIiLYCt2Bo6HzesUVEzIFuvAZOBJEZaLwcsc&#10;cxs6/qHHPjklIRxzNFCm1ORax6Ikj3EcGmLRLqH1mGRtnbYtdhLua/2WZR/aY8XSUGJD65KK2/7u&#10;DeA97rjLvtxqd/qeXl084/bwbsxo2K9moBL16d/8d/1pBV/o5RcZ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FjZBsMAAADbAAAADwAAAAAAAAAAAAAAAACYAgAAZHJzL2Rv&#10;d25yZXYueG1sUEsFBgAAAAAEAAQA9QAAAIgDAAAAAA==&#10;" fillcolor="#ffc000" strokecolor="#bc8c00" strokeweight="1pt">
                      <v:stroke joinstyle="miter"/>
                    </v:shape>
                    <v:line id="Straight Connector 11" o:spid="_x0000_s1120" style="position:absolute;visibility:visible;mso-wrap-style:square" from="2075,5385" to="2075,92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Nb5MAAAADbAAAADwAAAGRycy9kb3ducmV2LnhtbERPTYvCMBC9C/sfwgh701QRcatRZEEo&#10;VBDr7mFvQzM2xWZSmqjdf28Ewds83uesNr1txI06XztWMBknIIhLp2uuFPycdqMFCB+QNTaOScE/&#10;edisPwYrTLW785FuRahEDGGfogITQptK6UtDFv3YtcSRO7vOYoiwq6Tu8B7DbSOnSTKXFmuODQZb&#10;+jZUXoqrVbA/5G1mtr8sF0X+lf/Ns71tZkp9DvvtEkSgPrzFL3em4/wJPH+JB8j1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pDW+TAAAAA2wAAAA8AAAAAAAAAAAAAAAAA&#10;oQIAAGRycy9kb3ducmV2LnhtbFBLBQYAAAAABAAEAPkAAACOAwAAAAA=&#10;" strokecolor="#5b9bd5" strokeweight=".5pt">
                      <v:stroke joinstyle="miter"/>
                    </v:line>
                    <v:line id="Straight Connector 12" o:spid="_x0000_s1121" style="position:absolute;flip:x;visibility:visible;mso-wrap-style:square" from="841,6619" to="3161,6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rSgb8AAADbAAAADwAAAGRycy9kb3ducmV2LnhtbERPTYvCMBC9C/6HMMLeNFVQpJoWqS54&#10;XLXodWjGtthMSpNt67/fLCzsbR7vc/bpaBrRU+dqywqWiwgEcWF1zaWC/PY534JwHlljY5kUvMlB&#10;mkwne4y1HfhC/dWXIoSwi1FB5X0bS+mKigy6hW2JA/e0nUEfYFdK3eEQwk0jV1G0kQZrDg0VtpRV&#10;VLyu30YBfmF/PF3Wm+Exynx4y3uWNUapj9l42IHwNPp/8Z/7rMP8Ffz+Eg6QyQ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YrSgb8AAADbAAAADwAAAAAAAAAAAAAAAACh&#10;AgAAZHJzL2Rvd25yZXYueG1sUEsFBgAAAAAEAAQA+QAAAI0DAAAAAA==&#10;" strokecolor="#5b9bd5" strokeweight=".5pt">
                      <v:stroke joinstyle="miter"/>
                    </v:line>
                    <v:line id="Straight Connector 13" o:spid="_x0000_s1122" style="position:absolute;flip:x;visibility:visible;mso-wrap-style:square" from="504,9031" to="2136,11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Z3Gr4AAADbAAAADwAAAGRycy9kb3ducmV2LnhtbERPy6rCMBDdC/5DGMGdpiqKVKNIvYLL&#10;6wPdDs3YFptJaXLb+vc3guBuDuc5621nStFQ7QrLCibjCARxanXBmYLr5TBagnAeWWNpmRS8yMF2&#10;0++tMda25RM1Z5+JEMIuRgW591UspUtzMujGtiIO3MPWBn2AdSZ1jW0IN6WcRtFCGiw4NORYUZJT&#10;+jz/GQX4i83+5zRftPdOXtuXvCVJaZQaDrrdCoSnzn/FH/dRh/kzeP8SDpCbf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OxncavgAAANsAAAAPAAAAAAAAAAAAAAAAAKEC&#10;AABkcnMvZG93bnJldi54bWxQSwUGAAAAAAQABAD5AAAAjAMAAAAA&#10;" strokecolor="#5b9bd5" strokeweight=".5pt">
                      <v:stroke joinstyle="miter"/>
                    </v:line>
                    <v:line id="Straight Connector 14" o:spid="_x0000_s1123" style="position:absolute;visibility:visible;mso-wrap-style:square" from="2131,9144" to="3630,110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jT4fMIAAADbAAAADwAAAGRycy9kb3ducmV2LnhtbERPTWvDMAy9D/YfjAa7rU5LCV1at5TB&#10;IJDAaLoddhOxGofGcojdJPv382DQmx7vU7vDbDsx0uBbxwqWiwQEce10y42Cz/P7ywaED8gaO8ek&#10;4Ic8HPaPDzvMtJv4RGMVGhFD2GeowITQZ1L62pBFv3A9ceQubrAYIhwaqQecYrjt5CpJUmmx5dhg&#10;sKc3Q/W1ulkF5UfR5+b4xXJTFa/Fd5qXtlsr9fw0H7cgAs3hLv535zrOX8PfL/EAuf8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jT4fMIAAADbAAAADwAAAAAAAAAAAAAA&#10;AAChAgAAZHJzL2Rvd25yZXYueG1sUEsFBgAAAAAEAAQA+QAAAJADAAAAAA==&#10;" strokecolor="#5b9bd5" strokeweight=".5pt">
                      <v:stroke joinstyle="miter"/>
                    </v:line>
                  </v:group>
                  <v:shape id="_x0000_s1124" type="#_x0000_t202" style="position:absolute;top:11811;width:10560;height:31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14:paraId="15C3A1D4" w14:textId="77777777" w:rsidR="005404A0" w:rsidRDefault="005404A0" w:rsidP="00C9383D">
                          <w:pPr>
                            <w:jc w:val="center"/>
                          </w:pPr>
                          <w:r>
                            <w:t>Administrator</w:t>
                          </w:r>
                        </w:p>
                      </w:txbxContent>
                    </v:textbox>
                  </v:shape>
                </v:group>
                <v:oval id="Oval 116" o:spid="_x0000_s1125" style="position:absolute;left:19563;top:3083;width:20479;height:7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mw1sAA&#10;AADcAAAADwAAAGRycy9kb3ducmV2LnhtbERPy6rCMBDdC/5DGOHuNNULRapRfHDhgm58LdwNzdgW&#10;k0lpota/N4Lgbg7nOdN5a424U+MrxwqGgwQEce50xYWC4+GvPwbhA7JG45gUPMnDfNbtTDHT7sE7&#10;uu9DIWII+wwVlCHUmZQ+L8miH7iaOHIX11gMETaF1A0+Yrg1cpQkqbRYcWwosaZVSfl1f7MKTLrc&#10;XUzVnv1zu13L3024HU5aqZ9eu5iACNSGr/jj/tdx/jCF9zPxAj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Jmw1sAAAADcAAAADwAAAAAAAAAAAAAAAACYAgAAZHJzL2Rvd25y&#10;ZXYueG1sUEsFBgAAAAAEAAQA9QAAAIUDAAAAAA==&#10;" fillcolor="#9cc2e5 [1940]" strokecolor="black [3213]" strokeweight="1pt">
                  <v:stroke joinstyle="miter"/>
                  <v:textbox>
                    <w:txbxContent>
                      <w:p w14:paraId="6EC46071" w14:textId="1BCF303F" w:rsidR="005404A0" w:rsidRPr="00DF2EDB" w:rsidRDefault="005404A0" w:rsidP="00C9383D">
                        <w:pPr>
                          <w:jc w:val="center"/>
                          <w:rPr>
                            <w:color w:val="000000" w:themeColor="text1"/>
                            <w:lang w:val="en-I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Register Doctor</w:t>
                        </w:r>
                      </w:p>
                    </w:txbxContent>
                  </v:textbox>
                </v:oval>
                <v:group id="Group 117" o:spid="_x0000_s1126" style="position:absolute;left:46357;top:212;width:10561;height:14961" coordsize="10560,149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SU9cQAAADcAAAADwAAAGRycy9kb3ducmV2LnhtbERPS2vCQBC+F/wPywi9&#10;NZsobSVmFZFaegiFqiDehuyYBLOzIbvN4993C4Xe5uN7TrYdTSN66lxtWUESxSCIC6trLhWcT4en&#10;FQjnkTU2lknBRA62m9lDhqm2A39Rf/SlCCHsUlRQed+mUrqiIoMusi1x4G62M+gD7EqpOxxCuGnk&#10;Io5fpMGaQ0OFLe0rKu7Hb6PgfcBht0ze+vx+20/X0/PnJU9Iqcf5uFuD8DT6f/Gf+0OH+ckr/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SU9cQAAADcAAAA&#10;DwAAAAAAAAAAAAAAAACqAgAAZHJzL2Rvd25yZXYueG1sUEsFBgAAAAAEAAQA+gAAAJsDAAAAAA==&#10;">
                  <v:group id="Group 118" o:spid="_x0000_s1127" style="position:absolute;left:3333;width:4229;height:11074" coordsize="4230,110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sAh8YAAADcAAAADwAAAGRycy9kb3ducmV2LnhtbESPT2vCQBDF70K/wzKF&#10;3nQTS0tJ3YhIlR6kUC2ItyE7+YPZ2ZBdk/jtO4dCbzO8N+/9ZrWeXKsG6kPj2UC6SEARF942XBn4&#10;Oe3mb6BCRLbYeiYDdwqwzh9mK8ysH/mbhmOslIRwyNBAHWOXaR2KmhyGhe+IRSt97zDK2lfa9jhK&#10;uGv1MkletcOGpaHGjrY1FdfjzRnYjzhuntOP4XAtt/fL6eXrfEjJmKfHafMOKtIU/81/159W8F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awCHxgAAANwA&#10;AAAPAAAAAAAAAAAAAAAAAKoCAABkcnMvZG93bnJldi54bWxQSwUGAAAAAAQABAD6AAAAnQMAAAAA&#10;">
                    <v:shape id="Smiley Face 119" o:spid="_x0000_s1128" type="#_x0000_t96" style="position:absolute;width:4230;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DRRMEA&#10;AADcAAAADwAAAGRycy9kb3ducmV2LnhtbERPTYvCMBC9C/6HMII3TV1EtGsUERZFEFkV3OPQzKZd&#10;m0lpoq3/3ggL3ubxPme+bG0p7lT7wrGC0TABQZw5XbBRcD59DaYgfEDWWDomBQ/ysFx0O3NMtWv4&#10;m+7HYEQMYZ+igjyEKpXSZzlZ9ENXEUfu19UWQ4S1kbrGJobbUn4kyURaLDg25FjROqfserxZBXjz&#10;e26SnVntL4fpn/E/uDmNler32tUniEBteIv/3Vsd549m8HomXiA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w0UTBAAAA3AAAAA8AAAAAAAAAAAAAAAAAmAIAAGRycy9kb3du&#10;cmV2LnhtbFBLBQYAAAAABAAEAPUAAACGAwAAAAA=&#10;" fillcolor="#ffc000" strokecolor="#bc8c00" strokeweight="1pt">
                      <v:stroke joinstyle="miter"/>
                    </v:shape>
                    <v:line id="Straight Connector 120" o:spid="_x0000_s1129" style="position:absolute;visibility:visible;mso-wrap-style:square" from="2075,5385" to="2075,92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SkRMUAAADcAAAADwAAAGRycy9kb3ducmV2LnhtbESPQWvCQBCF70L/wzIFb7qpiNjUVaRQ&#10;CEQoRnvobciO2WB2NmS3mv77zqHgbYb35r1vNrvRd+pGQ2wDG3iZZ6CI62BbbgycTx+zNaiYkC12&#10;gcnAL0XYbZ8mG8xtuPORblVqlIRwzNGAS6nPtY61I49xHnpi0S5h8JhkHRptB7xLuO/0IstW2mPL&#10;0uCwp3dH9bX68QYOn2VfuP0X63VVvpbfq+Lgu6Ux0+dx/wYq0Zge5v/rwgr+QvDlGZlAb/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ISkRMUAAADcAAAADwAAAAAAAAAA&#10;AAAAAAChAgAAZHJzL2Rvd25yZXYueG1sUEsFBgAAAAAEAAQA+QAAAJMDAAAAAA==&#10;" strokecolor="#5b9bd5" strokeweight=".5pt">
                      <v:stroke joinstyle="miter"/>
                    </v:line>
                    <v:line id="Straight Connector 121" o:spid="_x0000_s1130" style="position:absolute;flip:x;visibility:visible;mso-wrap-style:square" from="841,6619" to="3161,6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Z2VcAAAADcAAAADwAAAGRycy9kb3ducmV2LnhtbERPS2uDQBC+B/Iflgn0lqwKDcVmlWBS&#10;6LGm0l4Hd6oSd1bcrY9/3y0UepuP7zmnfDG9mGh0nWUF8SECQVxb3XGjoHp/2T+BcB5ZY2+ZFKzk&#10;IM+2mxOm2s5c0nTzjQgh7FJU0Ho/pFK6uiWD7mAH4sB92dGgD3BspB5xDuGml0kUHaXBjkNDiwMV&#10;LdX327dRgG84Xa7l43H+XGQ1r/KjKHqj1MNuOT+D8LT4f/Gf+1WH+UkMv8+EC2T2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gWdlXAAAAA3AAAAA8AAAAAAAAAAAAAAAAA&#10;oQIAAGRycy9kb3ducmV2LnhtbFBLBQYAAAAABAAEAPkAAACOAwAAAAA=&#10;" strokecolor="#5b9bd5" strokeweight=".5pt">
                      <v:stroke joinstyle="miter"/>
                    </v:line>
                    <v:line id="Straight Connector 122" o:spid="_x0000_s1131" style="position:absolute;flip:x;visibility:visible;mso-wrap-style:square" from="504,9031" to="2136,11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oIr4AAADcAAAADwAAAGRycy9kb3ducmV2LnhtbERPy6rCMBDdX/AfwgjurqkFRapRpCq4&#10;9IVuh2Zsi82kNLGtf2+EC3c3h/Oc5bo3lWipcaVlBZNxBII4s7rkXMH1sv+dg3AeWWNlmRS8ycF6&#10;NfhZYqJtxydqzz4XIYRdggoK7+tESpcVZNCNbU0cuIdtDPoAm1zqBrsQbioZR9FMGiw5NBRYU1pQ&#10;9jy/jAI8Yrvdnaaz7t7La/eWtzStjFKjYb9ZgPDU+3/xn/ugw/w4hu8z4QK5+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4xOgivgAAANwAAAAPAAAAAAAAAAAAAAAAAKEC&#10;AABkcnMvZG93bnJldi54bWxQSwUGAAAAAAQABAD5AAAAjAMAAAAA&#10;" strokecolor="#5b9bd5" strokeweight=".5pt">
                      <v:stroke joinstyle="miter"/>
                    </v:line>
                    <v:line id="Straight Connector 123" o:spid="_x0000_s1132" style="position:absolute;visibility:visible;mso-wrap-style:square" from="2131,9144" to="3630,110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Y6M8IAAADcAAAADwAAAGRycy9kb3ducmV2LnhtbERPTYvCMBC9C/6HMII3TdVFtBpFhIVC&#10;hcXuevA2NGNTbCalyWr3328WFrzN433Odt/bRjyo87VjBbNpAoK4dLrmSsHX5/tkBcIHZI2NY1Lw&#10;Qx72u+Fgi6l2Tz7TowiViCHsU1RgQmhTKX1pyKKfupY4cjfXWQwRdpXUHT5juG3kPEmW0mLNscFg&#10;S0dD5b34tgpOH3mbmcOF5arI1/l1mZ1s86bUeNQfNiAC9eEl/ndnOs6fL+DvmXiB3P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FY6M8IAAADcAAAADwAAAAAAAAAAAAAA&#10;AAChAgAAZHJzL2Rvd25yZXYueG1sUEsFBgAAAAAEAAQA+QAAAJADAAAAAA==&#10;" strokecolor="#5b9bd5" strokeweight=".5pt">
                      <v:stroke joinstyle="miter"/>
                    </v:line>
                  </v:group>
                  <v:shape id="_x0000_s1133" type="#_x0000_t202" style="position:absolute;top:11811;width:10560;height:31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GYcQA&#10;AADcAAAADwAAAGRycy9kb3ducmV2LnhtbESPQWvCQBCF70L/wzKF3nS3pUqNrlJaBE8WYxW8Ddkx&#10;Cc3Ohuxq4r/vHAq9zfDevPfNcj34Rt2oi3VgC88TA4q4CK7m0sL3YTN+AxUTssMmMFm4U4T16mG0&#10;xMyFnvd0y1OpJIRjhhaqlNpM61hU5DFOQkss2iV0HpOsXaldh72E+0a/GDPTHmuWhgpb+qio+Mmv&#10;3sJxdzmfXs1X+emnbR8Go9nPtbVPj8P7AlSiIf2b/663TvDnQivPyAR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shmHEAAAA3AAAAA8AAAAAAAAAAAAAAAAAmAIAAGRycy9k&#10;b3ducmV2LnhtbFBLBQYAAAAABAAEAPUAAACJAwAAAAA=&#10;" filled="f" stroked="f">
                    <v:textbox>
                      <w:txbxContent>
                        <w:p w14:paraId="39986FC7" w14:textId="43CF24FB" w:rsidR="005404A0" w:rsidRPr="00C9383D" w:rsidRDefault="005404A0" w:rsidP="00C9383D">
                          <w:pPr>
                            <w:jc w:val="center"/>
                            <w:rPr>
                              <w:lang w:val="en-IE"/>
                            </w:rPr>
                          </w:pPr>
                          <w:r>
                            <w:rPr>
                              <w:lang w:val="en-IE"/>
                            </w:rPr>
                            <w:t>Doctor</w:t>
                          </w:r>
                        </w:p>
                      </w:txbxContent>
                    </v:textbox>
                  </v:shape>
                </v:group>
                <v:line id="Straight Connector 200" o:spid="_x0000_s1134" style="position:absolute;flip:y;visibility:visible;mso-wrap-style:square" from="7549,6592" to="19474,6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za2cEAAADcAAAADwAAAGRycy9kb3ducmV2LnhtbESPzarCMBSE94LvEI7gRjS9IhepRpF6&#10;FZf+7o/NsS02J6WJWn16I1xwOczMN8x03phS3Kl2hWUFP4MIBHFqdcGZguNh1R+DcB5ZY2mZFDzJ&#10;wXzWbk0x1vbBO7rvfSYChF2MCnLvq1hKl+Zk0A1sRRy8i60N+iDrTOoaHwFuSjmMol9psOCwkGNF&#10;SU7pdX8zCl7mvBvz6PDc4vp1WvaS4ox/iVLdTrOYgPDU+G/4v73RCgIRPmfCEZCz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3NrZwQAAANwAAAAPAAAAAAAAAAAAAAAA&#10;AKECAABkcnMvZG93bnJldi54bWxQSwUGAAAAAAQABAD5AAAAjwMAAAAA&#10;" strokecolor="black [3213]" strokeweight=".5pt">
                  <v:stroke endarrow="block" joinstyle="miter"/>
                </v:line>
                <v:oval id="Oval 202" o:spid="_x0000_s1135" style="position:absolute;left:10560;top:16027;width:17049;height:6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5BdMUA&#10;AADcAAAADwAAAGRycy9kb3ducmV2LnhtbESPwWrDMBBE74X8g9hAb7VcF0JxI5s0oVBILonbQ2+L&#10;tbFNpJWxlNj++6hQ6HGYmTfMupysETcafOdYwXOSgiCune64UfBVfTy9gvABWaNxTApm8lAWi4c1&#10;5tqNfKTbKTQiQtjnqKANoc+l9HVLFn3ieuLond1gMUQ5NFIPOEa4NTJL05W02HFcaLGnbUv15XS1&#10;Cszq/Xg23fTj58NhJ1/24Vp9a6Uel9PmDUSgKfyH/9qfWkGWZvB7Jh4BWd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XkF0xQAAANwAAAAPAAAAAAAAAAAAAAAAAJgCAABkcnMv&#10;ZG93bnJldi54bWxQSwUGAAAAAAQABAD1AAAAigMAAAAA&#10;" fillcolor="#9cc2e5 [1940]" strokecolor="black [3213]" strokeweight="1pt">
                  <v:stroke joinstyle="miter"/>
                  <v:textbox>
                    <w:txbxContent>
                      <w:p w14:paraId="70EB023B" w14:textId="4BD72CDF" w:rsidR="005404A0" w:rsidRPr="00DF2EDB" w:rsidRDefault="005404A0" w:rsidP="00E43EFD">
                        <w:pPr>
                          <w:jc w:val="center"/>
                          <w:rPr>
                            <w:color w:val="000000" w:themeColor="text1"/>
                            <w:lang w:val="en-I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Validate Doctor Data</w:t>
                        </w:r>
                      </w:p>
                    </w:txbxContent>
                  </v:textbox>
                </v:oval>
                <v:oval id="Oval 203" o:spid="_x0000_s1136" style="position:absolute;left:32965;top:20705;width:15526;height:7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k78MA&#10;AADcAAAADwAAAGRycy9kb3ducmV2LnhtbESPS4sCMRCE7wv+h9CCtzWjgshoRtRlQdCLr4O3ZtLz&#10;wKQzTKKO/94sLHgsquorarHsrBEPan3tWMFomIAgzp2uuVRwPv1+z0D4gKzROCYFL/KwzHpfC0y1&#10;e/KBHsdQighhn6KCKoQmldLnFVn0Q9cQR69wrcUQZVtK3eIzwq2R4ySZSos1x4UKG9pUlN+Od6vA&#10;TNeHwtTd1b/2+x852YX76aKVGvS71RxEoC58wv/trVYwTibwdyYeAZm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hLk78MAAADcAAAADwAAAAAAAAAAAAAAAACYAgAAZHJzL2Rv&#10;d25yZXYueG1sUEsFBgAAAAAEAAQA9QAAAIgDAAAAAA==&#10;" fillcolor="#9cc2e5 [1940]" strokecolor="black [3213]" strokeweight="1pt">
                  <v:stroke joinstyle="miter"/>
                  <v:textbox>
                    <w:txbxContent>
                      <w:p w14:paraId="3F345C35" w14:textId="77777777" w:rsidR="005404A0" w:rsidRPr="00DF2EDB" w:rsidRDefault="005404A0" w:rsidP="00E43EFD">
                        <w:pPr>
                          <w:jc w:val="center"/>
                          <w:rPr>
                            <w:color w:val="000000" w:themeColor="text1"/>
                            <w:lang w:val="en-I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 error message</w:t>
                        </w:r>
                      </w:p>
                    </w:txbxContent>
                  </v:textbox>
                </v:oval>
                <v:shape id="_x0000_s1137" type="#_x0000_t202" style="position:absolute;left:30509;top:17893;width:9430;height:2571;rotation:-163191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B0MUA&#10;AADcAAAADwAAAGRycy9kb3ducmV2LnhtbESPwWrDMBBE74H8g9hAL6GW40MT3CghhBSKKYTY/YCt&#10;tLVNrZWxlMTu11eFQo/DzLxhtvvRduJGg28dK1glKQhi7UzLtYL36uVxA8IHZIOdY1IwkYf9bj7b&#10;Ym7cnS90K0MtIoR9jgqaEPpcSq8bsugT1xNH79MNFkOUQy3NgPcIt53M0vRJWmw5LjTY07Eh/VVe&#10;rQJtTm/Fx/msx6W8Vt23m3woJqUeFuPhGUSgMfyH/9qvRkGWruH3TDwCcvc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K0HQxQAAANwAAAAPAAAAAAAAAAAAAAAAAJgCAABkcnMv&#10;ZG93bnJldi54bWxQSwUGAAAAAAQABAD1AAAAigMAAAAA&#10;" filled="f" stroked="f">
                  <v:textbox>
                    <w:txbxContent>
                      <w:p w14:paraId="2B4BBE78" w14:textId="77777777" w:rsidR="005404A0" w:rsidRPr="00813C66" w:rsidRDefault="005404A0" w:rsidP="00E43EFD">
                        <w:pPr>
                          <w:rPr>
                            <w:lang w:val="en-IE"/>
                          </w:rPr>
                        </w:pPr>
                        <w:r w:rsidRPr="00813C66">
                          <w:rPr>
                            <w:lang w:val="en-IE"/>
                          </w:rPr>
                          <w:t>&lt;&lt;extends&gt;&gt;</w:t>
                        </w:r>
                      </w:p>
                    </w:txbxContent>
                  </v:textbox>
                </v:shape>
                <v:shape id="_x0000_s1138" type="#_x0000_t202" style="position:absolute;left:14157;top:11683;width:9430;height:2571;rotation:51311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m5g8MA&#10;AADcAAAADwAAAGRycy9kb3ducmV2LnhtbERPTWvCQBC9F/wPywjemo2hpG2aVUQo6KFCYyE9Dtlp&#10;Es3Ohuxq0n/vHgSPj/edryfTiSsNrrWsYBnFIIgrq1uuFfwcP5/fQDiPrLGzTAr+ycF6NXvKMdN2&#10;5G+6Fr4WIYRdhgoa7/tMSlc1ZNBFticO3J8dDPoAh1rqAccQbjqZxHEqDbYcGhrsadtQdS4uRkG9&#10;S8qXpNC/X8vLPj0dTPl+fC2VWsynzQcIT5N/iO/unVaQxGFtOBOOgFz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em5g8MAAADcAAAADwAAAAAAAAAAAAAAAACYAgAAZHJzL2Rv&#10;d25yZXYueG1sUEsFBgAAAAAEAAQA9QAAAIgDAAAAAA==&#10;" filled="f" stroked="f">
                  <v:textbox>
                    <w:txbxContent>
                      <w:p w14:paraId="48D6580F" w14:textId="77777777" w:rsidR="005404A0" w:rsidRPr="00813C66" w:rsidRDefault="005404A0" w:rsidP="00E43EFD">
                        <w:pPr>
                          <w:rPr>
                            <w:lang w:val="en-IE"/>
                          </w:rPr>
                        </w:pPr>
                        <w:r w:rsidRPr="00813C66">
                          <w:rPr>
                            <w:lang w:val="en-IE"/>
                          </w:rPr>
                          <w:t>&lt;&lt;</w:t>
                        </w:r>
                        <w:r>
                          <w:rPr>
                            <w:lang w:val="en-IE"/>
                          </w:rPr>
                          <w:t>Includes</w:t>
                        </w:r>
                        <w:r w:rsidRPr="00813C66">
                          <w:rPr>
                            <w:lang w:val="en-IE"/>
                          </w:rPr>
                          <w:t>&gt;&gt;</w:t>
                        </w:r>
                      </w:p>
                    </w:txbxContent>
                  </v:textbox>
                </v:shape>
              </v:group>
            </w:pict>
          </mc:Fallback>
        </mc:AlternateContent>
      </w:r>
    </w:p>
    <w:p w14:paraId="01261DBC" w14:textId="6A579C7B" w:rsidR="00C9383D" w:rsidRDefault="00C9383D" w:rsidP="00C9383D"/>
    <w:p w14:paraId="2E4F6447" w14:textId="16E8CC58" w:rsidR="00C9383D" w:rsidRDefault="00C9383D" w:rsidP="00C9383D"/>
    <w:p w14:paraId="36C6CD5D" w14:textId="7845EA61" w:rsidR="00C9383D" w:rsidRDefault="00E43EFD" w:rsidP="00C9383D">
      <w:r>
        <w:rPr>
          <w:noProof/>
          <w:lang w:val="en-IE" w:eastAsia="en-IE"/>
        </w:rPr>
        <mc:AlternateContent>
          <mc:Choice Requires="wps">
            <w:drawing>
              <wp:anchor distT="0" distB="0" distL="114300" distR="114300" simplePos="0" relativeHeight="251581952" behindDoc="0" locked="0" layoutInCell="1" allowOverlap="1" wp14:anchorId="37E8AD83" wp14:editId="68E0F2C8">
                <wp:simplePos x="0" y="0"/>
                <wp:positionH relativeFrom="column">
                  <wp:posOffset>4040667</wp:posOffset>
                </wp:positionH>
                <wp:positionV relativeFrom="paragraph">
                  <wp:posOffset>86951</wp:posOffset>
                </wp:positionV>
                <wp:extent cx="928887" cy="0"/>
                <wp:effectExtent l="0" t="0" r="24130" b="19050"/>
                <wp:wrapNone/>
                <wp:docPr id="201" name="Straight Connector 201"/>
                <wp:cNvGraphicFramePr/>
                <a:graphic xmlns:a="http://schemas.openxmlformats.org/drawingml/2006/main">
                  <a:graphicData uri="http://schemas.microsoft.com/office/word/2010/wordprocessingShape">
                    <wps:wsp>
                      <wps:cNvCnPr/>
                      <wps:spPr>
                        <a:xfrm>
                          <a:off x="0" y="0"/>
                          <a:ext cx="92888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5A93C9" id="Straight Connector 201" o:spid="_x0000_s1026" style="position:absolute;z-index:25158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15pt,6.85pt" to="391.3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" strokecolor="black [3213]" strokeweight=".5pt">
                <v:stroke joinstyle="miter"/>
              </v:line>
            </w:pict>
          </mc:Fallback>
        </mc:AlternateContent>
      </w:r>
    </w:p>
    <w:p w14:paraId="03C13867" w14:textId="5DD6E21D" w:rsidR="00C9383D" w:rsidRDefault="00E43EFD" w:rsidP="00C9383D">
      <w:r>
        <w:rPr>
          <w:noProof/>
          <w:lang w:val="en-IE" w:eastAsia="en-IE"/>
        </w:rPr>
        <mc:AlternateContent>
          <mc:Choice Requires="wps">
            <w:drawing>
              <wp:anchor distT="0" distB="0" distL="114300" distR="114300" simplePos="0" relativeHeight="251582976" behindDoc="0" locked="0" layoutInCell="1" allowOverlap="1" wp14:anchorId="0D639AD9" wp14:editId="647AD33A">
                <wp:simplePos x="0" y="0"/>
                <wp:positionH relativeFrom="column">
                  <wp:posOffset>2257424</wp:posOffset>
                </wp:positionH>
                <wp:positionV relativeFrom="paragraph">
                  <wp:posOffset>30480</wp:posOffset>
                </wp:positionV>
                <wp:extent cx="114300" cy="697646"/>
                <wp:effectExtent l="38100" t="0" r="19050" b="64770"/>
                <wp:wrapNone/>
                <wp:docPr id="204" name="Straight Arrow Connector 204"/>
                <wp:cNvGraphicFramePr/>
                <a:graphic xmlns:a="http://schemas.openxmlformats.org/drawingml/2006/main">
                  <a:graphicData uri="http://schemas.microsoft.com/office/word/2010/wordprocessingShape">
                    <wps:wsp>
                      <wps:cNvCnPr/>
                      <wps:spPr>
                        <a:xfrm flipH="1">
                          <a:off x="0" y="0"/>
                          <a:ext cx="114300" cy="6976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24538C" id="Straight Arrow Connector 204" o:spid="_x0000_s1026" type="#_x0000_t32" style="position:absolute;margin-left:177.75pt;margin-top:2.4pt;width:9pt;height:54.95pt;flip:x;z-index:25158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" strokecolor="black [3200]" strokeweight=".5pt">
                <v:stroke endarrow="block" joinstyle="miter"/>
              </v:shape>
            </w:pict>
          </mc:Fallback>
        </mc:AlternateContent>
      </w:r>
    </w:p>
    <w:p w14:paraId="269D677D" w14:textId="1809D66E" w:rsidR="00C9383D" w:rsidRDefault="00C9383D" w:rsidP="00C9383D"/>
    <w:p w14:paraId="7F97F65B" w14:textId="7520A50A" w:rsidR="00C9383D" w:rsidRDefault="00C9383D" w:rsidP="00C9383D"/>
    <w:p w14:paraId="03D2F9FF" w14:textId="766225E9" w:rsidR="00C9383D" w:rsidRDefault="00C9383D" w:rsidP="00C9383D"/>
    <w:p w14:paraId="4FCD65B5" w14:textId="2E554D63" w:rsidR="00C9383D" w:rsidRDefault="00B80FA6" w:rsidP="00C9383D">
      <w:r>
        <w:rPr>
          <w:noProof/>
          <w:lang w:val="en-IE" w:eastAsia="en-IE"/>
        </w:rPr>
        <mc:AlternateContent>
          <mc:Choice Requires="wps">
            <w:drawing>
              <wp:anchor distT="0" distB="0" distL="114300" distR="114300" simplePos="0" relativeHeight="251584000" behindDoc="0" locked="0" layoutInCell="1" allowOverlap="1" wp14:anchorId="4FD60311" wp14:editId="5880D8DC">
                <wp:simplePos x="0" y="0"/>
                <wp:positionH relativeFrom="column">
                  <wp:posOffset>2657474</wp:posOffset>
                </wp:positionH>
                <wp:positionV relativeFrom="paragraph">
                  <wp:posOffset>49530</wp:posOffset>
                </wp:positionV>
                <wp:extent cx="695325" cy="361950"/>
                <wp:effectExtent l="38100" t="38100" r="28575" b="19050"/>
                <wp:wrapNone/>
                <wp:docPr id="205" name="Straight Arrow Connector 205"/>
                <wp:cNvGraphicFramePr/>
                <a:graphic xmlns:a="http://schemas.openxmlformats.org/drawingml/2006/main">
                  <a:graphicData uri="http://schemas.microsoft.com/office/word/2010/wordprocessingShape">
                    <wps:wsp>
                      <wps:cNvCnPr/>
                      <wps:spPr>
                        <a:xfrm flipH="1" flipV="1">
                          <a:off x="0" y="0"/>
                          <a:ext cx="6953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A19AB8" id="Straight Arrow Connector 205" o:spid="_x0000_s1026" type="#_x0000_t32" style="position:absolute;margin-left:209.25pt;margin-top:3.9pt;width:54.75pt;height:28.5pt;flip:x y;z-index:25158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" strokecolor="black [3200]" strokeweight=".5pt">
                <v:stroke endarrow="block" joinstyle="miter"/>
              </v:shape>
            </w:pict>
          </mc:Fallback>
        </mc:AlternateContent>
      </w:r>
    </w:p>
    <w:p w14:paraId="745D045F" w14:textId="77777777" w:rsidR="00B80FA6" w:rsidRDefault="00B80FA6" w:rsidP="00C9383D"/>
    <w:p w14:paraId="2F7DA0AE" w14:textId="77777777" w:rsidR="00B80FA6" w:rsidRPr="00C9383D" w:rsidRDefault="00B80FA6" w:rsidP="00C9383D"/>
    <w:p w14:paraId="3D6C70C2" w14:textId="0D98D804" w:rsidR="00C475E2" w:rsidRPr="00C475E2" w:rsidRDefault="00C475E2" w:rsidP="00C475E2"/>
    <w:tbl>
      <w:tblPr>
        <w:tblStyle w:val="TableGrid"/>
        <w:tblpPr w:leftFromText="180" w:rightFromText="180" w:vertAnchor="text" w:horzAnchor="margin" w:tblpY="23"/>
        <w:tblW w:w="9564" w:type="dxa"/>
        <w:tblLook w:val="04A0" w:firstRow="1" w:lastRow="0" w:firstColumn="1" w:lastColumn="0" w:noHBand="0" w:noVBand="1"/>
      </w:tblPr>
      <w:tblGrid>
        <w:gridCol w:w="2660"/>
        <w:gridCol w:w="3452"/>
        <w:gridCol w:w="3452"/>
      </w:tblGrid>
      <w:tr w:rsidR="008C10DF" w14:paraId="35207190" w14:textId="77777777" w:rsidTr="00292B96">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0B3C21CB" w14:textId="77777777" w:rsidR="008C10DF" w:rsidRDefault="008C10DF" w:rsidP="00292B96">
            <w:pPr>
              <w:rPr>
                <w:b/>
              </w:rPr>
            </w:pPr>
            <w:r>
              <w:rPr>
                <w:b/>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1CE916E8" w14:textId="0B8BC594" w:rsidR="008C10DF" w:rsidRDefault="008C10DF" w:rsidP="008C10DF">
            <w:pPr>
              <w:rPr>
                <w:b/>
              </w:rPr>
            </w:pPr>
            <w:r>
              <w:rPr>
                <w:b/>
              </w:rPr>
              <w:t>Register Doctor</w:t>
            </w:r>
          </w:p>
        </w:tc>
      </w:tr>
      <w:tr w:rsidR="008C10DF" w14:paraId="2A038D09" w14:textId="77777777" w:rsidTr="00292B96">
        <w:tc>
          <w:tcPr>
            <w:tcW w:w="2660" w:type="dxa"/>
            <w:tcBorders>
              <w:top w:val="single" w:sz="4" w:space="0" w:color="auto"/>
              <w:left w:val="single" w:sz="4" w:space="0" w:color="auto"/>
              <w:bottom w:val="single" w:sz="4" w:space="0" w:color="auto"/>
              <w:right w:val="single" w:sz="4" w:space="0" w:color="auto"/>
            </w:tcBorders>
            <w:hideMark/>
          </w:tcPr>
          <w:p w14:paraId="38B16C64" w14:textId="77777777" w:rsidR="008C10DF" w:rsidRDefault="008C10DF" w:rsidP="00292B96">
            <w:pPr>
              <w:rPr>
                <w:b/>
              </w:rPr>
            </w:pPr>
            <w:r>
              <w:rPr>
                <w:b/>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09981252" w14:textId="626D2E24" w:rsidR="008C10DF" w:rsidRDefault="008C10DF" w:rsidP="008C10DF">
            <w:r>
              <w:t>05</w:t>
            </w:r>
          </w:p>
        </w:tc>
      </w:tr>
      <w:tr w:rsidR="008C10DF" w14:paraId="14EC1F8B" w14:textId="77777777" w:rsidTr="00292B96">
        <w:tc>
          <w:tcPr>
            <w:tcW w:w="2660" w:type="dxa"/>
            <w:tcBorders>
              <w:top w:val="single" w:sz="4" w:space="0" w:color="auto"/>
              <w:left w:val="single" w:sz="4" w:space="0" w:color="auto"/>
              <w:bottom w:val="single" w:sz="4" w:space="0" w:color="auto"/>
              <w:right w:val="single" w:sz="4" w:space="0" w:color="auto"/>
            </w:tcBorders>
            <w:hideMark/>
          </w:tcPr>
          <w:p w14:paraId="6546636A" w14:textId="77777777" w:rsidR="008C10DF" w:rsidRDefault="008C10DF" w:rsidP="00292B96">
            <w:pPr>
              <w:rPr>
                <w:b/>
              </w:rPr>
            </w:pPr>
            <w:r>
              <w:rPr>
                <w:b/>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5860CED8" w14:textId="5ABF2C86" w:rsidR="008C10DF" w:rsidRDefault="008C10DF" w:rsidP="008C10DF">
            <w:r>
              <w:t>01</w:t>
            </w:r>
          </w:p>
        </w:tc>
      </w:tr>
      <w:tr w:rsidR="008C10DF" w14:paraId="1FA449C8" w14:textId="77777777" w:rsidTr="00292B96">
        <w:tc>
          <w:tcPr>
            <w:tcW w:w="2660" w:type="dxa"/>
            <w:tcBorders>
              <w:top w:val="single" w:sz="4" w:space="0" w:color="auto"/>
              <w:left w:val="single" w:sz="4" w:space="0" w:color="auto"/>
              <w:bottom w:val="single" w:sz="4" w:space="0" w:color="auto"/>
              <w:right w:val="single" w:sz="4" w:space="0" w:color="auto"/>
            </w:tcBorders>
            <w:hideMark/>
          </w:tcPr>
          <w:p w14:paraId="4182E0A0" w14:textId="77777777" w:rsidR="008C10DF" w:rsidRDefault="008C10DF" w:rsidP="00292B96">
            <w:pPr>
              <w:rPr>
                <w:b/>
              </w:rPr>
            </w:pPr>
            <w:r>
              <w:rPr>
                <w:b/>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54F03EC1" w14:textId="77777777" w:rsidR="008C10DF" w:rsidRDefault="008C10DF" w:rsidP="00292B96">
            <w:r>
              <w:t>Administrator</w:t>
            </w:r>
          </w:p>
        </w:tc>
      </w:tr>
      <w:tr w:rsidR="008C10DF" w14:paraId="7A30417B" w14:textId="77777777" w:rsidTr="00292B96">
        <w:tc>
          <w:tcPr>
            <w:tcW w:w="2660" w:type="dxa"/>
            <w:tcBorders>
              <w:top w:val="single" w:sz="4" w:space="0" w:color="auto"/>
              <w:left w:val="single" w:sz="4" w:space="0" w:color="auto"/>
              <w:bottom w:val="single" w:sz="4" w:space="0" w:color="auto"/>
              <w:right w:val="single" w:sz="4" w:space="0" w:color="auto"/>
            </w:tcBorders>
            <w:hideMark/>
          </w:tcPr>
          <w:p w14:paraId="7CAF450F" w14:textId="77777777" w:rsidR="008C10DF" w:rsidRDefault="008C10DF" w:rsidP="00292B96">
            <w:pPr>
              <w:rPr>
                <w:b/>
              </w:rPr>
            </w:pPr>
            <w:r>
              <w:rPr>
                <w:b/>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6AF9549F" w14:textId="77777777" w:rsidR="008C10DF" w:rsidRDefault="008C10DF" w:rsidP="00292B96">
            <w:r>
              <w:t>Administrator</w:t>
            </w:r>
          </w:p>
        </w:tc>
      </w:tr>
      <w:tr w:rsidR="008C10DF" w14:paraId="2348385C" w14:textId="77777777" w:rsidTr="00292B96">
        <w:tc>
          <w:tcPr>
            <w:tcW w:w="2660" w:type="dxa"/>
            <w:tcBorders>
              <w:top w:val="single" w:sz="4" w:space="0" w:color="auto"/>
              <w:left w:val="single" w:sz="4" w:space="0" w:color="auto"/>
              <w:bottom w:val="single" w:sz="4" w:space="0" w:color="auto"/>
              <w:right w:val="single" w:sz="4" w:space="0" w:color="auto"/>
            </w:tcBorders>
            <w:hideMark/>
          </w:tcPr>
          <w:p w14:paraId="284D1747" w14:textId="77777777" w:rsidR="008C10DF" w:rsidRDefault="008C10DF" w:rsidP="00292B96">
            <w:pPr>
              <w:rPr>
                <w:b/>
              </w:rPr>
            </w:pPr>
            <w:r>
              <w:rPr>
                <w:b/>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3082C18E" w14:textId="77777777" w:rsidR="008C10DF" w:rsidRDefault="008C10DF" w:rsidP="00292B96"/>
        </w:tc>
      </w:tr>
      <w:tr w:rsidR="008C10DF" w14:paraId="22A8FBCD" w14:textId="77777777" w:rsidTr="00292B96">
        <w:tc>
          <w:tcPr>
            <w:tcW w:w="2660" w:type="dxa"/>
            <w:tcBorders>
              <w:top w:val="single" w:sz="4" w:space="0" w:color="auto"/>
              <w:left w:val="single" w:sz="4" w:space="0" w:color="auto"/>
              <w:bottom w:val="single" w:sz="4" w:space="0" w:color="auto"/>
              <w:right w:val="single" w:sz="4" w:space="0" w:color="auto"/>
            </w:tcBorders>
            <w:hideMark/>
          </w:tcPr>
          <w:p w14:paraId="24A6D7BF" w14:textId="77777777" w:rsidR="008C10DF" w:rsidRDefault="008C10DF" w:rsidP="00292B96">
            <w:pPr>
              <w:rPr>
                <w:b/>
              </w:rPr>
            </w:pPr>
            <w:r>
              <w:rPr>
                <w:b/>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7C0D3B4D" w14:textId="7B60224D" w:rsidR="008C10DF" w:rsidRDefault="008C10DF" w:rsidP="00A1073C">
            <w:pPr>
              <w:rPr>
                <w:rFonts w:cstheme="minorHAnsi"/>
              </w:rPr>
            </w:pPr>
            <w:r>
              <w:t>Every Doctor at the practice must be registered on the system.</w:t>
            </w:r>
          </w:p>
        </w:tc>
      </w:tr>
      <w:tr w:rsidR="008C10DF" w14:paraId="52380C5B" w14:textId="77777777" w:rsidTr="00292B96">
        <w:tc>
          <w:tcPr>
            <w:tcW w:w="2660" w:type="dxa"/>
            <w:tcBorders>
              <w:top w:val="single" w:sz="4" w:space="0" w:color="auto"/>
              <w:left w:val="single" w:sz="4" w:space="0" w:color="auto"/>
              <w:bottom w:val="single" w:sz="4" w:space="0" w:color="auto"/>
              <w:right w:val="single" w:sz="4" w:space="0" w:color="auto"/>
            </w:tcBorders>
            <w:hideMark/>
          </w:tcPr>
          <w:p w14:paraId="47D0A0A5" w14:textId="77777777" w:rsidR="008C10DF" w:rsidRDefault="008C10DF" w:rsidP="00292B96">
            <w:pPr>
              <w:rPr>
                <w:b/>
              </w:rPr>
            </w:pPr>
            <w:r>
              <w:rPr>
                <w:b/>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29AFA41F" w14:textId="1BD15231" w:rsidR="008C10DF" w:rsidRPr="00740C98" w:rsidRDefault="008C10DF" w:rsidP="00292B96">
            <w:pPr>
              <w:rPr>
                <w:rFonts w:cstheme="minorHAnsi"/>
                <w:szCs w:val="19"/>
              </w:rPr>
            </w:pPr>
          </w:p>
        </w:tc>
      </w:tr>
      <w:tr w:rsidR="008C10DF" w14:paraId="0DCBB8DD" w14:textId="77777777" w:rsidTr="00292B96">
        <w:tc>
          <w:tcPr>
            <w:tcW w:w="2660" w:type="dxa"/>
            <w:tcBorders>
              <w:top w:val="single" w:sz="4" w:space="0" w:color="auto"/>
              <w:left w:val="single" w:sz="4" w:space="0" w:color="auto"/>
              <w:bottom w:val="single" w:sz="4" w:space="0" w:color="auto"/>
              <w:right w:val="single" w:sz="4" w:space="0" w:color="auto"/>
            </w:tcBorders>
            <w:hideMark/>
          </w:tcPr>
          <w:p w14:paraId="4B3EE9C2" w14:textId="77777777" w:rsidR="008C10DF" w:rsidRDefault="008C10DF" w:rsidP="00292B96">
            <w:pPr>
              <w:rPr>
                <w:b/>
              </w:rPr>
            </w:pPr>
            <w:r>
              <w:rPr>
                <w:b/>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479A8421" w14:textId="539CA566" w:rsidR="008C10DF" w:rsidRPr="00965CCE" w:rsidRDefault="008C10DF" w:rsidP="008C10DF">
            <w:r w:rsidRPr="00965CCE">
              <w:t xml:space="preserve">The creation of a new entity in the </w:t>
            </w:r>
            <w:r>
              <w:t>Doctor File</w:t>
            </w:r>
            <w:r w:rsidRPr="00965CCE">
              <w:t>.</w:t>
            </w:r>
          </w:p>
        </w:tc>
      </w:tr>
      <w:tr w:rsidR="008C10DF" w14:paraId="39EBF976" w14:textId="77777777" w:rsidTr="00292B96">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5B7FA5B7" w14:textId="77777777" w:rsidR="008C10DF" w:rsidRDefault="008C10DF" w:rsidP="00292B96">
            <w:pPr>
              <w:rPr>
                <w:b/>
              </w:rPr>
            </w:pPr>
            <w:r>
              <w:rPr>
                <w:b/>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4B05367F" w14:textId="77777777" w:rsidR="008C10DF" w:rsidRDefault="008C10DF" w:rsidP="00292B96">
            <w:pPr>
              <w:ind w:left="-85"/>
              <w:jc w:val="center"/>
              <w:rPr>
                <w:b/>
              </w:rPr>
            </w:pPr>
            <w:r>
              <w:rPr>
                <w:b/>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220877E3" w14:textId="77777777" w:rsidR="008C10DF" w:rsidRDefault="008C10DF" w:rsidP="00292B96">
            <w:pPr>
              <w:ind w:left="-85"/>
              <w:jc w:val="center"/>
              <w:rPr>
                <w:b/>
              </w:rPr>
            </w:pPr>
            <w:r>
              <w:rPr>
                <w:b/>
              </w:rPr>
              <w:t>System Response</w:t>
            </w:r>
          </w:p>
        </w:tc>
      </w:tr>
      <w:tr w:rsidR="008C10DF" w14:paraId="5F1A7632" w14:textId="77777777" w:rsidTr="00292B96">
        <w:trPr>
          <w:trHeight w:val="2497"/>
        </w:trPr>
        <w:tc>
          <w:tcPr>
            <w:tcW w:w="2660" w:type="dxa"/>
            <w:tcBorders>
              <w:top w:val="single" w:sz="4" w:space="0" w:color="auto"/>
              <w:left w:val="single" w:sz="4" w:space="0" w:color="auto"/>
              <w:bottom w:val="single" w:sz="4" w:space="0" w:color="auto"/>
              <w:right w:val="single" w:sz="4" w:space="0" w:color="auto"/>
            </w:tcBorders>
          </w:tcPr>
          <w:p w14:paraId="2CCDEDF9" w14:textId="219AE43D" w:rsidR="008C10DF" w:rsidRDefault="008C10DF" w:rsidP="008C10DF">
            <w:pPr>
              <w:rPr>
                <w:rFonts w:cstheme="minorHAnsi"/>
                <w:b/>
              </w:rPr>
            </w:pPr>
            <w:r>
              <w:rPr>
                <w:rFonts w:cstheme="minorHAnsi"/>
                <w:b/>
              </w:rPr>
              <w:lastRenderedPageBreak/>
              <w:t>Registering a Doctor</w:t>
            </w:r>
          </w:p>
        </w:tc>
        <w:tc>
          <w:tcPr>
            <w:tcW w:w="3452" w:type="dxa"/>
            <w:tcBorders>
              <w:top w:val="single" w:sz="4" w:space="0" w:color="auto"/>
              <w:left w:val="single" w:sz="4" w:space="0" w:color="auto"/>
              <w:bottom w:val="single" w:sz="4" w:space="0" w:color="auto"/>
              <w:right w:val="single" w:sz="4" w:space="0" w:color="auto"/>
            </w:tcBorders>
          </w:tcPr>
          <w:p w14:paraId="732F3595" w14:textId="47A397A2" w:rsidR="008C10DF" w:rsidRPr="00B77AF6" w:rsidRDefault="008C10DF" w:rsidP="00292B96">
            <w:r>
              <w:rPr>
                <w:b/>
              </w:rPr>
              <w:t xml:space="preserve">Step 1: </w:t>
            </w:r>
            <w:r>
              <w:t>New Doctor requests to register with the practice.</w:t>
            </w:r>
          </w:p>
          <w:p w14:paraId="752783F2" w14:textId="77777777" w:rsidR="008C10DF" w:rsidRDefault="008C10DF" w:rsidP="00292B96">
            <w:pPr>
              <w:rPr>
                <w:b/>
              </w:rPr>
            </w:pPr>
          </w:p>
          <w:p w14:paraId="07FDCDA2" w14:textId="22B316A3" w:rsidR="008C10DF" w:rsidRPr="00965CCE" w:rsidRDefault="008C10DF" w:rsidP="00292B96">
            <w:r>
              <w:rPr>
                <w:b/>
              </w:rPr>
              <w:t xml:space="preserve">Step 2: </w:t>
            </w:r>
            <w:r>
              <w:t xml:space="preserve">Admin requests to register a Doctor to the system. </w:t>
            </w:r>
          </w:p>
          <w:p w14:paraId="2EC676ED" w14:textId="77777777" w:rsidR="008C10DF" w:rsidRDefault="008C10DF" w:rsidP="00292B96"/>
          <w:p w14:paraId="0ECD28FC" w14:textId="77777777" w:rsidR="008C10DF" w:rsidRDefault="008C10DF" w:rsidP="00292B96">
            <w:r>
              <w:rPr>
                <w:b/>
              </w:rPr>
              <w:t xml:space="preserve">Step 4: </w:t>
            </w:r>
            <w:r>
              <w:t>Admin fills out the required information.</w:t>
            </w:r>
          </w:p>
          <w:p w14:paraId="6FA9F894" w14:textId="77777777" w:rsidR="008C10DF" w:rsidRDefault="008C10DF" w:rsidP="00292B96">
            <w:pPr>
              <w:pStyle w:val="ListParagraph"/>
              <w:numPr>
                <w:ilvl w:val="0"/>
                <w:numId w:val="5"/>
              </w:numPr>
            </w:pPr>
            <w:r>
              <w:t>Forename</w:t>
            </w:r>
          </w:p>
          <w:p w14:paraId="66B225F9" w14:textId="77777777" w:rsidR="008C10DF" w:rsidRDefault="008C10DF" w:rsidP="00292B96">
            <w:pPr>
              <w:pStyle w:val="ListParagraph"/>
              <w:numPr>
                <w:ilvl w:val="0"/>
                <w:numId w:val="5"/>
              </w:numPr>
            </w:pPr>
            <w:r>
              <w:t>Surname</w:t>
            </w:r>
          </w:p>
          <w:p w14:paraId="5B67A3FD" w14:textId="77777777" w:rsidR="008C10DF" w:rsidRDefault="008C10DF" w:rsidP="00292B96">
            <w:pPr>
              <w:pStyle w:val="ListParagraph"/>
              <w:numPr>
                <w:ilvl w:val="0"/>
                <w:numId w:val="5"/>
              </w:numPr>
            </w:pPr>
            <w:r>
              <w:t>Address</w:t>
            </w:r>
          </w:p>
          <w:p w14:paraId="320AF548" w14:textId="77777777" w:rsidR="008C10DF" w:rsidRDefault="008C10DF" w:rsidP="00292B96">
            <w:pPr>
              <w:pStyle w:val="ListParagraph"/>
              <w:numPr>
                <w:ilvl w:val="0"/>
                <w:numId w:val="5"/>
              </w:numPr>
            </w:pPr>
            <w:r>
              <w:t>Date of birth</w:t>
            </w:r>
          </w:p>
          <w:p w14:paraId="6A0D5A2E" w14:textId="77777777" w:rsidR="008C10DF" w:rsidRDefault="008C10DF" w:rsidP="008C10DF">
            <w:pPr>
              <w:pStyle w:val="ListParagraph"/>
              <w:numPr>
                <w:ilvl w:val="0"/>
                <w:numId w:val="5"/>
              </w:numPr>
            </w:pPr>
            <w:r>
              <w:t>Salary</w:t>
            </w:r>
          </w:p>
          <w:p w14:paraId="1EBEFB9C" w14:textId="2655AF8E" w:rsidR="008C10DF" w:rsidRPr="008C10DF" w:rsidRDefault="008C10DF" w:rsidP="008C10DF">
            <w:pPr>
              <w:pStyle w:val="ListParagraph"/>
              <w:numPr>
                <w:ilvl w:val="0"/>
                <w:numId w:val="5"/>
              </w:numPr>
            </w:pPr>
            <w:r>
              <w:t>Work Hours</w:t>
            </w:r>
          </w:p>
        </w:tc>
        <w:tc>
          <w:tcPr>
            <w:tcW w:w="3452" w:type="dxa"/>
            <w:tcBorders>
              <w:top w:val="single" w:sz="4" w:space="0" w:color="auto"/>
              <w:left w:val="single" w:sz="4" w:space="0" w:color="auto"/>
              <w:bottom w:val="single" w:sz="4" w:space="0" w:color="auto"/>
              <w:right w:val="single" w:sz="4" w:space="0" w:color="auto"/>
            </w:tcBorders>
            <w:hideMark/>
          </w:tcPr>
          <w:p w14:paraId="1FC7428D" w14:textId="77777777" w:rsidR="008C10DF" w:rsidRDefault="008C10DF" w:rsidP="00292B96">
            <w:pPr>
              <w:rPr>
                <w:b/>
              </w:rPr>
            </w:pPr>
          </w:p>
          <w:p w14:paraId="3A50DB83" w14:textId="77777777" w:rsidR="008C10DF" w:rsidRDefault="008C10DF" w:rsidP="00292B96">
            <w:pPr>
              <w:rPr>
                <w:b/>
              </w:rPr>
            </w:pPr>
          </w:p>
          <w:p w14:paraId="4B020496" w14:textId="77777777" w:rsidR="008C10DF" w:rsidRDefault="008C10DF" w:rsidP="00292B96">
            <w:pPr>
              <w:rPr>
                <w:b/>
              </w:rPr>
            </w:pPr>
          </w:p>
          <w:p w14:paraId="2776B9B9" w14:textId="2633A7B8" w:rsidR="008C10DF" w:rsidRPr="00965CCE" w:rsidRDefault="008C10DF" w:rsidP="00292B96">
            <w:r>
              <w:rPr>
                <w:b/>
              </w:rPr>
              <w:t xml:space="preserve">Step 3: </w:t>
            </w:r>
            <w:r>
              <w:t>System displays the register Doctor UI.</w:t>
            </w:r>
          </w:p>
          <w:p w14:paraId="10BFAFC6" w14:textId="77777777" w:rsidR="008C10DF" w:rsidRDefault="008C10DF" w:rsidP="00292B96">
            <w:pPr>
              <w:rPr>
                <w:b/>
              </w:rPr>
            </w:pPr>
          </w:p>
          <w:p w14:paraId="24C6EFEF" w14:textId="31873905" w:rsidR="008C10DF" w:rsidRDefault="008C10DF" w:rsidP="00292B96">
            <w:r>
              <w:rPr>
                <w:b/>
              </w:rPr>
              <w:t xml:space="preserve">Step 5: </w:t>
            </w:r>
            <w:r>
              <w:t>System creates a unique Doctor Id for the new Doctor.</w:t>
            </w:r>
          </w:p>
          <w:p w14:paraId="7EEF75B8" w14:textId="77777777" w:rsidR="008C10DF" w:rsidRDefault="008C10DF" w:rsidP="00292B96"/>
          <w:p w14:paraId="43840223" w14:textId="77777777" w:rsidR="008C10DF" w:rsidRDefault="008C10DF" w:rsidP="00292B96">
            <w:pPr>
              <w:rPr>
                <w:b/>
              </w:rPr>
            </w:pPr>
          </w:p>
          <w:p w14:paraId="3A52E0F1" w14:textId="77777777" w:rsidR="008C10DF" w:rsidRDefault="008C10DF" w:rsidP="00292B96">
            <w:pPr>
              <w:rPr>
                <w:b/>
              </w:rPr>
            </w:pPr>
          </w:p>
          <w:p w14:paraId="188C4A6E" w14:textId="77777777" w:rsidR="008C10DF" w:rsidRDefault="008C10DF" w:rsidP="00292B96">
            <w:pPr>
              <w:rPr>
                <w:b/>
              </w:rPr>
            </w:pPr>
          </w:p>
          <w:p w14:paraId="59101F5F" w14:textId="77777777" w:rsidR="008C10DF" w:rsidRDefault="008C10DF" w:rsidP="00292B96">
            <w:r>
              <w:rPr>
                <w:b/>
              </w:rPr>
              <w:t>Step 6:</w:t>
            </w:r>
            <w:r w:rsidRPr="00A07F76">
              <w:t xml:space="preserve"> System validates data entry</w:t>
            </w:r>
            <w:r>
              <w:t>.</w:t>
            </w:r>
          </w:p>
          <w:p w14:paraId="5A906F4E" w14:textId="77777777" w:rsidR="008C10DF" w:rsidRDefault="008C10DF" w:rsidP="00292B96">
            <w:pPr>
              <w:pStyle w:val="ListParagraph"/>
              <w:numPr>
                <w:ilvl w:val="0"/>
                <w:numId w:val="5"/>
              </w:numPr>
            </w:pPr>
            <w:r>
              <w:t>All fields are required</w:t>
            </w:r>
          </w:p>
          <w:p w14:paraId="720ADD79" w14:textId="77777777" w:rsidR="008C10DF" w:rsidRPr="005E3450" w:rsidRDefault="008C10DF" w:rsidP="00292B96">
            <w:pPr>
              <w:pStyle w:val="ListParagraph"/>
              <w:numPr>
                <w:ilvl w:val="0"/>
                <w:numId w:val="5"/>
              </w:numPr>
            </w:pPr>
            <w:r>
              <w:t>DoB must not be in future</w:t>
            </w:r>
          </w:p>
          <w:p w14:paraId="25DF5881" w14:textId="77777777" w:rsidR="008C10DF" w:rsidRDefault="008C10DF" w:rsidP="00292B96"/>
          <w:p w14:paraId="045315EC" w14:textId="77777777" w:rsidR="008C10DF" w:rsidRDefault="008C10DF" w:rsidP="00292B96">
            <w:r>
              <w:rPr>
                <w:b/>
              </w:rPr>
              <w:t xml:space="preserve">Step 7: </w:t>
            </w:r>
            <w:r>
              <w:t>Registration Date is assigned System Date.</w:t>
            </w:r>
          </w:p>
          <w:p w14:paraId="027CB609" w14:textId="77777777" w:rsidR="008C10DF" w:rsidRPr="005E3450" w:rsidRDefault="008C10DF" w:rsidP="00292B96"/>
          <w:p w14:paraId="05602CB3" w14:textId="4F940FD4" w:rsidR="008C10DF" w:rsidRDefault="008C10DF" w:rsidP="00292B96">
            <w:r>
              <w:rPr>
                <w:b/>
              </w:rPr>
              <w:t xml:space="preserve">Step 8: </w:t>
            </w:r>
            <w:r>
              <w:t>Stores Doctor information in the Doctor File.</w:t>
            </w:r>
          </w:p>
          <w:p w14:paraId="559F6FB3" w14:textId="77777777" w:rsidR="008C10DF" w:rsidRDefault="008C10DF" w:rsidP="00292B96"/>
          <w:p w14:paraId="608CF7FD" w14:textId="7FE8069B" w:rsidR="008C10DF" w:rsidRPr="005E3450" w:rsidRDefault="008C10DF" w:rsidP="00292B96">
            <w:r>
              <w:rPr>
                <w:b/>
              </w:rPr>
              <w:t xml:space="preserve">Step 9: </w:t>
            </w:r>
            <w:r>
              <w:t xml:space="preserve">Doctor Status is assigned a default value ‘Registered’. </w:t>
            </w:r>
          </w:p>
          <w:p w14:paraId="1B128AE4" w14:textId="77777777" w:rsidR="008C10DF" w:rsidRDefault="008C10DF" w:rsidP="00292B96"/>
          <w:p w14:paraId="31670879" w14:textId="77777777" w:rsidR="008C10DF" w:rsidRPr="00B77AF6" w:rsidRDefault="008C10DF" w:rsidP="00292B96">
            <w:r>
              <w:rPr>
                <w:b/>
              </w:rPr>
              <w:t xml:space="preserve">Step 9: </w:t>
            </w:r>
            <w:r>
              <w:t>Confirmation message displayed.</w:t>
            </w:r>
          </w:p>
          <w:p w14:paraId="58BCD3E9" w14:textId="77777777" w:rsidR="008C10DF" w:rsidRDefault="008C10DF" w:rsidP="00292B96"/>
        </w:tc>
      </w:tr>
      <w:tr w:rsidR="008C10DF" w14:paraId="677D40B2" w14:textId="77777777" w:rsidTr="00292B96">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1535533A" w14:textId="1D49768D" w:rsidR="008C10DF" w:rsidRDefault="008C10DF" w:rsidP="00292B96">
            <w:pPr>
              <w:ind w:left="-85"/>
              <w:rPr>
                <w:rFonts w:cstheme="minorHAnsi"/>
                <w:b/>
              </w:rPr>
            </w:pPr>
            <w:r>
              <w:rPr>
                <w:b/>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39C6A399" w14:textId="77777777" w:rsidR="008C10DF" w:rsidRDefault="008C10DF" w:rsidP="00292B96">
            <w:pPr>
              <w:ind w:left="-85"/>
              <w:jc w:val="center"/>
              <w:rPr>
                <w:b/>
              </w:rPr>
            </w:pPr>
            <w:r>
              <w:rPr>
                <w:b/>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147F0205" w14:textId="77777777" w:rsidR="008C10DF" w:rsidRDefault="008C10DF" w:rsidP="00292B96">
            <w:pPr>
              <w:ind w:left="-85"/>
              <w:jc w:val="center"/>
              <w:rPr>
                <w:b/>
              </w:rPr>
            </w:pPr>
            <w:r>
              <w:rPr>
                <w:b/>
              </w:rPr>
              <w:t>System Response</w:t>
            </w:r>
          </w:p>
        </w:tc>
      </w:tr>
      <w:tr w:rsidR="008C10DF" w14:paraId="62FFAE1B" w14:textId="77777777" w:rsidTr="00292B96">
        <w:trPr>
          <w:trHeight w:val="1125"/>
        </w:trPr>
        <w:tc>
          <w:tcPr>
            <w:tcW w:w="2660" w:type="dxa"/>
            <w:tcBorders>
              <w:top w:val="single" w:sz="4" w:space="0" w:color="auto"/>
              <w:left w:val="single" w:sz="4" w:space="0" w:color="auto"/>
              <w:right w:val="single" w:sz="4" w:space="0" w:color="auto"/>
            </w:tcBorders>
            <w:hideMark/>
          </w:tcPr>
          <w:p w14:paraId="4B27E66C" w14:textId="77777777" w:rsidR="008C10DF" w:rsidRPr="008E69D8" w:rsidRDefault="008C10DF" w:rsidP="00292B96">
            <w:pPr>
              <w:rPr>
                <w:b/>
              </w:rPr>
            </w:pPr>
            <w:r>
              <w:rPr>
                <w:b/>
              </w:rPr>
              <w:t>Invalid Data Entry</w:t>
            </w:r>
          </w:p>
        </w:tc>
        <w:tc>
          <w:tcPr>
            <w:tcW w:w="3452" w:type="dxa"/>
            <w:tcBorders>
              <w:top w:val="single" w:sz="4" w:space="0" w:color="auto"/>
              <w:left w:val="single" w:sz="4" w:space="0" w:color="auto"/>
              <w:bottom w:val="single" w:sz="4" w:space="0" w:color="auto"/>
              <w:right w:val="single" w:sz="4" w:space="0" w:color="auto"/>
            </w:tcBorders>
          </w:tcPr>
          <w:p w14:paraId="54BF9D71" w14:textId="77777777" w:rsidR="008C10DF" w:rsidRDefault="008C10DF" w:rsidP="00292B96"/>
          <w:p w14:paraId="5607DA95" w14:textId="77777777" w:rsidR="008C10DF" w:rsidRDefault="008C10DF" w:rsidP="00292B96"/>
          <w:p w14:paraId="06595A81" w14:textId="77777777" w:rsidR="008C10DF" w:rsidRDefault="008C10DF" w:rsidP="00292B96"/>
          <w:p w14:paraId="2CF1A835" w14:textId="77777777" w:rsidR="008C10DF" w:rsidRDefault="008C10DF" w:rsidP="00292B96"/>
          <w:p w14:paraId="4DCECC93" w14:textId="77777777" w:rsidR="008C10DF" w:rsidRDefault="008C10DF" w:rsidP="00292B96"/>
          <w:p w14:paraId="118AFCA5" w14:textId="77777777" w:rsidR="008C10DF" w:rsidRDefault="008C10DF" w:rsidP="00292B96"/>
          <w:p w14:paraId="1C0B063B" w14:textId="77777777" w:rsidR="008C10DF" w:rsidRDefault="008C10DF" w:rsidP="00292B96"/>
          <w:p w14:paraId="6DFAD96D" w14:textId="77777777" w:rsidR="008C10DF" w:rsidRPr="008E69D8" w:rsidRDefault="008C10DF" w:rsidP="00292B96">
            <w:r w:rsidRPr="001C1F8A">
              <w:rPr>
                <w:b/>
              </w:rPr>
              <w:t>Step 9:</w:t>
            </w:r>
            <w:r>
              <w:t xml:space="preserve"> Admin re-enters the invalid data entry </w:t>
            </w:r>
          </w:p>
        </w:tc>
        <w:tc>
          <w:tcPr>
            <w:tcW w:w="3452" w:type="dxa"/>
            <w:tcBorders>
              <w:top w:val="single" w:sz="4" w:space="0" w:color="auto"/>
              <w:left w:val="single" w:sz="4" w:space="0" w:color="auto"/>
              <w:bottom w:val="single" w:sz="4" w:space="0" w:color="auto"/>
              <w:right w:val="single" w:sz="4" w:space="0" w:color="auto"/>
            </w:tcBorders>
          </w:tcPr>
          <w:p w14:paraId="4B741C30" w14:textId="77777777" w:rsidR="008C10DF" w:rsidRDefault="008C10DF" w:rsidP="00292B96">
            <w:r w:rsidRPr="00622662">
              <w:rPr>
                <w:b/>
              </w:rPr>
              <w:t>Step 7:</w:t>
            </w:r>
            <w:r>
              <w:t xml:space="preserve"> System displays appropriate error message.</w:t>
            </w:r>
          </w:p>
          <w:p w14:paraId="406A455D" w14:textId="77777777" w:rsidR="008C10DF" w:rsidRDefault="008C10DF" w:rsidP="00292B96"/>
          <w:p w14:paraId="47F3D827" w14:textId="7EC70A54" w:rsidR="008C10DF" w:rsidRDefault="008C10DF" w:rsidP="00292B96">
            <w:r w:rsidRPr="00622662">
              <w:rPr>
                <w:b/>
              </w:rPr>
              <w:t>Step 8:</w:t>
            </w:r>
            <w:r>
              <w:t xml:space="preserve"> System opens the register Doctor UI with the invalid field highlighted.</w:t>
            </w:r>
          </w:p>
          <w:p w14:paraId="70B82210" w14:textId="77777777" w:rsidR="008C10DF" w:rsidRPr="008E69D8" w:rsidRDefault="008C10DF" w:rsidP="00292B96"/>
        </w:tc>
      </w:tr>
      <w:tr w:rsidR="008C10DF" w14:paraId="723C3B37" w14:textId="77777777" w:rsidTr="00292B96">
        <w:tc>
          <w:tcPr>
            <w:tcW w:w="2660" w:type="dxa"/>
            <w:tcBorders>
              <w:top w:val="single" w:sz="4" w:space="0" w:color="auto"/>
              <w:left w:val="single" w:sz="4" w:space="0" w:color="auto"/>
              <w:bottom w:val="single" w:sz="4" w:space="0" w:color="auto"/>
              <w:right w:val="single" w:sz="4" w:space="0" w:color="auto"/>
            </w:tcBorders>
            <w:hideMark/>
          </w:tcPr>
          <w:p w14:paraId="05C72A0A" w14:textId="77777777" w:rsidR="008C10DF" w:rsidRDefault="008C10DF" w:rsidP="00292B96">
            <w:pPr>
              <w:rPr>
                <w:b/>
              </w:rPr>
            </w:pPr>
            <w:r>
              <w:rPr>
                <w:b/>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44A46825" w14:textId="4BE6EFFB" w:rsidR="008C10DF" w:rsidRDefault="008C10DF" w:rsidP="008C10DF">
            <w:pPr>
              <w:rPr>
                <w:rFonts w:cstheme="minorHAnsi"/>
              </w:rPr>
            </w:pPr>
            <w:r>
              <w:rPr>
                <w:rFonts w:cstheme="minorHAnsi"/>
              </w:rPr>
              <w:t>The creation of unique Doctor Id and update of the Doctor File.</w:t>
            </w:r>
          </w:p>
        </w:tc>
      </w:tr>
      <w:tr w:rsidR="008C10DF" w14:paraId="2C84A3B9" w14:textId="77777777" w:rsidTr="00292B96">
        <w:tc>
          <w:tcPr>
            <w:tcW w:w="2660" w:type="dxa"/>
            <w:tcBorders>
              <w:top w:val="single" w:sz="4" w:space="0" w:color="auto"/>
              <w:left w:val="single" w:sz="4" w:space="0" w:color="auto"/>
              <w:bottom w:val="single" w:sz="4" w:space="0" w:color="auto"/>
              <w:right w:val="single" w:sz="4" w:space="0" w:color="auto"/>
            </w:tcBorders>
            <w:hideMark/>
          </w:tcPr>
          <w:p w14:paraId="0BB89CC7" w14:textId="77777777" w:rsidR="008C10DF" w:rsidRDefault="008C10DF" w:rsidP="00292B96">
            <w:pPr>
              <w:rPr>
                <w:b/>
              </w:rPr>
            </w:pPr>
            <w:r>
              <w:rPr>
                <w:b/>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44633212" w14:textId="1EFF5D01" w:rsidR="008C10DF" w:rsidRDefault="008C10DF" w:rsidP="008C10DF">
            <w:pPr>
              <w:tabs>
                <w:tab w:val="right" w:pos="6688"/>
              </w:tabs>
              <w:rPr>
                <w:rFonts w:cstheme="minorHAnsi"/>
              </w:rPr>
            </w:pPr>
            <w:r>
              <w:rPr>
                <w:rFonts w:cstheme="minorHAnsi"/>
              </w:rPr>
              <w:t xml:space="preserve">Only the said Doctor may provide the information for their record. </w:t>
            </w:r>
            <w:r>
              <w:rPr>
                <w:rFonts w:cstheme="minorHAnsi"/>
                <w:color w:val="FF0000"/>
              </w:rPr>
              <w:tab/>
            </w:r>
          </w:p>
        </w:tc>
      </w:tr>
      <w:tr w:rsidR="008C10DF" w14:paraId="0BF99102" w14:textId="77777777" w:rsidTr="00292B96">
        <w:tc>
          <w:tcPr>
            <w:tcW w:w="2660" w:type="dxa"/>
            <w:tcBorders>
              <w:top w:val="single" w:sz="4" w:space="0" w:color="auto"/>
              <w:left w:val="single" w:sz="4" w:space="0" w:color="auto"/>
              <w:bottom w:val="single" w:sz="4" w:space="0" w:color="auto"/>
              <w:right w:val="single" w:sz="4" w:space="0" w:color="auto"/>
            </w:tcBorders>
            <w:hideMark/>
          </w:tcPr>
          <w:p w14:paraId="7789B91C" w14:textId="77777777" w:rsidR="008C10DF" w:rsidRDefault="008C10DF" w:rsidP="00292B96">
            <w:pPr>
              <w:rPr>
                <w:b/>
              </w:rPr>
            </w:pPr>
            <w:r>
              <w:rPr>
                <w:b/>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798F5D41" w14:textId="77777777" w:rsidR="008C10DF" w:rsidRDefault="008C10DF" w:rsidP="00292B96">
            <w:pPr>
              <w:rPr>
                <w:rFonts w:cstheme="minorHAnsi"/>
              </w:rPr>
            </w:pPr>
            <w:r>
              <w:rPr>
                <w:rFonts w:cstheme="minorHAnsi"/>
              </w:rPr>
              <w:t>Identity verification is required for registration.</w:t>
            </w:r>
          </w:p>
        </w:tc>
      </w:tr>
      <w:tr w:rsidR="008C10DF" w14:paraId="1C742B27" w14:textId="77777777" w:rsidTr="00292B96">
        <w:tc>
          <w:tcPr>
            <w:tcW w:w="2660" w:type="dxa"/>
            <w:tcBorders>
              <w:top w:val="single" w:sz="4" w:space="0" w:color="auto"/>
              <w:left w:val="single" w:sz="4" w:space="0" w:color="auto"/>
              <w:bottom w:val="single" w:sz="4" w:space="0" w:color="auto"/>
              <w:right w:val="single" w:sz="4" w:space="0" w:color="auto"/>
            </w:tcBorders>
            <w:hideMark/>
          </w:tcPr>
          <w:p w14:paraId="003CC017" w14:textId="77777777" w:rsidR="008C10DF" w:rsidRDefault="008C10DF" w:rsidP="00292B96">
            <w:pPr>
              <w:rPr>
                <w:b/>
              </w:rPr>
            </w:pPr>
            <w:r>
              <w:rPr>
                <w:b/>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35A1D4F9" w14:textId="77777777" w:rsidR="008C10DF" w:rsidRDefault="008C10DF" w:rsidP="00292B96">
            <w:pPr>
              <w:rPr>
                <w:rFonts w:cstheme="minorHAnsi"/>
              </w:rPr>
            </w:pPr>
          </w:p>
        </w:tc>
      </w:tr>
    </w:tbl>
    <w:p w14:paraId="10562DBE" w14:textId="77777777" w:rsidR="008C10DF" w:rsidRDefault="008C10DF" w:rsidP="0070582C">
      <w:pPr>
        <w:pStyle w:val="ListParagraph"/>
      </w:pPr>
    </w:p>
    <w:p w14:paraId="59F2548E" w14:textId="77777777" w:rsidR="00317633" w:rsidRDefault="00317633" w:rsidP="0070582C">
      <w:pPr>
        <w:pStyle w:val="ListParagraph"/>
      </w:pPr>
    </w:p>
    <w:p w14:paraId="40A2B636" w14:textId="77777777" w:rsidR="00317633" w:rsidRDefault="00317633" w:rsidP="0070582C">
      <w:pPr>
        <w:pStyle w:val="ListParagraph"/>
      </w:pPr>
    </w:p>
    <w:p w14:paraId="55258D07" w14:textId="77777777" w:rsidR="008C10DF" w:rsidRDefault="008C10DF" w:rsidP="00DD567D"/>
    <w:p w14:paraId="4D7B6109" w14:textId="2A796D29" w:rsidR="0070582C" w:rsidRDefault="00C475E2" w:rsidP="00857447">
      <w:pPr>
        <w:pStyle w:val="Heading3"/>
        <w:numPr>
          <w:ilvl w:val="2"/>
          <w:numId w:val="8"/>
        </w:numPr>
        <w:rPr>
          <w:b/>
          <w:color w:val="auto"/>
          <w:sz w:val="28"/>
          <w:szCs w:val="28"/>
        </w:rPr>
      </w:pPr>
      <w:bookmarkStart w:id="42" w:name="_Toc406751914"/>
      <w:r w:rsidRPr="00C475E2">
        <w:rPr>
          <w:b/>
          <w:color w:val="auto"/>
          <w:sz w:val="28"/>
          <w:szCs w:val="28"/>
        </w:rPr>
        <w:lastRenderedPageBreak/>
        <w:t>De-Reg Doctor</w:t>
      </w:r>
      <w:bookmarkEnd w:id="42"/>
    </w:p>
    <w:p w14:paraId="23F6C2F4" w14:textId="067626AE" w:rsidR="00DD567D" w:rsidRDefault="00DD567D" w:rsidP="00DD567D">
      <w:r>
        <w:rPr>
          <w:noProof/>
          <w:lang w:val="en-IE" w:eastAsia="en-IE"/>
        </w:rPr>
        <mc:AlternateContent>
          <mc:Choice Requires="wpg">
            <w:drawing>
              <wp:anchor distT="0" distB="0" distL="114300" distR="114300" simplePos="0" relativeHeight="251586048" behindDoc="0" locked="0" layoutInCell="1" allowOverlap="1" wp14:anchorId="383BE666" wp14:editId="6636E169">
                <wp:simplePos x="0" y="0"/>
                <wp:positionH relativeFrom="column">
                  <wp:posOffset>0</wp:posOffset>
                </wp:positionH>
                <wp:positionV relativeFrom="paragraph">
                  <wp:posOffset>280035</wp:posOffset>
                </wp:positionV>
                <wp:extent cx="5691505" cy="2858134"/>
                <wp:effectExtent l="0" t="0" r="0" b="19050"/>
                <wp:wrapNone/>
                <wp:docPr id="234" name="Group 234"/>
                <wp:cNvGraphicFramePr/>
                <a:graphic xmlns:a="http://schemas.openxmlformats.org/drawingml/2006/main">
                  <a:graphicData uri="http://schemas.microsoft.com/office/word/2010/wordprocessingGroup">
                    <wpg:wgp>
                      <wpg:cNvGrpSpPr/>
                      <wpg:grpSpPr>
                        <a:xfrm>
                          <a:off x="0" y="0"/>
                          <a:ext cx="5691505" cy="2858134"/>
                          <a:chOff x="0" y="0"/>
                          <a:chExt cx="5691800" cy="2858168"/>
                        </a:xfrm>
                      </wpg:grpSpPr>
                      <wpg:grpSp>
                        <wpg:cNvPr id="235" name="Group 235"/>
                        <wpg:cNvGrpSpPr/>
                        <wpg:grpSpPr>
                          <a:xfrm>
                            <a:off x="0" y="0"/>
                            <a:ext cx="1056005" cy="1496060"/>
                            <a:chOff x="0" y="0"/>
                            <a:chExt cx="1056005" cy="1496060"/>
                          </a:xfrm>
                        </wpg:grpSpPr>
                        <wpg:grpSp>
                          <wpg:cNvPr id="236" name="Group 236"/>
                          <wpg:cNvGrpSpPr/>
                          <wpg:grpSpPr>
                            <a:xfrm>
                              <a:off x="333375" y="0"/>
                              <a:ext cx="422910" cy="1107440"/>
                              <a:chOff x="0" y="0"/>
                              <a:chExt cx="423080" cy="1107650"/>
                            </a:xfrm>
                          </wpg:grpSpPr>
                          <wps:wsp>
                            <wps:cNvPr id="237" name="Smiley Face 237"/>
                            <wps:cNvSpPr/>
                            <wps:spPr>
                              <a:xfrm>
                                <a:off x="0" y="0"/>
                                <a:ext cx="423080" cy="532263"/>
                              </a:xfrm>
                              <a:prstGeom prst="smileyFace">
                                <a:avLst/>
                              </a:prstGeom>
                              <a:solidFill>
                                <a:srgbClr val="FFC000"/>
                              </a:solidFill>
                              <a:ln w="12700" cap="flat" cmpd="sng" algn="ctr">
                                <a:solidFill>
                                  <a:srgbClr val="FFC000">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8" name="Straight Connector 238"/>
                            <wps:cNvCnPr/>
                            <wps:spPr>
                              <a:xfrm>
                                <a:off x="207563" y="538542"/>
                                <a:ext cx="0" cy="382137"/>
                              </a:xfrm>
                              <a:prstGeom prst="line">
                                <a:avLst/>
                              </a:prstGeom>
                              <a:noFill/>
                              <a:ln w="6350" cap="flat" cmpd="sng" algn="ctr">
                                <a:solidFill>
                                  <a:srgbClr val="5B9BD5"/>
                                </a:solidFill>
                                <a:prstDash val="solid"/>
                                <a:miter lim="800000"/>
                              </a:ln>
                              <a:effectLst/>
                            </wps:spPr>
                            <wps:bodyPr/>
                          </wps:wsp>
                          <wps:wsp>
                            <wps:cNvPr id="239" name="Straight Connector 239"/>
                            <wps:cNvCnPr/>
                            <wps:spPr>
                              <a:xfrm flipH="1">
                                <a:off x="84147" y="661958"/>
                                <a:ext cx="232012" cy="0"/>
                              </a:xfrm>
                              <a:prstGeom prst="line">
                                <a:avLst/>
                              </a:prstGeom>
                              <a:noFill/>
                              <a:ln w="6350" cap="flat" cmpd="sng" algn="ctr">
                                <a:solidFill>
                                  <a:srgbClr val="5B9BD5"/>
                                </a:solidFill>
                                <a:prstDash val="solid"/>
                                <a:miter lim="800000"/>
                              </a:ln>
                              <a:effectLst/>
                            </wps:spPr>
                            <wps:bodyPr/>
                          </wps:wsp>
                          <wps:wsp>
                            <wps:cNvPr id="240" name="Straight Connector 240"/>
                            <wps:cNvCnPr/>
                            <wps:spPr>
                              <a:xfrm flipH="1">
                                <a:off x="50489" y="903180"/>
                                <a:ext cx="163195" cy="204470"/>
                              </a:xfrm>
                              <a:prstGeom prst="line">
                                <a:avLst/>
                              </a:prstGeom>
                              <a:noFill/>
                              <a:ln w="6350" cap="flat" cmpd="sng" algn="ctr">
                                <a:solidFill>
                                  <a:srgbClr val="5B9BD5"/>
                                </a:solidFill>
                                <a:prstDash val="solid"/>
                                <a:miter lim="800000"/>
                              </a:ln>
                              <a:effectLst/>
                            </wps:spPr>
                            <wps:bodyPr/>
                          </wps:wsp>
                          <wps:wsp>
                            <wps:cNvPr id="241" name="Straight Connector 241"/>
                            <wps:cNvCnPr/>
                            <wps:spPr>
                              <a:xfrm>
                                <a:off x="213173" y="914400"/>
                                <a:ext cx="149860" cy="191135"/>
                              </a:xfrm>
                              <a:prstGeom prst="line">
                                <a:avLst/>
                              </a:prstGeom>
                              <a:noFill/>
                              <a:ln w="6350" cap="flat" cmpd="sng" algn="ctr">
                                <a:solidFill>
                                  <a:srgbClr val="5B9BD5"/>
                                </a:solidFill>
                                <a:prstDash val="solid"/>
                                <a:miter lim="800000"/>
                              </a:ln>
                              <a:effectLst/>
                            </wps:spPr>
                            <wps:bodyPr/>
                          </wps:wsp>
                        </wpg:grpSp>
                        <wps:wsp>
                          <wps:cNvPr id="242" name="Text Box 2"/>
                          <wps:cNvSpPr txBox="1">
                            <a:spLocks noChangeArrowheads="1"/>
                          </wps:cNvSpPr>
                          <wps:spPr bwMode="auto">
                            <a:xfrm>
                              <a:off x="0" y="1181100"/>
                              <a:ext cx="1056005" cy="314960"/>
                            </a:xfrm>
                            <a:prstGeom prst="rect">
                              <a:avLst/>
                            </a:prstGeom>
                            <a:noFill/>
                            <a:ln w="9525">
                              <a:noFill/>
                              <a:miter lim="800000"/>
                              <a:headEnd/>
                              <a:tailEnd/>
                            </a:ln>
                          </wps:spPr>
                          <wps:txbx>
                            <w:txbxContent>
                              <w:p w14:paraId="57962180" w14:textId="77777777" w:rsidR="005404A0" w:rsidRDefault="005404A0" w:rsidP="00DD567D">
                                <w:pPr>
                                  <w:jc w:val="center"/>
                                </w:pPr>
                                <w:r>
                                  <w:t>Administrator</w:t>
                                </w:r>
                              </w:p>
                            </w:txbxContent>
                          </wps:txbx>
                          <wps:bodyPr rot="0" vert="horz" wrap="square" lIns="91440" tIns="45720" rIns="91440" bIns="45720" anchor="t" anchorCtr="0">
                            <a:noAutofit/>
                          </wps:bodyPr>
                        </wps:wsp>
                      </wpg:grpSp>
                      <wps:wsp>
                        <wps:cNvPr id="243" name="Oval 243"/>
                        <wps:cNvSpPr/>
                        <wps:spPr>
                          <a:xfrm>
                            <a:off x="1956391" y="308344"/>
                            <a:ext cx="2047875" cy="752475"/>
                          </a:xfrm>
                          <a:prstGeom prst="ellipse">
                            <a:avLst/>
                          </a:prstGeom>
                          <a:solidFill>
                            <a:schemeClr val="accent1">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9008A3" w14:textId="7A6A2252" w:rsidR="005404A0" w:rsidRPr="00DF2EDB" w:rsidRDefault="005404A0" w:rsidP="00DD567D">
                              <w:pPr>
                                <w:jc w:val="center"/>
                                <w:rPr>
                                  <w:color w:val="000000" w:themeColor="text1"/>
                                  <w:lang w:val="en-I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De-Reg Doctor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4" name="Group 244"/>
                        <wpg:cNvGrpSpPr/>
                        <wpg:grpSpPr>
                          <a:xfrm>
                            <a:off x="4635795" y="21265"/>
                            <a:ext cx="1056005" cy="1496060"/>
                            <a:chOff x="0" y="0"/>
                            <a:chExt cx="1056005" cy="1496060"/>
                          </a:xfrm>
                        </wpg:grpSpPr>
                        <wpg:grpSp>
                          <wpg:cNvPr id="245" name="Group 245"/>
                          <wpg:cNvGrpSpPr/>
                          <wpg:grpSpPr>
                            <a:xfrm>
                              <a:off x="333375" y="0"/>
                              <a:ext cx="422910" cy="1107440"/>
                              <a:chOff x="0" y="0"/>
                              <a:chExt cx="423080" cy="1107650"/>
                            </a:xfrm>
                          </wpg:grpSpPr>
                          <wps:wsp>
                            <wps:cNvPr id="246" name="Smiley Face 246"/>
                            <wps:cNvSpPr/>
                            <wps:spPr>
                              <a:xfrm>
                                <a:off x="0" y="0"/>
                                <a:ext cx="423080" cy="532263"/>
                              </a:xfrm>
                              <a:prstGeom prst="smileyFace">
                                <a:avLst/>
                              </a:prstGeom>
                              <a:solidFill>
                                <a:srgbClr val="FFC000"/>
                              </a:solidFill>
                              <a:ln w="12700" cap="flat" cmpd="sng" algn="ctr">
                                <a:solidFill>
                                  <a:srgbClr val="FFC000">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7" name="Straight Connector 247"/>
                            <wps:cNvCnPr/>
                            <wps:spPr>
                              <a:xfrm>
                                <a:off x="207563" y="538542"/>
                                <a:ext cx="0" cy="382137"/>
                              </a:xfrm>
                              <a:prstGeom prst="line">
                                <a:avLst/>
                              </a:prstGeom>
                              <a:noFill/>
                              <a:ln w="6350" cap="flat" cmpd="sng" algn="ctr">
                                <a:solidFill>
                                  <a:srgbClr val="5B9BD5"/>
                                </a:solidFill>
                                <a:prstDash val="solid"/>
                                <a:miter lim="800000"/>
                              </a:ln>
                              <a:effectLst/>
                            </wps:spPr>
                            <wps:bodyPr/>
                          </wps:wsp>
                          <wps:wsp>
                            <wps:cNvPr id="248" name="Straight Connector 248"/>
                            <wps:cNvCnPr/>
                            <wps:spPr>
                              <a:xfrm flipH="1">
                                <a:off x="84147" y="661958"/>
                                <a:ext cx="232012" cy="0"/>
                              </a:xfrm>
                              <a:prstGeom prst="line">
                                <a:avLst/>
                              </a:prstGeom>
                              <a:noFill/>
                              <a:ln w="6350" cap="flat" cmpd="sng" algn="ctr">
                                <a:solidFill>
                                  <a:srgbClr val="5B9BD5"/>
                                </a:solidFill>
                                <a:prstDash val="solid"/>
                                <a:miter lim="800000"/>
                              </a:ln>
                              <a:effectLst/>
                            </wps:spPr>
                            <wps:bodyPr/>
                          </wps:wsp>
                          <wps:wsp>
                            <wps:cNvPr id="249" name="Straight Connector 249"/>
                            <wps:cNvCnPr/>
                            <wps:spPr>
                              <a:xfrm flipH="1">
                                <a:off x="50489" y="903180"/>
                                <a:ext cx="163195" cy="204470"/>
                              </a:xfrm>
                              <a:prstGeom prst="line">
                                <a:avLst/>
                              </a:prstGeom>
                              <a:noFill/>
                              <a:ln w="6350" cap="flat" cmpd="sng" algn="ctr">
                                <a:solidFill>
                                  <a:srgbClr val="5B9BD5"/>
                                </a:solidFill>
                                <a:prstDash val="solid"/>
                                <a:miter lim="800000"/>
                              </a:ln>
                              <a:effectLst/>
                            </wps:spPr>
                            <wps:bodyPr/>
                          </wps:wsp>
                          <wps:wsp>
                            <wps:cNvPr id="250" name="Straight Connector 250"/>
                            <wps:cNvCnPr/>
                            <wps:spPr>
                              <a:xfrm>
                                <a:off x="213173" y="914400"/>
                                <a:ext cx="149860" cy="191135"/>
                              </a:xfrm>
                              <a:prstGeom prst="line">
                                <a:avLst/>
                              </a:prstGeom>
                              <a:noFill/>
                              <a:ln w="6350" cap="flat" cmpd="sng" algn="ctr">
                                <a:solidFill>
                                  <a:srgbClr val="5B9BD5"/>
                                </a:solidFill>
                                <a:prstDash val="solid"/>
                                <a:miter lim="800000"/>
                              </a:ln>
                              <a:effectLst/>
                            </wps:spPr>
                            <wps:bodyPr/>
                          </wps:wsp>
                        </wpg:grpSp>
                        <wps:wsp>
                          <wps:cNvPr id="251" name="Text Box 2"/>
                          <wps:cNvSpPr txBox="1">
                            <a:spLocks noChangeArrowheads="1"/>
                          </wps:cNvSpPr>
                          <wps:spPr bwMode="auto">
                            <a:xfrm>
                              <a:off x="0" y="1181100"/>
                              <a:ext cx="1056005" cy="314960"/>
                            </a:xfrm>
                            <a:prstGeom prst="rect">
                              <a:avLst/>
                            </a:prstGeom>
                            <a:noFill/>
                            <a:ln w="9525">
                              <a:noFill/>
                              <a:miter lim="800000"/>
                              <a:headEnd/>
                              <a:tailEnd/>
                            </a:ln>
                          </wps:spPr>
                          <wps:txbx>
                            <w:txbxContent>
                              <w:p w14:paraId="71A82696" w14:textId="77777777" w:rsidR="005404A0" w:rsidRPr="00C9383D" w:rsidRDefault="005404A0" w:rsidP="00DD567D">
                                <w:pPr>
                                  <w:jc w:val="center"/>
                                  <w:rPr>
                                    <w:lang w:val="en-IE"/>
                                  </w:rPr>
                                </w:pPr>
                                <w:r>
                                  <w:rPr>
                                    <w:lang w:val="en-IE"/>
                                  </w:rPr>
                                  <w:t>Doctor</w:t>
                                </w:r>
                              </w:p>
                            </w:txbxContent>
                          </wps:txbx>
                          <wps:bodyPr rot="0" vert="horz" wrap="square" lIns="91440" tIns="45720" rIns="91440" bIns="45720" anchor="t" anchorCtr="0">
                            <a:noAutofit/>
                          </wps:bodyPr>
                        </wps:wsp>
                      </wpg:grpSp>
                      <wps:wsp>
                        <wps:cNvPr id="252" name="Straight Connector 252"/>
                        <wps:cNvCnPr/>
                        <wps:spPr>
                          <a:xfrm flipV="1">
                            <a:off x="754912" y="659218"/>
                            <a:ext cx="1192530" cy="0"/>
                          </a:xfrm>
                          <a:prstGeom prst="line">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3" name="Oval 253"/>
                        <wps:cNvSpPr/>
                        <wps:spPr>
                          <a:xfrm>
                            <a:off x="901761" y="1674412"/>
                            <a:ext cx="1704975" cy="676275"/>
                          </a:xfrm>
                          <a:prstGeom prst="ellipse">
                            <a:avLst/>
                          </a:prstGeom>
                          <a:solidFill>
                            <a:schemeClr val="accent1">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DD2C5F" w14:textId="783889B0" w:rsidR="005404A0" w:rsidRPr="00DF2EDB" w:rsidRDefault="005404A0" w:rsidP="00DD567D">
                              <w:pPr>
                                <w:jc w:val="center"/>
                                <w:rPr>
                                  <w:color w:val="000000" w:themeColor="text1"/>
                                  <w:lang w:val="en-I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Validate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Oval 254"/>
                        <wps:cNvSpPr/>
                        <wps:spPr>
                          <a:xfrm>
                            <a:off x="3296555" y="2143793"/>
                            <a:ext cx="1552575" cy="714375"/>
                          </a:xfrm>
                          <a:prstGeom prst="ellipse">
                            <a:avLst/>
                          </a:prstGeom>
                          <a:solidFill>
                            <a:schemeClr val="accent1">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FC174B" w14:textId="77777777" w:rsidR="005404A0" w:rsidRPr="00DF2EDB" w:rsidRDefault="005404A0" w:rsidP="00DD567D">
                              <w:pPr>
                                <w:jc w:val="center"/>
                                <w:rPr>
                                  <w:color w:val="000000" w:themeColor="text1"/>
                                  <w:lang w:val="en-I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 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Text Box 2"/>
                        <wps:cNvSpPr txBox="1">
                          <a:spLocks noChangeArrowheads="1"/>
                        </wps:cNvSpPr>
                        <wps:spPr bwMode="auto">
                          <a:xfrm rot="20105939">
                            <a:off x="2785522" y="2014160"/>
                            <a:ext cx="942975" cy="257175"/>
                          </a:xfrm>
                          <a:prstGeom prst="rect">
                            <a:avLst/>
                          </a:prstGeom>
                          <a:noFill/>
                          <a:ln w="9525">
                            <a:noFill/>
                            <a:miter lim="800000"/>
                            <a:headEnd/>
                            <a:tailEnd/>
                          </a:ln>
                        </wps:spPr>
                        <wps:txbx>
                          <w:txbxContent>
                            <w:p w14:paraId="6F168FD4" w14:textId="77777777" w:rsidR="005404A0" w:rsidRPr="00813C66" w:rsidRDefault="005404A0" w:rsidP="00DD567D">
                              <w:pPr>
                                <w:rPr>
                                  <w:lang w:val="en-IE"/>
                                </w:rPr>
                              </w:pPr>
                              <w:r w:rsidRPr="00813C66">
                                <w:rPr>
                                  <w:lang w:val="en-IE"/>
                                </w:rPr>
                                <w:t>&lt;&lt;extends&gt;&gt;</w:t>
                              </w:r>
                            </w:p>
                          </w:txbxContent>
                        </wps:txbx>
                        <wps:bodyPr rot="0" vert="horz" wrap="square" lIns="91440" tIns="45720" rIns="91440" bIns="45720" anchor="t" anchorCtr="0">
                          <a:noAutofit/>
                        </wps:bodyPr>
                      </wps:wsp>
                      <wps:wsp>
                        <wps:cNvPr id="256" name="Text Box 2"/>
                        <wps:cNvSpPr txBox="1">
                          <a:spLocks noChangeArrowheads="1"/>
                        </wps:cNvSpPr>
                        <wps:spPr bwMode="auto">
                          <a:xfrm rot="469768">
                            <a:off x="1332161" y="1168305"/>
                            <a:ext cx="942975" cy="257175"/>
                          </a:xfrm>
                          <a:prstGeom prst="rect">
                            <a:avLst/>
                          </a:prstGeom>
                          <a:noFill/>
                          <a:ln w="9525">
                            <a:noFill/>
                            <a:miter lim="800000"/>
                            <a:headEnd/>
                            <a:tailEnd/>
                          </a:ln>
                        </wps:spPr>
                        <wps:txbx>
                          <w:txbxContent>
                            <w:p w14:paraId="4F98B452" w14:textId="77777777" w:rsidR="005404A0" w:rsidRPr="00813C66" w:rsidRDefault="005404A0" w:rsidP="00DD567D">
                              <w:pPr>
                                <w:rPr>
                                  <w:lang w:val="en-IE"/>
                                </w:rPr>
                              </w:pPr>
                              <w:r w:rsidRPr="00813C66">
                                <w:rPr>
                                  <w:lang w:val="en-IE"/>
                                </w:rPr>
                                <w:t>&lt;&lt;</w:t>
                              </w:r>
                              <w:r>
                                <w:rPr>
                                  <w:lang w:val="en-IE"/>
                                </w:rPr>
                                <w:t>Includes</w:t>
                              </w:r>
                              <w:r w:rsidRPr="00813C66">
                                <w:rPr>
                                  <w:lang w:val="en-IE"/>
                                </w:rPr>
                                <w:t>&gt;&gt;</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383BE666" id="Group 234" o:spid="_x0000_s1139" style="position:absolute;margin-left:0;margin-top:22.05pt;width:448.15pt;height:225.05pt;z-index:251586048;mso-height-relative:margin" coordsize="56918,285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">
                <v:group id="Group 235" o:spid="_x0000_s1140" style="position:absolute;width:10560;height:14960" coordsize="10560,149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qSBcQAAADcAAAADwAAAGRycy9kb3ducmV2LnhtbESPQYvCMBSE74L/ITxh&#10;b5pWUaQaRUSXPciCVVj29miebbF5KU1s67/fLAgeh5n5hllve1OJlhpXWlYQTyIQxJnVJecKrpfj&#10;eAnCeWSNlWVS8CQH281wsMZE247P1KY+FwHCLkEFhfd1IqXLCjLoJrYmDt7NNgZ9kE0udYNdgJtK&#10;TqNoIQ2WHBYKrGlfUHZPH0bBZ4fdbhYf2tP9tn/+XubfP6eYlPoY9bsVCE+9f4df7S+tYDqb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vqSBcQAAADcAAAA&#10;DwAAAAAAAAAAAAAAAACqAgAAZHJzL2Rvd25yZXYueG1sUEsFBgAAAAAEAAQA+gAAAJsDAAAAAA==&#10;">
                  <v:group id="Group 236" o:spid="_x0000_s1141" style="position:absolute;left:3333;width:4229;height:11074" coordsize="4230,110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igMcsQAAADcAAAADwAAAGRycy9kb3ducmV2LnhtbESPQYvCMBSE78L+h/AW&#10;9qZpFUW6RhFZFw8iWIVlb4/m2Rabl9LEtv57Iwgeh5n5hlmselOJlhpXWlYQjyIQxJnVJecKzqft&#10;cA7CeWSNlWVScCcHq+XHYIGJth0fqU19LgKEXYIKCu/rREqXFWTQjWxNHLyLbQz6IJtc6ga7ADeV&#10;HEfRTBosOSwUWNOmoOya3oyC3w679ST+affXy+b+f5oe/vYxKfX12a+/QXjq/Tv8au+0gvFkB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igMcsQAAADcAAAA&#10;DwAAAAAAAAAAAAAAAACqAgAAZHJzL2Rvd25yZXYueG1sUEsFBgAAAAAEAAQA+gAAAJsDAAAAAA==&#10;">
                    <v:shape id="Smiley Face 237" o:spid="_x0000_s1142" type="#_x0000_t96" style="position:absolute;width:4230;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PdscUA&#10;AADcAAAADwAAAGRycy9kb3ducmV2LnhtbESPQWvCQBSE74X+h+UVvDWbqrQSs4oUSkWQYizo8ZF9&#10;bqLZtyG7mvjvu4VCj8PMfMPky8E24kadrx0reElSEMSl0zUbBd/7j+cZCB+QNTaOScGdPCwXjw85&#10;Ztr1vKNbEYyIEPYZKqhCaDMpfVmRRZ+4ljh6J9dZDFF2RuoO+wi3jRyn6au0WHNcqLCl94rKS3G1&#10;CvDqt9ynG7PaHr5mZ+OP+LmfKjV6GlZzEIGG8B/+a6+1gvHkDX7PxCMgF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M92xxQAAANwAAAAPAAAAAAAAAAAAAAAAAJgCAABkcnMv&#10;ZG93bnJldi54bWxQSwUGAAAAAAQABAD1AAAAigMAAAAA&#10;" fillcolor="#ffc000" strokecolor="#bc8c00" strokeweight="1pt">
                      <v:stroke joinstyle="miter"/>
                    </v:shape>
                    <v:line id="Straight Connector 238" o:spid="_x0000_s1143" style="position:absolute;visibility:visible;mso-wrap-style:square" from="2075,5385" to="2075,92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5f48EAAADcAAAADwAAAGRycy9kb3ducmV2LnhtbERPTYvCMBC9C/sfwix403R1Ea1GkYWF&#10;QgWx6sHb0IxN2WZSmqj1328OgsfH+15tetuIO3W+dqzga5yAIC6drrlScDr+juYgfEDW2DgmBU/y&#10;sFl/DFaYavfgA92LUIkYwj5FBSaENpXSl4Ys+rFriSN3dZ3FEGFXSd3hI4bbRk6SZCYt1hwbDLb0&#10;Y6j8K25WwW6ft5nZnlnOi3yRX2bZzjbfSg0/++0SRKA+vMUvd6YVTKZxbTwTj4Bc/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Dl/jwQAAANwAAAAPAAAAAAAAAAAAAAAA&#10;AKECAABkcnMvZG93bnJldi54bWxQSwUGAAAAAAQABAD5AAAAjwMAAAAA&#10;" strokecolor="#5b9bd5" strokeweight=".5pt">
                      <v:stroke joinstyle="miter"/>
                    </v:line>
                    <v:line id="Straight Connector 239" o:spid="_x0000_s1144" style="position:absolute;flip:x;visibility:visible;mso-wrap-style:square" from="841,6619" to="3161,6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yN8sIAAADcAAAADwAAAGRycy9kb3ducmV2LnhtbESPQYvCMBSE78L+h/AWvGm6iqLVKFJ3&#10;waNW0eujebZlm5fSZNv67zeC4HGYmW+Y9bY3lWipcaVlBV/jCARxZnXJuYLL+We0AOE8ssbKMil4&#10;kIPt5mOwxljbjk/Upj4XAcIuRgWF93UspcsKMujGtiYO3t02Bn2QTS51g12Am0pOomguDZYcFgqs&#10;KSko+03/jAI8Yrv/Ps3m3a2Xl+4hr0lSGaWGn/1uBcJT79/hV/ugFUymS3ieCUdAb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JyN8sIAAADcAAAADwAAAAAAAAAAAAAA&#10;AAChAgAAZHJzL2Rvd25yZXYueG1sUEsFBgAAAAAEAAQA+QAAAJADAAAAAA==&#10;" strokecolor="#5b9bd5" strokeweight=".5pt">
                      <v:stroke joinstyle="miter"/>
                    </v:line>
                    <v:line id="Straight Connector 240" o:spid="_x0000_s1145" style="position:absolute;flip:x;visibility:visible;mso-wrap-style:square" from="504,9031" to="2136,11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BXEr0AAADcAAAADwAAAGRycy9kb3ducmV2LnhtbERPy6rCMBDdC/5DGMGdpopXpBpFqoLL&#10;6wPdDs3YFptJaWJb/94sBJeH815tOlOKhmpXWFYwGUcgiFOrC84UXC+H0QKE88gaS8uk4E0ONut+&#10;b4Wxti2fqDn7TIQQdjEqyL2vYildmpNBN7YVceAetjboA6wzqWtsQ7gp5TSK5tJgwaEhx4qSnNLn&#10;+WUU4D82u/3pb97eO3lt3/KWJKVRajjotksQnjr/E3/dR61gOgvzw5lwBOT6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GgVxK9AAAA3AAAAA8AAAAAAAAAAAAAAAAAoQIA&#10;AGRycy9kb3ducmV2LnhtbFBLBQYAAAAABAAEAPkAAACLAwAAAAA=&#10;" strokecolor="#5b9bd5" strokeweight=".5pt">
                      <v:stroke joinstyle="miter"/>
                    </v:line>
                    <v:line id="Straight Connector 241" o:spid="_x0000_s1146" style="position:absolute;visibility:visible;mso-wrap-style:square" from="2131,9144" to="3630,110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FA8QAAADcAAAADwAAAGRycy9kb3ducmV2LnhtbESPQYvCMBSE7wv+h/AEb2uqiGg1iggL&#10;hQqLVQ/eHs2zKTYvpclq/febhQWPw8x8w6y3vW3EgzpfO1YwGScgiEuna64UnE9fnwsQPiBrbByT&#10;ghd52G4GH2tMtXvykR5FqESEsE9RgQmhTaX0pSGLfuxa4ujdXGcxRNlVUnf4jHDbyGmSzKXFmuOC&#10;wZb2hsp78WMVHL7zNjO7C8tFkS/z6zw72Gam1GjY71YgAvXhHf5vZ1rBdDaBvzPxCMj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MoUDxAAAANwAAAAPAAAAAAAAAAAA&#10;AAAAAKECAABkcnMvZG93bnJldi54bWxQSwUGAAAAAAQABAD5AAAAkgMAAAAA&#10;" strokecolor="#5b9bd5" strokeweight=".5pt">
                      <v:stroke joinstyle="miter"/>
                    </v:line>
                  </v:group>
                  <v:shape id="_x0000_s1147" type="#_x0000_t202" style="position:absolute;top:11811;width:10560;height:31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H8sMQA&#10;AADcAAAADwAAAGRycy9kb3ducmV2LnhtbESPT2vCQBTE7wW/w/IEb82uQYtGVxGL0JOl/gNvj+wz&#10;CWbfhuzWpN++Wyh4HGbmN8xy3dtaPKj1lWMN40SBIM6dqbjQcDruXmcgfEA2WDsmDT/kYb0avCwx&#10;M67jL3ocQiEihH2GGsoQmkxKn5dk0SeuIY7ezbUWQ5RtIU2LXYTbWqZKvUmLFceFEhvalpTfD99W&#10;w3l/u14m6rN4t9Omc72SbOdS69Gw3yxABOrDM/zf/jAa0kkKf2fiE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6B/LDEAAAA3AAAAA8AAAAAAAAAAAAAAAAAmAIAAGRycy9k&#10;b3ducmV2LnhtbFBLBQYAAAAABAAEAPUAAACJAwAAAAA=&#10;" filled="f" stroked="f">
                    <v:textbox>
                      <w:txbxContent>
                        <w:p w14:paraId="57962180" w14:textId="77777777" w:rsidR="005404A0" w:rsidRDefault="005404A0" w:rsidP="00DD567D">
                          <w:pPr>
                            <w:jc w:val="center"/>
                          </w:pPr>
                          <w:r>
                            <w:t>Administrator</w:t>
                          </w:r>
                        </w:p>
                      </w:txbxContent>
                    </v:textbox>
                  </v:shape>
                </v:group>
                <v:oval id="Oval 243" o:spid="_x0000_s1148" style="position:absolute;left:19563;top:3083;width:20479;height:7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hdL8YA&#10;AADcAAAADwAAAGRycy9kb3ducmV2LnhtbESPzWrDMBCE74W8g9hAb43cuITiRg5NSqEQX5K0h94W&#10;a/1DpZWxlNh++6gQyHGYmW+Y9Wa0Rlyo961jBc+LBARx6XTLtYLv0+fTKwgfkDUax6RgIg+bfPaw&#10;xky7gQ90OYZaRAj7DBU0IXSZlL5syKJfuI44epXrLYYo+1rqHocIt0Yuk2QlLbYcFxrsaNdQ+Xc8&#10;WwVmtT1Uph1//VQUHzLdh/PpRyv1OB/f30AEGsM9fGt/aQXLlxT+z8QjIP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HhdL8YAAADcAAAADwAAAAAAAAAAAAAAAACYAgAAZHJz&#10;L2Rvd25yZXYueG1sUEsFBgAAAAAEAAQA9QAAAIsDAAAAAA==&#10;" fillcolor="#9cc2e5 [1940]" strokecolor="black [3213]" strokeweight="1pt">
                  <v:stroke joinstyle="miter"/>
                  <v:textbox>
                    <w:txbxContent>
                      <w:p w14:paraId="359008A3" w14:textId="7A6A2252" w:rsidR="005404A0" w:rsidRPr="00DF2EDB" w:rsidRDefault="005404A0" w:rsidP="00DD567D">
                        <w:pPr>
                          <w:jc w:val="center"/>
                          <w:rPr>
                            <w:color w:val="000000" w:themeColor="text1"/>
                            <w:lang w:val="en-I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De-Reg Doctor</w:t>
                        </w:r>
                      </w:p>
                    </w:txbxContent>
                  </v:textbox>
                </v:oval>
                <v:group id="Group 244" o:spid="_x0000_s1149" style="position:absolute;left:46357;top:212;width:10561;height:14961" coordsize="10560,149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bBE48UAAADcAAAADwAAAGRycy9kb3ducmV2LnhtbESPQYvCMBSE78L+h/CE&#10;vWlaV2WpRhFZlz2IoC6It0fzbIvNS2liW/+9EQSPw8x8w8yXnSlFQ7UrLCuIhxEI4tTqgjMF/8fN&#10;4BuE88gaS8uk4E4OlouP3hwTbVveU3PwmQgQdgkqyL2vEildmpNBN7QVcfAutjbog6wzqWtsA9yU&#10;chRFU2mw4LCQY0XrnNLr4WYU/LbYrr7in2Z7vazv5+Nkd9rGpNRnv1vNQHjq/Dv8av9pBaPx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mwROPFAAAA3AAA&#10;AA8AAAAAAAAAAAAAAAAAqgIAAGRycy9kb3ducmV2LnhtbFBLBQYAAAAABAAEAPoAAACcAwAAAAA=&#10;">
                  <v:group id="Group 245" o:spid="_x0000_s1150" style="position:absolute;left:3333;width:4229;height:11074" coordsize="4230,110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vzheMYAAADcAAAADwAAAGRycy9kb3ducmV2LnhtbESPQWvCQBSE7wX/w/KE&#10;3ppNbFMkZhURKx5CoSqU3h7ZZxLMvg3ZbRL/fbdQ6HGYmW+YfDOZVgzUu8aygiSKQRCXVjdcKbic&#10;356WIJxH1thaJgV3crBZzx5yzLQd+YOGk69EgLDLUEHtfZdJ6cqaDLrIdsTBu9reoA+yr6TucQxw&#10;08pFHL9Kgw2HhRo72tVU3k7fRsFhxHH7nOyH4nbd3b/O6ftnkZBSj/NpuwLhafL/4b/2UStYvK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OF4xgAAANwA&#10;AAAPAAAAAAAAAAAAAAAAAKoCAABkcnMvZG93bnJldi54bWxQSwUGAAAAAAQABAD6AAAAnQMAAAAA&#10;">
                    <v:shape id="Smiley Face 246" o:spid="_x0000_s1151" type="#_x0000_t96" style="position:absolute;width:4230;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kLV8UA&#10;AADcAAAADwAAAGRycy9kb3ducmV2LnhtbESPQWvCQBSE70L/w/IKvemmEoKkriKF0lIIYiK0x0f2&#10;dRPNvg3Z1aT/3hUKPQ4z8w2z3k62E1cafOtYwfMiAUFcO92yUXCs3uYrED4ga+wck4Jf8rDdPMzW&#10;mGs38oGuZTAiQtjnqKAJoc+l9HVDFv3C9cTR+3GDxRDlYKQecIxw28llkmTSYstxocGeXhuqz+XF&#10;KsCLL3hMPs2u+NqvTsZ/43uVKvX0OO1eQASawn/4r/2hFSzTDO5n4hGQm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eQtXxQAAANwAAAAPAAAAAAAAAAAAAAAAAJgCAABkcnMv&#10;ZG93bnJldi54bWxQSwUGAAAAAAQABAD1AAAAigMAAAAA&#10;" fillcolor="#ffc000" strokecolor="#bc8c00" strokeweight="1pt">
                      <v:stroke joinstyle="miter"/>
                    </v:shape>
                    <v:line id="Straight Connector 247" o:spid="_x0000_s1152" style="position:absolute;visibility:visible;mso-wrap-style:square" from="2075,5385" to="2075,92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e47MUAAADcAAAADwAAAGRycy9kb3ducmV2LnhtbESPT4vCMBTE7wt+h/CEva2pIv6pRhFB&#10;KFQQ6+7B26N5NsXmpTRZ7X77jbCwx2FmfsOst71txIM6XztWMB4lIIhLp2uuFHxeDh8LED4ga2wc&#10;k4If8rDdDN7WmGr35DM9ilCJCGGfogITQptK6UtDFv3ItcTRu7nOYoiyq6Tu8BnhtpGTJJlJizXH&#10;BYMt7Q2V9+LbKjie8jYzuy+WiyJf5tdZdrTNVKn3Yb9bgQjUh//wXzvTCibTObzOxCMgN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Ze47MUAAADcAAAADwAAAAAAAAAA&#10;AAAAAAChAgAAZHJzL2Rvd25yZXYueG1sUEsFBgAAAAAEAAQA+QAAAJMDAAAAAA==&#10;" strokecolor="#5b9bd5" strokeweight=".5pt">
                      <v:stroke joinstyle="miter"/>
                    </v:line>
                    <v:line id="Straight Connector 248" o:spid="_x0000_s1153" style="position:absolute;flip:x;visibility:visible;mso-wrap-style:square" from="841,6619" to="3161,6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ZbFL0AAADcAAAADwAAAGRycy9kb3ducmV2LnhtbERPy6rCMBDdC/5DGMGdpopXpBpFqoLL&#10;6wPdDs3YFptJaWJb/94sBJeH815tOlOKhmpXWFYwGUcgiFOrC84UXC+H0QKE88gaS8uk4E0ONut+&#10;b4Wxti2fqDn7TIQQdjEqyL2vYildmpNBN7YVceAetjboA6wzqWtsQ7gp5TSK5tJgwaEhx4qSnNLn&#10;+WUU4D82u/3pb97eO3lt3/KWJKVRajjotksQnjr/E3/dR61gOgtrw5lwBOT6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WWxS9AAAA3AAAAA8AAAAAAAAAAAAAAAAAoQIA&#10;AGRycy9kb3ducmV2LnhtbFBLBQYAAAAABAAEAPkAAACLAwAAAAA=&#10;" strokecolor="#5b9bd5" strokeweight=".5pt">
                      <v:stroke joinstyle="miter"/>
                    </v:line>
                    <v:line id="Straight Connector 249" o:spid="_x0000_s1154" style="position:absolute;flip:x;visibility:visible;mso-wrap-style:square" from="504,9031" to="2136,11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r+j8IAAADcAAAADwAAAGRycy9kb3ducmV2LnhtbESPQYvCMBSE78L+h/AWvGm6oqLVKFJ3&#10;waNW0eujebZlm5fSZNv67zeC4HGYmW+Y9bY3lWipcaVlBV/jCARxZnXJuYLL+We0AOE8ssbKMil4&#10;kIPt5mOwxljbjk/Upj4XAcIuRgWF93UspcsKMujGtiYO3t02Bn2QTS51g12Am0pOomguDZYcFgqs&#10;KSko+03/jAI8Yrv/Ps3m3a2Xl+4hr0lSGaWGn/1uBcJT79/hV/ugFUymS3ieCUdAb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Jr+j8IAAADcAAAADwAAAAAAAAAAAAAA&#10;AAChAgAAZHJzL2Rvd25yZXYueG1sUEsFBgAAAAAEAAQA+QAAAJADAAAAAA==&#10;" strokecolor="#5b9bd5" strokeweight=".5pt">
                      <v:stroke joinstyle="miter"/>
                    </v:line>
                    <v:line id="Straight Connector 250" o:spid="_x0000_s1155" style="position:absolute;visibility:visible;mso-wrap-style:square" from="2131,9144" to="3630,110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e2RcEAAADcAAAADwAAAGRycy9kb3ducmV2LnhtbERPTYvCMBC9C/sfwix403TFFa1GkYWF&#10;QgWx6sHb0IxN2WZSmqj1328OgsfH+15tetuIO3W+dqzga5yAIC6drrlScDr+juYgfEDW2DgmBU/y&#10;sFl/DFaYavfgA92LUIkYwj5FBSaENpXSl4Ys+rFriSN3dZ3FEGFXSd3hI4bbRk6SZCYt1hwbDLb0&#10;Y6j8K25WwW6ft5nZnlnOi3yRX2bZzjZTpYaf/XYJIlAf3uKXO9MKJt9xfjwTj4Bc/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p7ZFwQAAANwAAAAPAAAAAAAAAAAAAAAA&#10;AKECAABkcnMvZG93bnJldi54bWxQSwUGAAAAAAQABAD5AAAAjwMAAAAA&#10;" strokecolor="#5b9bd5" strokeweight=".5pt">
                      <v:stroke joinstyle="miter"/>
                    </v:line>
                  </v:group>
                  <v:shape id="_x0000_s1156" type="#_x0000_t202" style="position:absolute;top:11811;width:10560;height:31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r0GsMA&#10;AADcAAAADwAAAGRycy9kb3ducmV2LnhtbESPT4vCMBTE7wt+h/CEva2JootWo4iLsCdl/QfeHs2z&#10;LTYvpcna+u2NIHgcZuY3zGzR2lLcqPaFYw39ngJBnDpTcKbhsF9/jUH4gGywdEwa7uRhMe98zDAx&#10;ruE/uu1CJiKEfYIa8hCqREqf5mTR91xFHL2Lqy2GKOtMmhqbCLelHCj1LS0WHBdyrGiVU3rd/VsN&#10;x83lfBqqbfZjR1XjWiXZTqTWn912OQURqA3v8Kv9azQMRn14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4r0GsMAAADcAAAADwAAAAAAAAAAAAAAAACYAgAAZHJzL2Rv&#10;d25yZXYueG1sUEsFBgAAAAAEAAQA9QAAAIgDAAAAAA==&#10;" filled="f" stroked="f">
                    <v:textbox>
                      <w:txbxContent>
                        <w:p w14:paraId="71A82696" w14:textId="77777777" w:rsidR="005404A0" w:rsidRPr="00C9383D" w:rsidRDefault="005404A0" w:rsidP="00DD567D">
                          <w:pPr>
                            <w:jc w:val="center"/>
                            <w:rPr>
                              <w:lang w:val="en-IE"/>
                            </w:rPr>
                          </w:pPr>
                          <w:r>
                            <w:rPr>
                              <w:lang w:val="en-IE"/>
                            </w:rPr>
                            <w:t>Doctor</w:t>
                          </w:r>
                        </w:p>
                      </w:txbxContent>
                    </v:textbox>
                  </v:shape>
                </v:group>
                <v:line id="Straight Connector 252" o:spid="_x0000_s1157" style="position:absolute;flip:y;visibility:visible;mso-wrap-style:square" from="7549,6592" to="19474,6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vHOKMUAAADcAAAADwAAAGRycy9kb3ducmV2LnhtbESPQWvCQBSE70L/w/IKvUjdGLRIdBNK&#10;bKXHqu39mX0modm3IbtNor++WxA8DjPzDbPJRtOInjpXW1Ywn0UgiAuray4VfB3fn1cgnEfW2Fgm&#10;BRdykKUPkw0m2g68p/7gSxEg7BJUUHnfJlK6oiKDbmZb4uCdbWfQB9mVUnc4BLhpZBxFL9JgzWGh&#10;wpbyioqfw69RcDWn/YoXx8sn7q7f22len/AtV+rpcXxdg/A0+nv41v7QCuJlDP9nwhGQ6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vHOKMUAAADcAAAADwAAAAAAAAAA&#10;AAAAAAChAgAAZHJzL2Rvd25yZXYueG1sUEsFBgAAAAAEAAQA+QAAAJMDAAAAAA==&#10;" strokecolor="black [3213]" strokeweight=".5pt">
                  <v:stroke endarrow="block" joinstyle="miter"/>
                </v:line>
                <v:oval id="Oval 253" o:spid="_x0000_s1158" style="position:absolute;left:9017;top:16744;width:17050;height:6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HL8sYA&#10;AADcAAAADwAAAGRycy9kb3ducmV2LnhtbESPzWrDMBCE74W8g9hAb43cmIbiRg5NSqEQX5K0h94W&#10;a/1DpZWxlNh++6gQyHGYmW+Y9Wa0Rlyo961jBc+LBARx6XTLtYLv0+fTKwgfkDUax6RgIg+bfPaw&#10;xky7gQ90OYZaRAj7DBU0IXSZlL5syKJfuI44epXrLYYo+1rqHocIt0Yuk2QlLbYcFxrsaNdQ+Xc8&#10;WwVmtT1Uph1//VQUHzLdh/PpRyv1OB/f30AEGsM9fGt/aQXLlxT+z8QjIP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aHL8sYAAADcAAAADwAAAAAAAAAAAAAAAACYAgAAZHJz&#10;L2Rvd25yZXYueG1sUEsFBgAAAAAEAAQA9QAAAIsDAAAAAA==&#10;" fillcolor="#9cc2e5 [1940]" strokecolor="black [3213]" strokeweight="1pt">
                  <v:stroke joinstyle="miter"/>
                  <v:textbox>
                    <w:txbxContent>
                      <w:p w14:paraId="5ADD2C5F" w14:textId="783889B0" w:rsidR="005404A0" w:rsidRPr="00DF2EDB" w:rsidRDefault="005404A0" w:rsidP="00DD567D">
                        <w:pPr>
                          <w:jc w:val="center"/>
                          <w:rPr>
                            <w:color w:val="000000" w:themeColor="text1"/>
                            <w:lang w:val="en-I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Validate Data</w:t>
                        </w:r>
                      </w:p>
                    </w:txbxContent>
                  </v:textbox>
                </v:oval>
                <v:oval id="Oval 254" o:spid="_x0000_s1159" style="position:absolute;left:32965;top:21437;width:15526;height:7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hThsQA&#10;AADcAAAADwAAAGRycy9kb3ducmV2LnhtbESPzYvCMBTE7wv+D+EJ3tZU3S1SjeIHCwt68evg7dE8&#10;22LyUpqo9b/fCAseh5n5DTOdt9aIOzW+cqxg0E9AEOdOV1woOB5+PscgfEDWaByTgid5mM86H1PM&#10;tHvwju77UIgIYZ+hgjKEOpPS5yVZ9H1XE0fv4hqLIcqmkLrBR4RbI4dJkkqLFceFEmtalZRf9zer&#10;wKTL3cVU7dk/t9u1HG3C7XDSSvW67WICIlAb3uH/9q9WMPz+gteZeATk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5IU4bEAAAA3AAAAA8AAAAAAAAAAAAAAAAAmAIAAGRycy9k&#10;b3ducmV2LnhtbFBLBQYAAAAABAAEAPUAAACJAwAAAAA=&#10;" fillcolor="#9cc2e5 [1940]" strokecolor="black [3213]" strokeweight="1pt">
                  <v:stroke joinstyle="miter"/>
                  <v:textbox>
                    <w:txbxContent>
                      <w:p w14:paraId="71FC174B" w14:textId="77777777" w:rsidR="005404A0" w:rsidRPr="00DF2EDB" w:rsidRDefault="005404A0" w:rsidP="00DD567D">
                        <w:pPr>
                          <w:jc w:val="center"/>
                          <w:rPr>
                            <w:color w:val="000000" w:themeColor="text1"/>
                            <w:lang w:val="en-I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 error message</w:t>
                        </w:r>
                      </w:p>
                    </w:txbxContent>
                  </v:textbox>
                </v:oval>
                <v:shape id="_x0000_s1160" type="#_x0000_t202" style="position:absolute;left:27855;top:20141;width:9429;height:2572;rotation:-163191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ZVIcMA&#10;AADcAAAADwAAAGRycy9kb3ducmV2LnhtbESP0YrCMBRE3xf8h3AFXxZNFVykGkVEQWRBVv2Aa3Jt&#10;i81NaaK2fr1ZEHwcZuYMM1s0thR3qn3hWMFwkIAg1s4UnCk4HTf9CQgfkA2WjklBSx4W887XDFPj&#10;HvxH90PIRISwT1FBHkKVSul1Thb9wFXE0bu42mKIss6kqfER4baUoyT5kRYLjgs5VrTKSV8PN6tA&#10;m/Xv7rzf6+Zb3o7l07U+7Fqlet1mOQURqAmf8Lu9NQpG4zH8n4lHQM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AZVIcMAAADcAAAADwAAAAAAAAAAAAAAAACYAgAAZHJzL2Rv&#10;d25yZXYueG1sUEsFBgAAAAAEAAQA9QAAAIgDAAAAAA==&#10;" filled="f" stroked="f">
                  <v:textbox>
                    <w:txbxContent>
                      <w:p w14:paraId="6F168FD4" w14:textId="77777777" w:rsidR="005404A0" w:rsidRPr="00813C66" w:rsidRDefault="005404A0" w:rsidP="00DD567D">
                        <w:pPr>
                          <w:rPr>
                            <w:lang w:val="en-IE"/>
                          </w:rPr>
                        </w:pPr>
                        <w:r w:rsidRPr="00813C66">
                          <w:rPr>
                            <w:lang w:val="en-IE"/>
                          </w:rPr>
                          <w:t>&lt;&lt;extends&gt;&gt;</w:t>
                        </w:r>
                      </w:p>
                    </w:txbxContent>
                  </v:textbox>
                </v:shape>
                <v:shape id="_x0000_s1161" type="#_x0000_t202" style="position:absolute;left:13321;top:11683;width:9430;height:2571;rotation:51311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mnd8YA&#10;AADcAAAADwAAAGRycy9kb3ducmV2LnhtbESPQWvCQBSE70L/w/IK3uomocY2zSqlUNCDgrGQHh/Z&#10;1yRt9m3Irhr/vSsUPA4z8w2Tr0bTiRMNrrWsIJ5FIIgrq1uuFXwdPp9eQDiPrLGzTAou5GC1fJjk&#10;mGl75j2dCl+LAGGXoYLG+z6T0lUNGXQz2xMH78cOBn2QQy31gOcAN51MoiiVBlsOCw329NFQ9Vcc&#10;jYJ6nZTPSaG/t/Fxk/7uTPl6WJRKTR/H9zcQnkZ/D/+311pBMk/hdiYcAbm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Imnd8YAAADcAAAADwAAAAAAAAAAAAAAAACYAgAAZHJz&#10;L2Rvd25yZXYueG1sUEsFBgAAAAAEAAQA9QAAAIsDAAAAAA==&#10;" filled="f" stroked="f">
                  <v:textbox>
                    <w:txbxContent>
                      <w:p w14:paraId="4F98B452" w14:textId="77777777" w:rsidR="005404A0" w:rsidRPr="00813C66" w:rsidRDefault="005404A0" w:rsidP="00DD567D">
                        <w:pPr>
                          <w:rPr>
                            <w:lang w:val="en-IE"/>
                          </w:rPr>
                        </w:pPr>
                        <w:r w:rsidRPr="00813C66">
                          <w:rPr>
                            <w:lang w:val="en-IE"/>
                          </w:rPr>
                          <w:t>&lt;&lt;</w:t>
                        </w:r>
                        <w:r>
                          <w:rPr>
                            <w:lang w:val="en-IE"/>
                          </w:rPr>
                          <w:t>Includes</w:t>
                        </w:r>
                        <w:r w:rsidRPr="00813C66">
                          <w:rPr>
                            <w:lang w:val="en-IE"/>
                          </w:rPr>
                          <w:t>&gt;&gt;</w:t>
                        </w:r>
                      </w:p>
                    </w:txbxContent>
                  </v:textbox>
                </v:shape>
              </v:group>
            </w:pict>
          </mc:Fallback>
        </mc:AlternateContent>
      </w:r>
    </w:p>
    <w:p w14:paraId="4CA1DB6A" w14:textId="663B27E3" w:rsidR="00DD567D" w:rsidRDefault="00DD567D" w:rsidP="00DD567D"/>
    <w:p w14:paraId="63FDAB47" w14:textId="77777777" w:rsidR="00DD567D" w:rsidRDefault="00DD567D" w:rsidP="00DD567D"/>
    <w:p w14:paraId="15A0BDD4" w14:textId="4BFCFA6C" w:rsidR="00DD567D" w:rsidRDefault="00DD567D" w:rsidP="00DD567D">
      <w:r>
        <w:rPr>
          <w:noProof/>
          <w:lang w:val="en-IE" w:eastAsia="en-IE"/>
        </w:rPr>
        <mc:AlternateContent>
          <mc:Choice Requires="wps">
            <w:drawing>
              <wp:anchor distT="0" distB="0" distL="114300" distR="114300" simplePos="0" relativeHeight="251589120" behindDoc="0" locked="0" layoutInCell="1" allowOverlap="1" wp14:anchorId="431FE976" wp14:editId="2D5FFA65">
                <wp:simplePos x="0" y="0"/>
                <wp:positionH relativeFrom="column">
                  <wp:posOffset>4004059</wp:posOffset>
                </wp:positionH>
                <wp:positionV relativeFrom="paragraph">
                  <wp:posOffset>102523</wp:posOffset>
                </wp:positionV>
                <wp:extent cx="964854" cy="0"/>
                <wp:effectExtent l="0" t="0" r="26035" b="19050"/>
                <wp:wrapNone/>
                <wp:docPr id="259" name="Straight Connector 259"/>
                <wp:cNvGraphicFramePr/>
                <a:graphic xmlns:a="http://schemas.openxmlformats.org/drawingml/2006/main">
                  <a:graphicData uri="http://schemas.microsoft.com/office/word/2010/wordprocessingShape">
                    <wps:wsp>
                      <wps:cNvCnPr/>
                      <wps:spPr>
                        <a:xfrm flipH="1">
                          <a:off x="0" y="0"/>
                          <a:ext cx="96485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331737" id="Straight Connector 259" o:spid="_x0000_s1026" style="position:absolute;flip:x;z-index:251589120;visibility:visible;mso-wrap-style:square;mso-wrap-distance-left:9pt;mso-wrap-distance-top:0;mso-wrap-distance-right:9pt;mso-wrap-distance-bottom:0;mso-position-horizontal:absolute;mso-position-horizontal-relative:text;mso-position-vertical:absolute;mso-position-vertical-relative:text" from="315.3pt,8.05pt" to="391.2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" strokecolor="black [3200]" strokeweight=".5pt">
                <v:stroke joinstyle="miter"/>
              </v:line>
            </w:pict>
          </mc:Fallback>
        </mc:AlternateContent>
      </w:r>
    </w:p>
    <w:p w14:paraId="529F2B3B" w14:textId="2B7CF1E5" w:rsidR="00DD567D" w:rsidRDefault="00DD567D" w:rsidP="00DD567D">
      <w:r>
        <w:rPr>
          <w:noProof/>
          <w:lang w:val="en-IE" w:eastAsia="en-IE"/>
        </w:rPr>
        <mc:AlternateContent>
          <mc:Choice Requires="wps">
            <w:drawing>
              <wp:anchor distT="0" distB="0" distL="114300" distR="114300" simplePos="0" relativeHeight="251587072" behindDoc="0" locked="0" layoutInCell="1" allowOverlap="1" wp14:anchorId="7358B76E" wp14:editId="738B3E91">
                <wp:simplePos x="0" y="0"/>
                <wp:positionH relativeFrom="column">
                  <wp:posOffset>1956289</wp:posOffset>
                </wp:positionH>
                <wp:positionV relativeFrom="paragraph">
                  <wp:posOffset>33019</wp:posOffset>
                </wp:positionV>
                <wp:extent cx="383685" cy="778671"/>
                <wp:effectExtent l="38100" t="0" r="35560" b="59690"/>
                <wp:wrapNone/>
                <wp:docPr id="257" name="Straight Arrow Connector 257"/>
                <wp:cNvGraphicFramePr/>
                <a:graphic xmlns:a="http://schemas.openxmlformats.org/drawingml/2006/main">
                  <a:graphicData uri="http://schemas.microsoft.com/office/word/2010/wordprocessingShape">
                    <wps:wsp>
                      <wps:cNvCnPr/>
                      <wps:spPr>
                        <a:xfrm flipH="1">
                          <a:off x="0" y="0"/>
                          <a:ext cx="383685" cy="7786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662754" id="Straight Arrow Connector 257" o:spid="_x0000_s1026" type="#_x0000_t32" style="position:absolute;margin-left:154.05pt;margin-top:2.6pt;width:30.2pt;height:61.3pt;flip:x;z-index:25158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" strokecolor="black [3200]" strokeweight=".5pt">
                <v:stroke endarrow="block" joinstyle="miter"/>
              </v:shape>
            </w:pict>
          </mc:Fallback>
        </mc:AlternateContent>
      </w:r>
    </w:p>
    <w:p w14:paraId="3F4A5FA2" w14:textId="77777777" w:rsidR="00DD567D" w:rsidRDefault="00DD567D" w:rsidP="00DD567D"/>
    <w:p w14:paraId="2343A498" w14:textId="79290381" w:rsidR="00DD567D" w:rsidRDefault="00DD567D" w:rsidP="00DD567D"/>
    <w:p w14:paraId="750E0D6B" w14:textId="763CEB15" w:rsidR="00DD567D" w:rsidRDefault="00DD567D" w:rsidP="00DD567D"/>
    <w:p w14:paraId="3CD87891" w14:textId="1A1380B6" w:rsidR="00DD567D" w:rsidRPr="00DD567D" w:rsidRDefault="009759C3" w:rsidP="00DD567D">
      <w:r>
        <w:rPr>
          <w:noProof/>
          <w:lang w:val="en-IE" w:eastAsia="en-IE"/>
        </w:rPr>
        <mc:AlternateContent>
          <mc:Choice Requires="wps">
            <w:drawing>
              <wp:anchor distT="0" distB="0" distL="114300" distR="114300" simplePos="0" relativeHeight="251588096" behindDoc="0" locked="0" layoutInCell="1" allowOverlap="1" wp14:anchorId="0AD63245" wp14:editId="3D194C59">
                <wp:simplePos x="0" y="0"/>
                <wp:positionH relativeFrom="column">
                  <wp:posOffset>2552700</wp:posOffset>
                </wp:positionH>
                <wp:positionV relativeFrom="paragraph">
                  <wp:posOffset>71754</wp:posOffset>
                </wp:positionV>
                <wp:extent cx="743684" cy="381000"/>
                <wp:effectExtent l="38100" t="38100" r="18415" b="19050"/>
                <wp:wrapNone/>
                <wp:docPr id="258" name="Straight Arrow Connector 258"/>
                <wp:cNvGraphicFramePr/>
                <a:graphic xmlns:a="http://schemas.openxmlformats.org/drawingml/2006/main">
                  <a:graphicData uri="http://schemas.microsoft.com/office/word/2010/wordprocessingShape">
                    <wps:wsp>
                      <wps:cNvCnPr/>
                      <wps:spPr>
                        <a:xfrm flipH="1" flipV="1">
                          <a:off x="0" y="0"/>
                          <a:ext cx="743684"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37AC73" id="Straight Arrow Connector 258" o:spid="_x0000_s1026" type="#_x0000_t32" style="position:absolute;margin-left:201pt;margin-top:5.65pt;width:58.55pt;height:30pt;flip:x y;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" strokecolor="black [3200]" strokeweight=".5pt">
                <v:stroke endarrow="block" joinstyle="miter"/>
              </v:shape>
            </w:pict>
          </mc:Fallback>
        </mc:AlternateContent>
      </w:r>
    </w:p>
    <w:p w14:paraId="7E310D0B" w14:textId="77777777" w:rsidR="00C475E2" w:rsidRDefault="00C475E2" w:rsidP="00C475E2"/>
    <w:p w14:paraId="4411B1F6" w14:textId="77777777" w:rsidR="009759C3" w:rsidRDefault="009759C3" w:rsidP="00C475E2"/>
    <w:p w14:paraId="75E4FC30" w14:textId="77777777" w:rsidR="009759C3" w:rsidRDefault="009759C3" w:rsidP="00C475E2"/>
    <w:tbl>
      <w:tblPr>
        <w:tblStyle w:val="TableGrid"/>
        <w:tblpPr w:leftFromText="180" w:rightFromText="180" w:vertAnchor="text" w:horzAnchor="margin" w:tblpY="23"/>
        <w:tblW w:w="9564" w:type="dxa"/>
        <w:tblLook w:val="04A0" w:firstRow="1" w:lastRow="0" w:firstColumn="1" w:lastColumn="0" w:noHBand="0" w:noVBand="1"/>
      </w:tblPr>
      <w:tblGrid>
        <w:gridCol w:w="2660"/>
        <w:gridCol w:w="3452"/>
        <w:gridCol w:w="3452"/>
      </w:tblGrid>
      <w:tr w:rsidR="00C475E2" w14:paraId="19BA09EA" w14:textId="77777777" w:rsidTr="007D4930">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384F79E3" w14:textId="77777777" w:rsidR="00C475E2" w:rsidRDefault="00C475E2" w:rsidP="007D4930">
            <w:pPr>
              <w:rPr>
                <w:b/>
              </w:rPr>
            </w:pPr>
            <w:r>
              <w:rPr>
                <w:b/>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5C03D2C7" w14:textId="311A8EAE" w:rsidR="00C475E2" w:rsidRDefault="00177210" w:rsidP="00C475E2">
            <w:pPr>
              <w:rPr>
                <w:b/>
              </w:rPr>
            </w:pPr>
            <w:r>
              <w:rPr>
                <w:b/>
              </w:rPr>
              <w:t>De-R</w:t>
            </w:r>
            <w:r w:rsidR="00C475E2">
              <w:rPr>
                <w:b/>
              </w:rPr>
              <w:t>eg Doctor</w:t>
            </w:r>
          </w:p>
        </w:tc>
      </w:tr>
      <w:tr w:rsidR="00C475E2" w14:paraId="7BD24FCB" w14:textId="77777777" w:rsidTr="007D4930">
        <w:tc>
          <w:tcPr>
            <w:tcW w:w="2660" w:type="dxa"/>
            <w:tcBorders>
              <w:top w:val="single" w:sz="4" w:space="0" w:color="auto"/>
              <w:left w:val="single" w:sz="4" w:space="0" w:color="auto"/>
              <w:bottom w:val="single" w:sz="4" w:space="0" w:color="auto"/>
              <w:right w:val="single" w:sz="4" w:space="0" w:color="auto"/>
            </w:tcBorders>
            <w:hideMark/>
          </w:tcPr>
          <w:p w14:paraId="111B25E2" w14:textId="77777777" w:rsidR="00C475E2" w:rsidRDefault="00C475E2" w:rsidP="007D4930">
            <w:pPr>
              <w:rPr>
                <w:b/>
              </w:rPr>
            </w:pPr>
            <w:r>
              <w:rPr>
                <w:b/>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59891AB4" w14:textId="64B06330" w:rsidR="00C475E2" w:rsidRDefault="00C475E2" w:rsidP="00C475E2">
            <w:r>
              <w:t>06</w:t>
            </w:r>
          </w:p>
        </w:tc>
      </w:tr>
      <w:tr w:rsidR="00C475E2" w14:paraId="2C0ABA37" w14:textId="77777777" w:rsidTr="007D4930">
        <w:tc>
          <w:tcPr>
            <w:tcW w:w="2660" w:type="dxa"/>
            <w:tcBorders>
              <w:top w:val="single" w:sz="4" w:space="0" w:color="auto"/>
              <w:left w:val="single" w:sz="4" w:space="0" w:color="auto"/>
              <w:bottom w:val="single" w:sz="4" w:space="0" w:color="auto"/>
              <w:right w:val="single" w:sz="4" w:space="0" w:color="auto"/>
            </w:tcBorders>
            <w:hideMark/>
          </w:tcPr>
          <w:p w14:paraId="4E4C07DF" w14:textId="77777777" w:rsidR="00C475E2" w:rsidRDefault="00C475E2" w:rsidP="007D4930">
            <w:pPr>
              <w:rPr>
                <w:b/>
              </w:rPr>
            </w:pPr>
            <w:r>
              <w:rPr>
                <w:b/>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55D6C9DB" w14:textId="0FEC6B97" w:rsidR="00C475E2" w:rsidRDefault="00C475E2" w:rsidP="00C475E2">
            <w:r>
              <w:t>02</w:t>
            </w:r>
          </w:p>
        </w:tc>
      </w:tr>
      <w:tr w:rsidR="00C475E2" w14:paraId="68516827" w14:textId="77777777" w:rsidTr="007D4930">
        <w:tc>
          <w:tcPr>
            <w:tcW w:w="2660" w:type="dxa"/>
            <w:tcBorders>
              <w:top w:val="single" w:sz="4" w:space="0" w:color="auto"/>
              <w:left w:val="single" w:sz="4" w:space="0" w:color="auto"/>
              <w:bottom w:val="single" w:sz="4" w:space="0" w:color="auto"/>
              <w:right w:val="single" w:sz="4" w:space="0" w:color="auto"/>
            </w:tcBorders>
            <w:hideMark/>
          </w:tcPr>
          <w:p w14:paraId="329699C9" w14:textId="77777777" w:rsidR="00C475E2" w:rsidRDefault="00C475E2" w:rsidP="007D4930">
            <w:pPr>
              <w:rPr>
                <w:b/>
              </w:rPr>
            </w:pPr>
            <w:r>
              <w:rPr>
                <w:b/>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56968AA3" w14:textId="77777777" w:rsidR="00C475E2" w:rsidRDefault="00C475E2" w:rsidP="007D4930">
            <w:r>
              <w:t>Administrator</w:t>
            </w:r>
          </w:p>
        </w:tc>
      </w:tr>
      <w:tr w:rsidR="00C475E2" w14:paraId="10CD7672" w14:textId="77777777" w:rsidTr="007D4930">
        <w:tc>
          <w:tcPr>
            <w:tcW w:w="2660" w:type="dxa"/>
            <w:tcBorders>
              <w:top w:val="single" w:sz="4" w:space="0" w:color="auto"/>
              <w:left w:val="single" w:sz="4" w:space="0" w:color="auto"/>
              <w:bottom w:val="single" w:sz="4" w:space="0" w:color="auto"/>
              <w:right w:val="single" w:sz="4" w:space="0" w:color="auto"/>
            </w:tcBorders>
            <w:hideMark/>
          </w:tcPr>
          <w:p w14:paraId="16159150" w14:textId="77777777" w:rsidR="00C475E2" w:rsidRDefault="00C475E2" w:rsidP="007D4930">
            <w:pPr>
              <w:rPr>
                <w:b/>
              </w:rPr>
            </w:pPr>
            <w:r>
              <w:rPr>
                <w:b/>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5474682D" w14:textId="77777777" w:rsidR="00C475E2" w:rsidRDefault="00C475E2" w:rsidP="007D4930">
            <w:r>
              <w:t>Administrator</w:t>
            </w:r>
          </w:p>
        </w:tc>
      </w:tr>
      <w:tr w:rsidR="00C475E2" w14:paraId="786EA8C2" w14:textId="77777777" w:rsidTr="007D4930">
        <w:tc>
          <w:tcPr>
            <w:tcW w:w="2660" w:type="dxa"/>
            <w:tcBorders>
              <w:top w:val="single" w:sz="4" w:space="0" w:color="auto"/>
              <w:left w:val="single" w:sz="4" w:space="0" w:color="auto"/>
              <w:bottom w:val="single" w:sz="4" w:space="0" w:color="auto"/>
              <w:right w:val="single" w:sz="4" w:space="0" w:color="auto"/>
            </w:tcBorders>
            <w:hideMark/>
          </w:tcPr>
          <w:p w14:paraId="35459CB3" w14:textId="77777777" w:rsidR="00C475E2" w:rsidRDefault="00C475E2" w:rsidP="007D4930">
            <w:pPr>
              <w:rPr>
                <w:b/>
              </w:rPr>
            </w:pPr>
            <w:r>
              <w:rPr>
                <w:b/>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4A995C17" w14:textId="5173F8E2" w:rsidR="00C475E2" w:rsidRDefault="00C475E2" w:rsidP="007D4930">
            <w:r>
              <w:t>Doctor</w:t>
            </w:r>
          </w:p>
        </w:tc>
      </w:tr>
      <w:tr w:rsidR="00C475E2" w14:paraId="320B5ACF" w14:textId="77777777" w:rsidTr="007D4930">
        <w:tc>
          <w:tcPr>
            <w:tcW w:w="2660" w:type="dxa"/>
            <w:tcBorders>
              <w:top w:val="single" w:sz="4" w:space="0" w:color="auto"/>
              <w:left w:val="single" w:sz="4" w:space="0" w:color="auto"/>
              <w:bottom w:val="single" w:sz="4" w:space="0" w:color="auto"/>
              <w:right w:val="single" w:sz="4" w:space="0" w:color="auto"/>
            </w:tcBorders>
            <w:hideMark/>
          </w:tcPr>
          <w:p w14:paraId="484D027A" w14:textId="77777777" w:rsidR="00C475E2" w:rsidRDefault="00C475E2" w:rsidP="007D4930">
            <w:pPr>
              <w:rPr>
                <w:b/>
              </w:rPr>
            </w:pPr>
            <w:r>
              <w:rPr>
                <w:b/>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4D64E0A8" w14:textId="28752A55" w:rsidR="00C475E2" w:rsidRPr="00B80785" w:rsidRDefault="00C475E2" w:rsidP="00C475E2">
            <w:r>
              <w:t>A Doctor may wish to de-register themselves from the practice.</w:t>
            </w:r>
          </w:p>
        </w:tc>
      </w:tr>
      <w:tr w:rsidR="00C475E2" w14:paraId="6393054F" w14:textId="77777777" w:rsidTr="007D4930">
        <w:tc>
          <w:tcPr>
            <w:tcW w:w="2660" w:type="dxa"/>
            <w:tcBorders>
              <w:top w:val="single" w:sz="4" w:space="0" w:color="auto"/>
              <w:left w:val="single" w:sz="4" w:space="0" w:color="auto"/>
              <w:bottom w:val="single" w:sz="4" w:space="0" w:color="auto"/>
              <w:right w:val="single" w:sz="4" w:space="0" w:color="auto"/>
            </w:tcBorders>
            <w:hideMark/>
          </w:tcPr>
          <w:p w14:paraId="78A77F80" w14:textId="77777777" w:rsidR="00C475E2" w:rsidRDefault="00C475E2" w:rsidP="007D4930">
            <w:pPr>
              <w:rPr>
                <w:b/>
              </w:rPr>
            </w:pPr>
            <w:r>
              <w:rPr>
                <w:b/>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4CD35C91" w14:textId="748D8D73" w:rsidR="00C475E2" w:rsidRPr="00965CCE" w:rsidRDefault="00C475E2" w:rsidP="007D4930">
            <w:pPr>
              <w:rPr>
                <w:rFonts w:cstheme="minorHAnsi"/>
              </w:rPr>
            </w:pPr>
            <w:r>
              <w:rPr>
                <w:rFonts w:cstheme="minorHAnsi"/>
                <w:szCs w:val="19"/>
              </w:rPr>
              <w:t>Doctor must be registered on the system before de-registration may occur.</w:t>
            </w:r>
          </w:p>
        </w:tc>
      </w:tr>
      <w:tr w:rsidR="00C475E2" w14:paraId="10536B29" w14:textId="77777777" w:rsidTr="007D4930">
        <w:tc>
          <w:tcPr>
            <w:tcW w:w="2660" w:type="dxa"/>
            <w:tcBorders>
              <w:top w:val="single" w:sz="4" w:space="0" w:color="auto"/>
              <w:left w:val="single" w:sz="4" w:space="0" w:color="auto"/>
              <w:bottom w:val="single" w:sz="4" w:space="0" w:color="auto"/>
              <w:right w:val="single" w:sz="4" w:space="0" w:color="auto"/>
            </w:tcBorders>
            <w:hideMark/>
          </w:tcPr>
          <w:p w14:paraId="1A3F915A" w14:textId="77777777" w:rsidR="00C475E2" w:rsidRDefault="00C475E2" w:rsidP="007D4930">
            <w:pPr>
              <w:rPr>
                <w:b/>
              </w:rPr>
            </w:pPr>
            <w:r>
              <w:rPr>
                <w:b/>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13B7E185" w14:textId="6F99B896" w:rsidR="00C475E2" w:rsidRPr="00965CCE" w:rsidRDefault="00C475E2" w:rsidP="00C475E2">
            <w:r w:rsidRPr="00965CCE">
              <w:t xml:space="preserve">The </w:t>
            </w:r>
            <w:r>
              <w:t>removal of Doctor information stored on</w:t>
            </w:r>
            <w:r w:rsidRPr="00965CCE">
              <w:t xml:space="preserve"> the database.</w:t>
            </w:r>
          </w:p>
        </w:tc>
      </w:tr>
      <w:tr w:rsidR="00C475E2" w14:paraId="0C18EF22" w14:textId="77777777" w:rsidTr="007D4930">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6B42AE14" w14:textId="77777777" w:rsidR="00C475E2" w:rsidRDefault="00C475E2" w:rsidP="007D4930">
            <w:pPr>
              <w:rPr>
                <w:b/>
              </w:rPr>
            </w:pPr>
            <w:r>
              <w:rPr>
                <w:b/>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781D1938" w14:textId="77777777" w:rsidR="00C475E2" w:rsidRDefault="00C475E2" w:rsidP="007D4930">
            <w:pPr>
              <w:ind w:left="-85"/>
              <w:jc w:val="center"/>
              <w:rPr>
                <w:b/>
              </w:rPr>
            </w:pPr>
            <w:r>
              <w:rPr>
                <w:b/>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0F5D5F2D" w14:textId="77777777" w:rsidR="00C475E2" w:rsidRDefault="00C475E2" w:rsidP="007D4930">
            <w:pPr>
              <w:ind w:left="-85"/>
              <w:jc w:val="center"/>
              <w:rPr>
                <w:b/>
              </w:rPr>
            </w:pPr>
            <w:r>
              <w:rPr>
                <w:b/>
              </w:rPr>
              <w:t>System Response</w:t>
            </w:r>
          </w:p>
        </w:tc>
      </w:tr>
      <w:tr w:rsidR="00C475E2" w14:paraId="22D5E131" w14:textId="77777777" w:rsidTr="007D4930">
        <w:trPr>
          <w:trHeight w:val="2497"/>
        </w:trPr>
        <w:tc>
          <w:tcPr>
            <w:tcW w:w="2660" w:type="dxa"/>
            <w:tcBorders>
              <w:top w:val="single" w:sz="4" w:space="0" w:color="auto"/>
              <w:left w:val="single" w:sz="4" w:space="0" w:color="auto"/>
              <w:bottom w:val="single" w:sz="4" w:space="0" w:color="auto"/>
              <w:right w:val="single" w:sz="4" w:space="0" w:color="auto"/>
            </w:tcBorders>
          </w:tcPr>
          <w:p w14:paraId="339A9E27" w14:textId="0212691F" w:rsidR="00C475E2" w:rsidRDefault="00C475E2" w:rsidP="00C475E2">
            <w:pPr>
              <w:rPr>
                <w:rFonts w:cstheme="minorHAnsi"/>
                <w:b/>
              </w:rPr>
            </w:pPr>
            <w:r>
              <w:rPr>
                <w:rFonts w:cstheme="minorHAnsi"/>
                <w:b/>
              </w:rPr>
              <w:t>De-register Doctor</w:t>
            </w:r>
          </w:p>
        </w:tc>
        <w:tc>
          <w:tcPr>
            <w:tcW w:w="3452" w:type="dxa"/>
            <w:tcBorders>
              <w:top w:val="single" w:sz="4" w:space="0" w:color="auto"/>
              <w:left w:val="single" w:sz="4" w:space="0" w:color="auto"/>
              <w:bottom w:val="single" w:sz="4" w:space="0" w:color="auto"/>
              <w:right w:val="single" w:sz="4" w:space="0" w:color="auto"/>
            </w:tcBorders>
          </w:tcPr>
          <w:p w14:paraId="4DB21DDA" w14:textId="55FE6072" w:rsidR="00C475E2" w:rsidRDefault="00C475E2" w:rsidP="007D4930">
            <w:r w:rsidRPr="00B80785">
              <w:rPr>
                <w:b/>
              </w:rPr>
              <w:t>Step 1:</w:t>
            </w:r>
            <w:r>
              <w:rPr>
                <w:b/>
              </w:rPr>
              <w:t xml:space="preserve"> </w:t>
            </w:r>
            <w:r>
              <w:t>Doctor requests to de-register from the practice</w:t>
            </w:r>
          </w:p>
          <w:p w14:paraId="45300C50" w14:textId="77777777" w:rsidR="00C475E2" w:rsidRDefault="00C475E2" w:rsidP="007D4930">
            <w:pPr>
              <w:rPr>
                <w:b/>
              </w:rPr>
            </w:pPr>
          </w:p>
          <w:p w14:paraId="5F5523EA" w14:textId="78209C74" w:rsidR="00C475E2" w:rsidRDefault="00C475E2" w:rsidP="007D4930">
            <w:r>
              <w:rPr>
                <w:b/>
              </w:rPr>
              <w:t xml:space="preserve">Step 2: </w:t>
            </w:r>
            <w:r>
              <w:t xml:space="preserve">Admin requests to amend a Doctor’s information on the Doctor File. </w:t>
            </w:r>
          </w:p>
          <w:p w14:paraId="604FB374" w14:textId="77777777" w:rsidR="00C475E2" w:rsidRDefault="00C475E2" w:rsidP="007D4930"/>
          <w:p w14:paraId="6CA4551C" w14:textId="1C777D79" w:rsidR="00C475E2" w:rsidRDefault="00C475E2" w:rsidP="007D4930">
            <w:r>
              <w:rPr>
                <w:b/>
              </w:rPr>
              <w:t xml:space="preserve">Step 4: </w:t>
            </w:r>
            <w:r>
              <w:t>Admin chooses the option to de-register a Doctor using Doctor name and Doctor Id.</w:t>
            </w:r>
          </w:p>
          <w:p w14:paraId="7762098E" w14:textId="77777777" w:rsidR="00C475E2" w:rsidRDefault="00C475E2" w:rsidP="007D4930"/>
        </w:tc>
        <w:tc>
          <w:tcPr>
            <w:tcW w:w="3452" w:type="dxa"/>
            <w:tcBorders>
              <w:top w:val="single" w:sz="4" w:space="0" w:color="auto"/>
              <w:left w:val="single" w:sz="4" w:space="0" w:color="auto"/>
              <w:bottom w:val="single" w:sz="4" w:space="0" w:color="auto"/>
              <w:right w:val="single" w:sz="4" w:space="0" w:color="auto"/>
            </w:tcBorders>
            <w:hideMark/>
          </w:tcPr>
          <w:p w14:paraId="07158C7E" w14:textId="77777777" w:rsidR="00C475E2" w:rsidRDefault="00C475E2" w:rsidP="007D4930">
            <w:pPr>
              <w:rPr>
                <w:b/>
              </w:rPr>
            </w:pPr>
          </w:p>
          <w:p w14:paraId="60BB73A5" w14:textId="77777777" w:rsidR="00C475E2" w:rsidRDefault="00C475E2" w:rsidP="007D4930">
            <w:pPr>
              <w:rPr>
                <w:b/>
              </w:rPr>
            </w:pPr>
          </w:p>
          <w:p w14:paraId="125071C9" w14:textId="77777777" w:rsidR="00C475E2" w:rsidRDefault="00C475E2" w:rsidP="007D4930">
            <w:pPr>
              <w:rPr>
                <w:b/>
              </w:rPr>
            </w:pPr>
          </w:p>
          <w:p w14:paraId="3329F4A0" w14:textId="7E63844D" w:rsidR="00C475E2" w:rsidRPr="00965CCE" w:rsidRDefault="00C475E2" w:rsidP="007D4930">
            <w:r>
              <w:rPr>
                <w:b/>
              </w:rPr>
              <w:t xml:space="preserve">Step 3: </w:t>
            </w:r>
            <w:r>
              <w:t>System displays Doctor information UI.</w:t>
            </w:r>
          </w:p>
          <w:p w14:paraId="6B9A7856" w14:textId="77777777" w:rsidR="00C475E2" w:rsidRDefault="00C475E2" w:rsidP="007D4930">
            <w:pPr>
              <w:rPr>
                <w:b/>
              </w:rPr>
            </w:pPr>
          </w:p>
          <w:p w14:paraId="20076FC2" w14:textId="77777777" w:rsidR="00C475E2" w:rsidRDefault="00C475E2" w:rsidP="007D4930">
            <w:pPr>
              <w:rPr>
                <w:b/>
              </w:rPr>
            </w:pPr>
          </w:p>
          <w:p w14:paraId="58572A56" w14:textId="05F98573" w:rsidR="00C475E2" w:rsidRDefault="00C475E2" w:rsidP="007D4930">
            <w:r>
              <w:rPr>
                <w:b/>
              </w:rPr>
              <w:t xml:space="preserve">Step 5: </w:t>
            </w:r>
            <w:r>
              <w:t>System validates that Doctor name and Doctor Id is in Doctor File.</w:t>
            </w:r>
          </w:p>
          <w:p w14:paraId="22FFFC50" w14:textId="77777777" w:rsidR="00C475E2" w:rsidRDefault="00C475E2" w:rsidP="007D4930"/>
          <w:p w14:paraId="517F3F16" w14:textId="3E3555F2" w:rsidR="00C475E2" w:rsidRDefault="00C475E2" w:rsidP="007D4930">
            <w:pPr>
              <w:rPr>
                <w:b/>
              </w:rPr>
            </w:pPr>
            <w:r>
              <w:rPr>
                <w:b/>
              </w:rPr>
              <w:t>Step 6:</w:t>
            </w:r>
            <w:r>
              <w:t xml:space="preserve"> Doctor</w:t>
            </w:r>
            <w:r w:rsidRPr="00C70445">
              <w:t xml:space="preserve"> information is removed from the </w:t>
            </w:r>
            <w:r>
              <w:t>Doctor File</w:t>
            </w:r>
            <w:r w:rsidRPr="00C70445">
              <w:t>.</w:t>
            </w:r>
          </w:p>
          <w:p w14:paraId="19A40769" w14:textId="77777777" w:rsidR="00C475E2" w:rsidRDefault="00C475E2" w:rsidP="007D4930">
            <w:r>
              <w:rPr>
                <w:b/>
              </w:rPr>
              <w:t xml:space="preserve"> </w:t>
            </w:r>
          </w:p>
          <w:p w14:paraId="44BD0782" w14:textId="77777777" w:rsidR="00C475E2" w:rsidRPr="00B80785" w:rsidRDefault="00C475E2" w:rsidP="007D4930">
            <w:r>
              <w:rPr>
                <w:b/>
              </w:rPr>
              <w:lastRenderedPageBreak/>
              <w:t xml:space="preserve">Step 7: </w:t>
            </w:r>
            <w:r>
              <w:t>Confirmation message displayed.</w:t>
            </w:r>
          </w:p>
        </w:tc>
      </w:tr>
      <w:tr w:rsidR="00C475E2" w14:paraId="2423C91E" w14:textId="77777777" w:rsidTr="007D4930">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022CDBE9" w14:textId="77777777" w:rsidR="00C475E2" w:rsidRDefault="00C475E2" w:rsidP="007D4930">
            <w:pPr>
              <w:ind w:left="-85"/>
              <w:rPr>
                <w:rFonts w:cstheme="minorHAnsi"/>
                <w:b/>
              </w:rPr>
            </w:pPr>
            <w:r>
              <w:rPr>
                <w:b/>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0DFD3B96" w14:textId="77777777" w:rsidR="00C475E2" w:rsidRDefault="00C475E2" w:rsidP="007D4930">
            <w:pPr>
              <w:ind w:left="-85"/>
              <w:jc w:val="center"/>
              <w:rPr>
                <w:b/>
              </w:rPr>
            </w:pPr>
            <w:r>
              <w:rPr>
                <w:b/>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46E396FA" w14:textId="77777777" w:rsidR="00C475E2" w:rsidRDefault="00C475E2" w:rsidP="007D4930">
            <w:pPr>
              <w:ind w:left="-85"/>
              <w:jc w:val="center"/>
              <w:rPr>
                <w:b/>
              </w:rPr>
            </w:pPr>
            <w:r>
              <w:rPr>
                <w:b/>
              </w:rPr>
              <w:t>System Response</w:t>
            </w:r>
          </w:p>
        </w:tc>
      </w:tr>
      <w:tr w:rsidR="00C475E2" w14:paraId="39C87A04" w14:textId="77777777" w:rsidTr="007D4930">
        <w:trPr>
          <w:trHeight w:val="860"/>
        </w:trPr>
        <w:tc>
          <w:tcPr>
            <w:tcW w:w="2660" w:type="dxa"/>
            <w:tcBorders>
              <w:top w:val="single" w:sz="4" w:space="0" w:color="auto"/>
              <w:left w:val="single" w:sz="4" w:space="0" w:color="auto"/>
              <w:right w:val="single" w:sz="4" w:space="0" w:color="auto"/>
            </w:tcBorders>
            <w:hideMark/>
          </w:tcPr>
          <w:p w14:paraId="0BE744A4" w14:textId="7EB31E11" w:rsidR="00C475E2" w:rsidRPr="008E69D8" w:rsidRDefault="004343A6" w:rsidP="004343A6">
            <w:pPr>
              <w:rPr>
                <w:b/>
              </w:rPr>
            </w:pPr>
            <w:r>
              <w:rPr>
                <w:b/>
              </w:rPr>
              <w:t>Doctor</w:t>
            </w:r>
            <w:r w:rsidR="00C475E2">
              <w:rPr>
                <w:b/>
              </w:rPr>
              <w:t xml:space="preserve"> is not found in </w:t>
            </w:r>
            <w:r>
              <w:rPr>
                <w:b/>
              </w:rPr>
              <w:t>Doctor</w:t>
            </w:r>
            <w:r w:rsidR="00C475E2">
              <w:rPr>
                <w:b/>
              </w:rPr>
              <w:t xml:space="preserve"> File</w:t>
            </w:r>
          </w:p>
        </w:tc>
        <w:tc>
          <w:tcPr>
            <w:tcW w:w="3452" w:type="dxa"/>
            <w:tcBorders>
              <w:top w:val="single" w:sz="4" w:space="0" w:color="auto"/>
              <w:left w:val="single" w:sz="4" w:space="0" w:color="auto"/>
              <w:bottom w:val="single" w:sz="4" w:space="0" w:color="auto"/>
              <w:right w:val="single" w:sz="4" w:space="0" w:color="auto"/>
            </w:tcBorders>
          </w:tcPr>
          <w:p w14:paraId="4240F8A8" w14:textId="77777777" w:rsidR="00C475E2" w:rsidRDefault="00C475E2" w:rsidP="007D4930"/>
          <w:p w14:paraId="51901DE5" w14:textId="77777777" w:rsidR="00C475E2" w:rsidRDefault="00C475E2" w:rsidP="007D4930"/>
          <w:p w14:paraId="20D7C45E" w14:textId="77777777" w:rsidR="00C475E2" w:rsidRDefault="00C475E2" w:rsidP="007D4930"/>
          <w:p w14:paraId="10950C63" w14:textId="53B9DF6A" w:rsidR="00C475E2" w:rsidRPr="008E69D8" w:rsidRDefault="00C475E2" w:rsidP="007D4930">
            <w:r w:rsidRPr="00934379">
              <w:rPr>
                <w:b/>
              </w:rPr>
              <w:t xml:space="preserve">Step 7: </w:t>
            </w:r>
            <w:r>
              <w:t xml:space="preserve">Admin re-enters  Doctor name or Id </w:t>
            </w:r>
          </w:p>
        </w:tc>
        <w:tc>
          <w:tcPr>
            <w:tcW w:w="3452" w:type="dxa"/>
            <w:tcBorders>
              <w:top w:val="single" w:sz="4" w:space="0" w:color="auto"/>
              <w:left w:val="single" w:sz="4" w:space="0" w:color="auto"/>
              <w:bottom w:val="single" w:sz="4" w:space="0" w:color="auto"/>
              <w:right w:val="single" w:sz="4" w:space="0" w:color="auto"/>
            </w:tcBorders>
          </w:tcPr>
          <w:p w14:paraId="4108FB52" w14:textId="77777777" w:rsidR="00C475E2" w:rsidRDefault="00C475E2" w:rsidP="007D4930">
            <w:r w:rsidRPr="00934379">
              <w:rPr>
                <w:b/>
              </w:rPr>
              <w:t>Step 6:</w:t>
            </w:r>
            <w:r>
              <w:t xml:space="preserve"> System displays appropriate error message</w:t>
            </w:r>
          </w:p>
          <w:p w14:paraId="109E4BF6" w14:textId="77777777" w:rsidR="00C475E2" w:rsidRDefault="00C475E2" w:rsidP="007D4930"/>
          <w:p w14:paraId="23D4E7AC" w14:textId="77777777" w:rsidR="00C475E2" w:rsidRPr="008E69D8" w:rsidRDefault="00C475E2" w:rsidP="007D4930"/>
        </w:tc>
      </w:tr>
      <w:tr w:rsidR="00C475E2" w14:paraId="637D6D61" w14:textId="77777777" w:rsidTr="007D4930">
        <w:tc>
          <w:tcPr>
            <w:tcW w:w="2660" w:type="dxa"/>
            <w:tcBorders>
              <w:top w:val="single" w:sz="4" w:space="0" w:color="auto"/>
              <w:left w:val="single" w:sz="4" w:space="0" w:color="auto"/>
              <w:bottom w:val="single" w:sz="4" w:space="0" w:color="auto"/>
              <w:right w:val="single" w:sz="4" w:space="0" w:color="auto"/>
            </w:tcBorders>
            <w:hideMark/>
          </w:tcPr>
          <w:p w14:paraId="5AFDBEB2" w14:textId="77777777" w:rsidR="00C475E2" w:rsidRDefault="00C475E2" w:rsidP="007D4930">
            <w:pPr>
              <w:rPr>
                <w:b/>
              </w:rPr>
            </w:pPr>
            <w:r>
              <w:rPr>
                <w:b/>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5389AB4C" w14:textId="1D23F17C" w:rsidR="00C475E2" w:rsidRDefault="00C475E2" w:rsidP="007D4930">
            <w:pPr>
              <w:rPr>
                <w:rFonts w:cstheme="minorHAnsi"/>
              </w:rPr>
            </w:pPr>
            <w:r>
              <w:t>Doctor</w:t>
            </w:r>
            <w:r>
              <w:rPr>
                <w:rFonts w:cstheme="minorHAnsi"/>
              </w:rPr>
              <w:t xml:space="preserve"> information is removed from the</w:t>
            </w:r>
            <w:r>
              <w:t xml:space="preserve"> Doctor</w:t>
            </w:r>
            <w:r>
              <w:rPr>
                <w:rFonts w:cstheme="minorHAnsi"/>
              </w:rPr>
              <w:t xml:space="preserve"> File.</w:t>
            </w:r>
          </w:p>
        </w:tc>
      </w:tr>
      <w:tr w:rsidR="00C475E2" w14:paraId="3801AFAC" w14:textId="77777777" w:rsidTr="007D4930">
        <w:tc>
          <w:tcPr>
            <w:tcW w:w="2660" w:type="dxa"/>
            <w:tcBorders>
              <w:top w:val="single" w:sz="4" w:space="0" w:color="auto"/>
              <w:left w:val="single" w:sz="4" w:space="0" w:color="auto"/>
              <w:bottom w:val="single" w:sz="4" w:space="0" w:color="auto"/>
              <w:right w:val="single" w:sz="4" w:space="0" w:color="auto"/>
            </w:tcBorders>
            <w:hideMark/>
          </w:tcPr>
          <w:p w14:paraId="5DDA1C38" w14:textId="77777777" w:rsidR="00C475E2" w:rsidRDefault="00C475E2" w:rsidP="007D4930">
            <w:pPr>
              <w:rPr>
                <w:b/>
              </w:rPr>
            </w:pPr>
            <w:r>
              <w:rPr>
                <w:b/>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13798576" w14:textId="3D5BD122" w:rsidR="00C475E2" w:rsidRDefault="00C475E2" w:rsidP="007D4930">
            <w:pPr>
              <w:tabs>
                <w:tab w:val="right" w:pos="6688"/>
              </w:tabs>
              <w:rPr>
                <w:rFonts w:cstheme="minorHAnsi"/>
              </w:rPr>
            </w:pPr>
            <w:r>
              <w:rPr>
                <w:rFonts w:cstheme="minorHAnsi"/>
              </w:rPr>
              <w:t xml:space="preserve">Only the </w:t>
            </w:r>
            <w:r>
              <w:t>Doctor</w:t>
            </w:r>
            <w:r>
              <w:rPr>
                <w:rFonts w:cstheme="minorHAnsi"/>
              </w:rPr>
              <w:t xml:space="preserve"> may request to be de-registered from the practice. </w:t>
            </w:r>
            <w:r>
              <w:rPr>
                <w:rFonts w:cstheme="minorHAnsi"/>
                <w:color w:val="FF0000"/>
              </w:rPr>
              <w:tab/>
            </w:r>
          </w:p>
        </w:tc>
      </w:tr>
      <w:tr w:rsidR="00C475E2" w14:paraId="123F2263" w14:textId="77777777" w:rsidTr="007D4930">
        <w:tc>
          <w:tcPr>
            <w:tcW w:w="2660" w:type="dxa"/>
            <w:tcBorders>
              <w:top w:val="single" w:sz="4" w:space="0" w:color="auto"/>
              <w:left w:val="single" w:sz="4" w:space="0" w:color="auto"/>
              <w:bottom w:val="single" w:sz="4" w:space="0" w:color="auto"/>
              <w:right w:val="single" w:sz="4" w:space="0" w:color="auto"/>
            </w:tcBorders>
            <w:hideMark/>
          </w:tcPr>
          <w:p w14:paraId="33BD2EFB" w14:textId="77777777" w:rsidR="00C475E2" w:rsidRDefault="00C475E2" w:rsidP="007D4930">
            <w:pPr>
              <w:rPr>
                <w:b/>
              </w:rPr>
            </w:pPr>
            <w:r>
              <w:rPr>
                <w:b/>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7BC01052" w14:textId="608E4450" w:rsidR="00C475E2" w:rsidRDefault="007D4930" w:rsidP="007D4930">
            <w:pPr>
              <w:rPr>
                <w:rFonts w:cstheme="minorHAnsi"/>
              </w:rPr>
            </w:pPr>
            <w:r>
              <w:rPr>
                <w:rFonts w:cstheme="minorHAnsi"/>
              </w:rPr>
              <w:t>Doctor</w:t>
            </w:r>
            <w:r w:rsidR="00C475E2">
              <w:rPr>
                <w:rFonts w:cstheme="minorHAnsi"/>
              </w:rPr>
              <w:t xml:space="preserve"> identity verification is required.</w:t>
            </w:r>
          </w:p>
        </w:tc>
      </w:tr>
      <w:tr w:rsidR="00C475E2" w14:paraId="31BAAE2A" w14:textId="77777777" w:rsidTr="007D4930">
        <w:tc>
          <w:tcPr>
            <w:tcW w:w="2660" w:type="dxa"/>
            <w:tcBorders>
              <w:top w:val="single" w:sz="4" w:space="0" w:color="auto"/>
              <w:left w:val="single" w:sz="4" w:space="0" w:color="auto"/>
              <w:bottom w:val="single" w:sz="4" w:space="0" w:color="auto"/>
              <w:right w:val="single" w:sz="4" w:space="0" w:color="auto"/>
            </w:tcBorders>
            <w:hideMark/>
          </w:tcPr>
          <w:p w14:paraId="1B16E88A" w14:textId="77777777" w:rsidR="00C475E2" w:rsidRDefault="00C475E2" w:rsidP="007D4930">
            <w:pPr>
              <w:rPr>
                <w:b/>
              </w:rPr>
            </w:pPr>
            <w:r>
              <w:rPr>
                <w:b/>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58E3AEED" w14:textId="77777777" w:rsidR="00C475E2" w:rsidRDefault="00C475E2" w:rsidP="007D4930">
            <w:pPr>
              <w:rPr>
                <w:rFonts w:cstheme="minorHAnsi"/>
              </w:rPr>
            </w:pPr>
          </w:p>
        </w:tc>
      </w:tr>
    </w:tbl>
    <w:p w14:paraId="3ACE5DA0" w14:textId="77777777" w:rsidR="00C475E2" w:rsidRPr="00C475E2" w:rsidRDefault="00C475E2" w:rsidP="00C475E2"/>
    <w:p w14:paraId="11466BD7" w14:textId="77777777" w:rsidR="0070582C" w:rsidRDefault="0070582C" w:rsidP="0070582C">
      <w:pPr>
        <w:pStyle w:val="ListParagraph"/>
      </w:pPr>
    </w:p>
    <w:p w14:paraId="55A3DB37" w14:textId="77777777" w:rsidR="0070582C" w:rsidRDefault="0070582C" w:rsidP="0070582C">
      <w:pPr>
        <w:pStyle w:val="ListParagraph"/>
      </w:pPr>
    </w:p>
    <w:p w14:paraId="0A1DAB18" w14:textId="77777777" w:rsidR="0070582C" w:rsidRDefault="0070582C" w:rsidP="0070582C">
      <w:pPr>
        <w:pStyle w:val="ListParagraph"/>
      </w:pPr>
    </w:p>
    <w:p w14:paraId="2F397097" w14:textId="77777777" w:rsidR="0070582C" w:rsidRDefault="0070582C" w:rsidP="0070582C">
      <w:pPr>
        <w:pStyle w:val="ListParagraph"/>
      </w:pPr>
    </w:p>
    <w:p w14:paraId="49A12586" w14:textId="77777777" w:rsidR="0070582C" w:rsidRDefault="0070582C" w:rsidP="0070582C">
      <w:pPr>
        <w:pStyle w:val="ListParagraph"/>
      </w:pPr>
    </w:p>
    <w:p w14:paraId="46296942" w14:textId="77777777" w:rsidR="0070582C" w:rsidRDefault="0070582C" w:rsidP="0070582C">
      <w:pPr>
        <w:pStyle w:val="ListParagraph"/>
      </w:pPr>
    </w:p>
    <w:p w14:paraId="6EE18641" w14:textId="77777777" w:rsidR="0018078D" w:rsidRDefault="0018078D" w:rsidP="0070582C">
      <w:pPr>
        <w:pStyle w:val="ListParagraph"/>
      </w:pPr>
    </w:p>
    <w:p w14:paraId="5CE8575C" w14:textId="77777777" w:rsidR="0018078D" w:rsidRDefault="0018078D" w:rsidP="0070582C">
      <w:pPr>
        <w:pStyle w:val="ListParagraph"/>
      </w:pPr>
    </w:p>
    <w:p w14:paraId="586C460D" w14:textId="77777777" w:rsidR="0018078D" w:rsidRDefault="0018078D" w:rsidP="0070582C">
      <w:pPr>
        <w:pStyle w:val="ListParagraph"/>
      </w:pPr>
    </w:p>
    <w:p w14:paraId="4CC85490" w14:textId="77777777" w:rsidR="0018078D" w:rsidRDefault="0018078D" w:rsidP="0070582C">
      <w:pPr>
        <w:pStyle w:val="ListParagraph"/>
      </w:pPr>
    </w:p>
    <w:p w14:paraId="3C60EB1C" w14:textId="77777777" w:rsidR="0018078D" w:rsidRDefault="0018078D" w:rsidP="0070582C">
      <w:pPr>
        <w:pStyle w:val="ListParagraph"/>
      </w:pPr>
    </w:p>
    <w:p w14:paraId="6D285FFE" w14:textId="77777777" w:rsidR="0018078D" w:rsidRDefault="0018078D" w:rsidP="0070582C">
      <w:pPr>
        <w:pStyle w:val="ListParagraph"/>
      </w:pPr>
    </w:p>
    <w:p w14:paraId="40F796C6" w14:textId="77777777" w:rsidR="0018078D" w:rsidRDefault="0018078D" w:rsidP="0070582C">
      <w:pPr>
        <w:pStyle w:val="ListParagraph"/>
      </w:pPr>
    </w:p>
    <w:p w14:paraId="755FFB60" w14:textId="77777777" w:rsidR="0018078D" w:rsidRDefault="0018078D" w:rsidP="0070582C">
      <w:pPr>
        <w:pStyle w:val="ListParagraph"/>
      </w:pPr>
    </w:p>
    <w:p w14:paraId="7E3B7CB8" w14:textId="77777777" w:rsidR="0018078D" w:rsidRDefault="0018078D" w:rsidP="0070582C">
      <w:pPr>
        <w:pStyle w:val="ListParagraph"/>
      </w:pPr>
    </w:p>
    <w:p w14:paraId="62726963" w14:textId="77777777" w:rsidR="009759C3" w:rsidRDefault="009759C3" w:rsidP="0070582C">
      <w:pPr>
        <w:pStyle w:val="ListParagraph"/>
      </w:pPr>
    </w:p>
    <w:p w14:paraId="5A41D88D" w14:textId="77777777" w:rsidR="009759C3" w:rsidRDefault="009759C3" w:rsidP="0070582C">
      <w:pPr>
        <w:pStyle w:val="ListParagraph"/>
      </w:pPr>
    </w:p>
    <w:p w14:paraId="2B1D6E0B" w14:textId="77777777" w:rsidR="009759C3" w:rsidRDefault="009759C3" w:rsidP="0070582C">
      <w:pPr>
        <w:pStyle w:val="ListParagraph"/>
      </w:pPr>
    </w:p>
    <w:p w14:paraId="23136727" w14:textId="77777777" w:rsidR="009759C3" w:rsidRDefault="009759C3" w:rsidP="0070582C">
      <w:pPr>
        <w:pStyle w:val="ListParagraph"/>
      </w:pPr>
    </w:p>
    <w:p w14:paraId="4B2C9FF2" w14:textId="77777777" w:rsidR="0018078D" w:rsidRDefault="0018078D" w:rsidP="0070582C">
      <w:pPr>
        <w:pStyle w:val="ListParagraph"/>
      </w:pPr>
    </w:p>
    <w:p w14:paraId="6F5A3A4A" w14:textId="77777777" w:rsidR="0018078D" w:rsidRPr="00C8250F" w:rsidRDefault="0018078D" w:rsidP="0067179B"/>
    <w:p w14:paraId="3DB7F22D" w14:textId="77777777" w:rsidR="0070582C" w:rsidRPr="007D4930" w:rsidRDefault="0070582C" w:rsidP="00857447">
      <w:pPr>
        <w:pStyle w:val="Heading2"/>
        <w:numPr>
          <w:ilvl w:val="1"/>
          <w:numId w:val="8"/>
        </w:numPr>
        <w:rPr>
          <w:b/>
          <w:color w:val="auto"/>
          <w:sz w:val="28"/>
          <w:szCs w:val="28"/>
        </w:rPr>
      </w:pPr>
      <w:bookmarkStart w:id="43" w:name="_Toc406751915"/>
      <w:r w:rsidRPr="007D4930">
        <w:rPr>
          <w:b/>
          <w:color w:val="auto"/>
          <w:sz w:val="28"/>
          <w:szCs w:val="28"/>
        </w:rPr>
        <w:lastRenderedPageBreak/>
        <w:t>Appointment Management</w:t>
      </w:r>
      <w:bookmarkEnd w:id="43"/>
    </w:p>
    <w:p w14:paraId="16572B41" w14:textId="72784EDF" w:rsidR="0070582C" w:rsidRDefault="0070582C" w:rsidP="00A6557A">
      <w:pPr>
        <w:pStyle w:val="ListParagraph"/>
      </w:pPr>
      <w:r w:rsidRPr="008D0D73">
        <w:t>The system will allow</w:t>
      </w:r>
      <w:r>
        <w:t xml:space="preserve"> for the creation of appointments. Each appointment will have an option for the cancellation of appointments if required. The appointments must refer to the doctor</w:t>
      </w:r>
      <w:r w:rsidR="006F54AD">
        <w:t>’s schedule to avoid conflicts. If an appointment time must change, system will allow for the cancelation of the appointment and a new one made through the create appointment module.</w:t>
      </w:r>
      <w:r w:rsidR="00A6557A">
        <w:t xml:space="preserve"> </w:t>
      </w:r>
      <w:r>
        <w:t xml:space="preserve">The appointment module must be updated when a patient has checked in. </w:t>
      </w:r>
    </w:p>
    <w:p w14:paraId="03EAEA3E" w14:textId="77777777" w:rsidR="00937AB9" w:rsidRDefault="00937AB9" w:rsidP="0070582C">
      <w:pPr>
        <w:pStyle w:val="ListParagraph"/>
      </w:pPr>
    </w:p>
    <w:p w14:paraId="662907CA" w14:textId="6016E9FE" w:rsidR="00937AB9" w:rsidRPr="00937AB9" w:rsidRDefault="00937AB9" w:rsidP="00857447">
      <w:pPr>
        <w:pStyle w:val="Heading3"/>
        <w:numPr>
          <w:ilvl w:val="2"/>
          <w:numId w:val="8"/>
        </w:numPr>
        <w:rPr>
          <w:b/>
          <w:color w:val="auto"/>
          <w:sz w:val="28"/>
          <w:szCs w:val="28"/>
        </w:rPr>
      </w:pPr>
      <w:bookmarkStart w:id="44" w:name="_Toc406751916"/>
      <w:r w:rsidRPr="00937AB9">
        <w:rPr>
          <w:b/>
          <w:color w:val="auto"/>
          <w:sz w:val="28"/>
          <w:szCs w:val="28"/>
        </w:rPr>
        <w:t>Create Appointment</w:t>
      </w:r>
      <w:bookmarkEnd w:id="44"/>
    </w:p>
    <w:p w14:paraId="059EACAC" w14:textId="77777777" w:rsidR="00937AB9" w:rsidRDefault="00937AB9" w:rsidP="0070582C">
      <w:pPr>
        <w:pStyle w:val="ListParagraph"/>
      </w:pPr>
    </w:p>
    <w:p w14:paraId="68CB08A2" w14:textId="68E0F2F9" w:rsidR="001F6914" w:rsidRDefault="001F6914" w:rsidP="0070582C">
      <w:pPr>
        <w:pStyle w:val="ListParagraph"/>
      </w:pPr>
      <w:r>
        <w:rPr>
          <w:noProof/>
          <w:lang w:val="en-IE" w:eastAsia="en-IE"/>
        </w:rPr>
        <mc:AlternateContent>
          <mc:Choice Requires="wpg">
            <w:drawing>
              <wp:anchor distT="0" distB="0" distL="114300" distR="114300" simplePos="0" relativeHeight="251590144" behindDoc="0" locked="0" layoutInCell="1" allowOverlap="1" wp14:anchorId="684AEC67" wp14:editId="1841DDC9">
                <wp:simplePos x="0" y="0"/>
                <wp:positionH relativeFrom="margin">
                  <wp:align>left</wp:align>
                </wp:positionH>
                <wp:positionV relativeFrom="paragraph">
                  <wp:posOffset>12700</wp:posOffset>
                </wp:positionV>
                <wp:extent cx="5691505" cy="2972435"/>
                <wp:effectExtent l="0" t="0" r="0" b="18415"/>
                <wp:wrapNone/>
                <wp:docPr id="216" name="Group 216"/>
                <wp:cNvGraphicFramePr/>
                <a:graphic xmlns:a="http://schemas.openxmlformats.org/drawingml/2006/main">
                  <a:graphicData uri="http://schemas.microsoft.com/office/word/2010/wordprocessingGroup">
                    <wpg:wgp>
                      <wpg:cNvGrpSpPr/>
                      <wpg:grpSpPr>
                        <a:xfrm>
                          <a:off x="0" y="0"/>
                          <a:ext cx="5691505" cy="2972435"/>
                          <a:chOff x="0" y="0"/>
                          <a:chExt cx="5691800" cy="2972470"/>
                        </a:xfrm>
                      </wpg:grpSpPr>
                      <wpg:grpSp>
                        <wpg:cNvPr id="218" name="Group 218"/>
                        <wpg:cNvGrpSpPr/>
                        <wpg:grpSpPr>
                          <a:xfrm>
                            <a:off x="0" y="0"/>
                            <a:ext cx="1056005" cy="1496060"/>
                            <a:chOff x="0" y="0"/>
                            <a:chExt cx="1056005" cy="1496060"/>
                          </a:xfrm>
                        </wpg:grpSpPr>
                        <wpg:grpSp>
                          <wpg:cNvPr id="219" name="Group 219"/>
                          <wpg:cNvGrpSpPr/>
                          <wpg:grpSpPr>
                            <a:xfrm>
                              <a:off x="333375" y="0"/>
                              <a:ext cx="422910" cy="1107440"/>
                              <a:chOff x="0" y="0"/>
                              <a:chExt cx="423080" cy="1107650"/>
                            </a:xfrm>
                          </wpg:grpSpPr>
                          <wps:wsp>
                            <wps:cNvPr id="220" name="Smiley Face 220"/>
                            <wps:cNvSpPr/>
                            <wps:spPr>
                              <a:xfrm>
                                <a:off x="0" y="0"/>
                                <a:ext cx="423080" cy="532263"/>
                              </a:xfrm>
                              <a:prstGeom prst="smileyFace">
                                <a:avLst/>
                              </a:prstGeom>
                              <a:solidFill>
                                <a:srgbClr val="FFC000"/>
                              </a:solidFill>
                              <a:ln w="12700" cap="flat" cmpd="sng" algn="ctr">
                                <a:solidFill>
                                  <a:srgbClr val="FFC000">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Straight Connector 221"/>
                            <wps:cNvCnPr/>
                            <wps:spPr>
                              <a:xfrm>
                                <a:off x="207563" y="538542"/>
                                <a:ext cx="0" cy="382137"/>
                              </a:xfrm>
                              <a:prstGeom prst="line">
                                <a:avLst/>
                              </a:prstGeom>
                              <a:noFill/>
                              <a:ln w="6350" cap="flat" cmpd="sng" algn="ctr">
                                <a:solidFill>
                                  <a:srgbClr val="5B9BD5"/>
                                </a:solidFill>
                                <a:prstDash val="solid"/>
                                <a:miter lim="800000"/>
                              </a:ln>
                              <a:effectLst/>
                            </wps:spPr>
                            <wps:bodyPr/>
                          </wps:wsp>
                          <wps:wsp>
                            <wps:cNvPr id="222" name="Straight Connector 222"/>
                            <wps:cNvCnPr/>
                            <wps:spPr>
                              <a:xfrm flipH="1">
                                <a:off x="84147" y="661958"/>
                                <a:ext cx="232012" cy="0"/>
                              </a:xfrm>
                              <a:prstGeom prst="line">
                                <a:avLst/>
                              </a:prstGeom>
                              <a:noFill/>
                              <a:ln w="6350" cap="flat" cmpd="sng" algn="ctr">
                                <a:solidFill>
                                  <a:srgbClr val="5B9BD5"/>
                                </a:solidFill>
                                <a:prstDash val="solid"/>
                                <a:miter lim="800000"/>
                              </a:ln>
                              <a:effectLst/>
                            </wps:spPr>
                            <wps:bodyPr/>
                          </wps:wsp>
                          <wps:wsp>
                            <wps:cNvPr id="223" name="Straight Connector 223"/>
                            <wps:cNvCnPr/>
                            <wps:spPr>
                              <a:xfrm flipH="1">
                                <a:off x="50489" y="903180"/>
                                <a:ext cx="163195" cy="204470"/>
                              </a:xfrm>
                              <a:prstGeom prst="line">
                                <a:avLst/>
                              </a:prstGeom>
                              <a:noFill/>
                              <a:ln w="6350" cap="flat" cmpd="sng" algn="ctr">
                                <a:solidFill>
                                  <a:srgbClr val="5B9BD5"/>
                                </a:solidFill>
                                <a:prstDash val="solid"/>
                                <a:miter lim="800000"/>
                              </a:ln>
                              <a:effectLst/>
                            </wps:spPr>
                            <wps:bodyPr/>
                          </wps:wsp>
                          <wps:wsp>
                            <wps:cNvPr id="224" name="Straight Connector 224"/>
                            <wps:cNvCnPr/>
                            <wps:spPr>
                              <a:xfrm>
                                <a:off x="213173" y="914400"/>
                                <a:ext cx="149860" cy="191135"/>
                              </a:xfrm>
                              <a:prstGeom prst="line">
                                <a:avLst/>
                              </a:prstGeom>
                              <a:noFill/>
                              <a:ln w="6350" cap="flat" cmpd="sng" algn="ctr">
                                <a:solidFill>
                                  <a:srgbClr val="5B9BD5"/>
                                </a:solidFill>
                                <a:prstDash val="solid"/>
                                <a:miter lim="800000"/>
                              </a:ln>
                              <a:effectLst/>
                            </wps:spPr>
                            <wps:bodyPr/>
                          </wps:wsp>
                        </wpg:grpSp>
                        <wps:wsp>
                          <wps:cNvPr id="225" name="Text Box 2"/>
                          <wps:cNvSpPr txBox="1">
                            <a:spLocks noChangeArrowheads="1"/>
                          </wps:cNvSpPr>
                          <wps:spPr bwMode="auto">
                            <a:xfrm>
                              <a:off x="0" y="1181100"/>
                              <a:ext cx="1056005" cy="314960"/>
                            </a:xfrm>
                            <a:prstGeom prst="rect">
                              <a:avLst/>
                            </a:prstGeom>
                            <a:noFill/>
                            <a:ln w="9525">
                              <a:noFill/>
                              <a:miter lim="800000"/>
                              <a:headEnd/>
                              <a:tailEnd/>
                            </a:ln>
                          </wps:spPr>
                          <wps:txbx>
                            <w:txbxContent>
                              <w:p w14:paraId="16F17053" w14:textId="77777777" w:rsidR="005404A0" w:rsidRDefault="005404A0" w:rsidP="001F6914">
                                <w:pPr>
                                  <w:jc w:val="center"/>
                                </w:pPr>
                                <w:r>
                                  <w:t>Administrator</w:t>
                                </w:r>
                              </w:p>
                            </w:txbxContent>
                          </wps:txbx>
                          <wps:bodyPr rot="0" vert="horz" wrap="square" lIns="91440" tIns="45720" rIns="91440" bIns="45720" anchor="t" anchorCtr="0">
                            <a:noAutofit/>
                          </wps:bodyPr>
                        </wps:wsp>
                      </wpg:grpSp>
                      <wps:wsp>
                        <wps:cNvPr id="226" name="Oval 226"/>
                        <wps:cNvSpPr/>
                        <wps:spPr>
                          <a:xfrm>
                            <a:off x="1927815" y="298819"/>
                            <a:ext cx="2047875" cy="752475"/>
                          </a:xfrm>
                          <a:prstGeom prst="ellipse">
                            <a:avLst/>
                          </a:prstGeom>
                          <a:solidFill>
                            <a:schemeClr val="accent1">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6EDAE5" w14:textId="69A2E7D0" w:rsidR="005404A0" w:rsidRPr="00DF2EDB" w:rsidRDefault="005404A0" w:rsidP="001F6914">
                              <w:pPr>
                                <w:jc w:val="center"/>
                                <w:rPr>
                                  <w:color w:val="000000" w:themeColor="text1"/>
                                  <w:lang w:val="en-I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Appointment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27" name="Group 227"/>
                        <wpg:cNvGrpSpPr/>
                        <wpg:grpSpPr>
                          <a:xfrm>
                            <a:off x="4635795" y="21265"/>
                            <a:ext cx="1056005" cy="1496060"/>
                            <a:chOff x="0" y="0"/>
                            <a:chExt cx="1056005" cy="1496060"/>
                          </a:xfrm>
                        </wpg:grpSpPr>
                        <wpg:grpSp>
                          <wpg:cNvPr id="228" name="Group 228"/>
                          <wpg:cNvGrpSpPr/>
                          <wpg:grpSpPr>
                            <a:xfrm>
                              <a:off x="333375" y="0"/>
                              <a:ext cx="422910" cy="1107440"/>
                              <a:chOff x="0" y="0"/>
                              <a:chExt cx="423080" cy="1107650"/>
                            </a:xfrm>
                          </wpg:grpSpPr>
                          <wps:wsp>
                            <wps:cNvPr id="229" name="Smiley Face 229"/>
                            <wps:cNvSpPr/>
                            <wps:spPr>
                              <a:xfrm>
                                <a:off x="0" y="0"/>
                                <a:ext cx="423080" cy="532263"/>
                              </a:xfrm>
                              <a:prstGeom prst="smileyFace">
                                <a:avLst/>
                              </a:prstGeom>
                              <a:solidFill>
                                <a:srgbClr val="FFC000"/>
                              </a:solidFill>
                              <a:ln w="12700" cap="flat" cmpd="sng" algn="ctr">
                                <a:solidFill>
                                  <a:srgbClr val="FFC000">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Straight Connector 230"/>
                            <wps:cNvCnPr/>
                            <wps:spPr>
                              <a:xfrm>
                                <a:off x="207563" y="538542"/>
                                <a:ext cx="0" cy="382137"/>
                              </a:xfrm>
                              <a:prstGeom prst="line">
                                <a:avLst/>
                              </a:prstGeom>
                              <a:noFill/>
                              <a:ln w="6350" cap="flat" cmpd="sng" algn="ctr">
                                <a:solidFill>
                                  <a:srgbClr val="5B9BD5"/>
                                </a:solidFill>
                                <a:prstDash val="solid"/>
                                <a:miter lim="800000"/>
                              </a:ln>
                              <a:effectLst/>
                            </wps:spPr>
                            <wps:bodyPr/>
                          </wps:wsp>
                          <wps:wsp>
                            <wps:cNvPr id="231" name="Straight Connector 231"/>
                            <wps:cNvCnPr/>
                            <wps:spPr>
                              <a:xfrm flipH="1">
                                <a:off x="84147" y="661958"/>
                                <a:ext cx="232012" cy="0"/>
                              </a:xfrm>
                              <a:prstGeom prst="line">
                                <a:avLst/>
                              </a:prstGeom>
                              <a:noFill/>
                              <a:ln w="6350" cap="flat" cmpd="sng" algn="ctr">
                                <a:solidFill>
                                  <a:srgbClr val="5B9BD5"/>
                                </a:solidFill>
                                <a:prstDash val="solid"/>
                                <a:miter lim="800000"/>
                              </a:ln>
                              <a:effectLst/>
                            </wps:spPr>
                            <wps:bodyPr/>
                          </wps:wsp>
                          <wps:wsp>
                            <wps:cNvPr id="232" name="Straight Connector 232"/>
                            <wps:cNvCnPr/>
                            <wps:spPr>
                              <a:xfrm flipH="1">
                                <a:off x="50489" y="903180"/>
                                <a:ext cx="163195" cy="204470"/>
                              </a:xfrm>
                              <a:prstGeom prst="line">
                                <a:avLst/>
                              </a:prstGeom>
                              <a:noFill/>
                              <a:ln w="6350" cap="flat" cmpd="sng" algn="ctr">
                                <a:solidFill>
                                  <a:srgbClr val="5B9BD5"/>
                                </a:solidFill>
                                <a:prstDash val="solid"/>
                                <a:miter lim="800000"/>
                              </a:ln>
                              <a:effectLst/>
                            </wps:spPr>
                            <wps:bodyPr/>
                          </wps:wsp>
                          <wps:wsp>
                            <wps:cNvPr id="233" name="Straight Connector 233"/>
                            <wps:cNvCnPr/>
                            <wps:spPr>
                              <a:xfrm>
                                <a:off x="213173" y="914400"/>
                                <a:ext cx="149860" cy="191135"/>
                              </a:xfrm>
                              <a:prstGeom prst="line">
                                <a:avLst/>
                              </a:prstGeom>
                              <a:noFill/>
                              <a:ln w="6350" cap="flat" cmpd="sng" algn="ctr">
                                <a:solidFill>
                                  <a:srgbClr val="5B9BD5"/>
                                </a:solidFill>
                                <a:prstDash val="solid"/>
                                <a:miter lim="800000"/>
                              </a:ln>
                              <a:effectLst/>
                            </wps:spPr>
                            <wps:bodyPr/>
                          </wps:wsp>
                        </wpg:grpSp>
                        <wps:wsp>
                          <wps:cNvPr id="260" name="Text Box 2"/>
                          <wps:cNvSpPr txBox="1">
                            <a:spLocks noChangeArrowheads="1"/>
                          </wps:cNvSpPr>
                          <wps:spPr bwMode="auto">
                            <a:xfrm>
                              <a:off x="0" y="1181100"/>
                              <a:ext cx="1056005" cy="314960"/>
                            </a:xfrm>
                            <a:prstGeom prst="rect">
                              <a:avLst/>
                            </a:prstGeom>
                            <a:noFill/>
                            <a:ln w="9525">
                              <a:noFill/>
                              <a:miter lim="800000"/>
                              <a:headEnd/>
                              <a:tailEnd/>
                            </a:ln>
                          </wps:spPr>
                          <wps:txbx>
                            <w:txbxContent>
                              <w:p w14:paraId="02D06C9F" w14:textId="33ECBDE1" w:rsidR="005404A0" w:rsidRPr="00C9383D" w:rsidRDefault="005404A0" w:rsidP="001F6914">
                                <w:pPr>
                                  <w:jc w:val="center"/>
                                  <w:rPr>
                                    <w:lang w:val="en-IE"/>
                                  </w:rPr>
                                </w:pPr>
                                <w:r>
                                  <w:rPr>
                                    <w:lang w:val="en-IE"/>
                                  </w:rPr>
                                  <w:t>Patient</w:t>
                                </w:r>
                              </w:p>
                            </w:txbxContent>
                          </wps:txbx>
                          <wps:bodyPr rot="0" vert="horz" wrap="square" lIns="91440" tIns="45720" rIns="91440" bIns="45720" anchor="t" anchorCtr="0">
                            <a:noAutofit/>
                          </wps:bodyPr>
                        </wps:wsp>
                      </wpg:grpSp>
                      <wps:wsp>
                        <wps:cNvPr id="261" name="Straight Connector 261"/>
                        <wps:cNvCnPr/>
                        <wps:spPr>
                          <a:xfrm flipV="1">
                            <a:off x="754912" y="659218"/>
                            <a:ext cx="1192530" cy="0"/>
                          </a:xfrm>
                          <a:prstGeom prst="line">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2" name="Oval 262"/>
                        <wps:cNvSpPr/>
                        <wps:spPr>
                          <a:xfrm>
                            <a:off x="1043304" y="1685945"/>
                            <a:ext cx="1704975" cy="676275"/>
                          </a:xfrm>
                          <a:prstGeom prst="ellipse">
                            <a:avLst/>
                          </a:prstGeom>
                          <a:solidFill>
                            <a:schemeClr val="accent1">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E3B2AE" w14:textId="77777777" w:rsidR="005404A0" w:rsidRPr="00DF2EDB" w:rsidRDefault="005404A0" w:rsidP="001F6914">
                              <w:pPr>
                                <w:jc w:val="center"/>
                                <w:rPr>
                                  <w:color w:val="000000" w:themeColor="text1"/>
                                  <w:lang w:val="en-I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Validate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Oval 263"/>
                        <wps:cNvSpPr/>
                        <wps:spPr>
                          <a:xfrm>
                            <a:off x="3170084" y="2258095"/>
                            <a:ext cx="1552575" cy="714375"/>
                          </a:xfrm>
                          <a:prstGeom prst="ellipse">
                            <a:avLst/>
                          </a:prstGeom>
                          <a:solidFill>
                            <a:schemeClr val="accent1">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4A896B" w14:textId="77777777" w:rsidR="005404A0" w:rsidRPr="00DF2EDB" w:rsidRDefault="005404A0" w:rsidP="001F6914">
                              <w:pPr>
                                <w:jc w:val="center"/>
                                <w:rPr>
                                  <w:color w:val="000000" w:themeColor="text1"/>
                                  <w:lang w:val="en-I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 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Text Box 2"/>
                        <wps:cNvSpPr txBox="1">
                          <a:spLocks noChangeArrowheads="1"/>
                        </wps:cNvSpPr>
                        <wps:spPr bwMode="auto">
                          <a:xfrm rot="20105939">
                            <a:off x="2804315" y="1969685"/>
                            <a:ext cx="942975" cy="257175"/>
                          </a:xfrm>
                          <a:prstGeom prst="rect">
                            <a:avLst/>
                          </a:prstGeom>
                          <a:noFill/>
                          <a:ln w="9525">
                            <a:noFill/>
                            <a:miter lim="800000"/>
                            <a:headEnd/>
                            <a:tailEnd/>
                          </a:ln>
                        </wps:spPr>
                        <wps:txbx>
                          <w:txbxContent>
                            <w:p w14:paraId="68868DEF" w14:textId="77777777" w:rsidR="005404A0" w:rsidRPr="00813C66" w:rsidRDefault="005404A0" w:rsidP="001F6914">
                              <w:pPr>
                                <w:rPr>
                                  <w:lang w:val="en-IE"/>
                                </w:rPr>
                              </w:pPr>
                              <w:r w:rsidRPr="00813C66">
                                <w:rPr>
                                  <w:lang w:val="en-IE"/>
                                </w:rPr>
                                <w:t>&lt;&lt;extends&gt;&gt;</w:t>
                              </w:r>
                            </w:p>
                          </w:txbxContent>
                        </wps:txbx>
                        <wps:bodyPr rot="0" vert="horz" wrap="square" lIns="91440" tIns="45720" rIns="91440" bIns="45720" anchor="t" anchorCtr="0">
                          <a:noAutofit/>
                        </wps:bodyPr>
                      </wps:wsp>
                      <wps:wsp>
                        <wps:cNvPr id="265" name="Text Box 2"/>
                        <wps:cNvSpPr txBox="1">
                          <a:spLocks noChangeArrowheads="1"/>
                        </wps:cNvSpPr>
                        <wps:spPr bwMode="auto">
                          <a:xfrm rot="469768">
                            <a:off x="1446466" y="1151833"/>
                            <a:ext cx="942975" cy="257175"/>
                          </a:xfrm>
                          <a:prstGeom prst="rect">
                            <a:avLst/>
                          </a:prstGeom>
                          <a:noFill/>
                          <a:ln w="9525">
                            <a:noFill/>
                            <a:miter lim="800000"/>
                            <a:headEnd/>
                            <a:tailEnd/>
                          </a:ln>
                        </wps:spPr>
                        <wps:txbx>
                          <w:txbxContent>
                            <w:p w14:paraId="0CFFEF48" w14:textId="77777777" w:rsidR="005404A0" w:rsidRPr="00813C66" w:rsidRDefault="005404A0" w:rsidP="001F6914">
                              <w:pPr>
                                <w:rPr>
                                  <w:lang w:val="en-IE"/>
                                </w:rPr>
                              </w:pPr>
                              <w:r w:rsidRPr="00813C66">
                                <w:rPr>
                                  <w:lang w:val="en-IE"/>
                                </w:rPr>
                                <w:t>&lt;&lt;</w:t>
                              </w:r>
                              <w:r>
                                <w:rPr>
                                  <w:lang w:val="en-IE"/>
                                </w:rPr>
                                <w:t>Includes</w:t>
                              </w:r>
                              <w:r w:rsidRPr="00813C66">
                                <w:rPr>
                                  <w:lang w:val="en-IE"/>
                                </w:rPr>
                                <w:t>&gt;&gt;</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684AEC67" id="Group 216" o:spid="_x0000_s1162" style="position:absolute;left:0;text-align:left;margin-left:0;margin-top:1pt;width:448.15pt;height:234.05pt;z-index:251590144;mso-position-horizontal:left;mso-position-horizontal-relative:margin;mso-height-relative:margin" coordsize="56918,29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">
                <v:group id="Group 218" o:spid="_x0000_s1163" style="position:absolute;width:10560;height:14960" coordsize="10560,149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05h+8EAAADcAAAADwAAAGRycy9kb3ducmV2LnhtbERPy4rCMBTdC/5DuMLs&#10;NK2DItUoIiqzEMEHiLtLc22LzU1pYlv/frIQXB7Oe7HqTCkaql1hWUE8ikAQp1YXnCm4XnbDGQjn&#10;kTWWlknBmxyslv3eAhNtWz5Rc/aZCCHsElSQe18lUro0J4NuZCviwD1sbdAHWGdS19iGcFPKcRRN&#10;pcGCQ0OOFW1ySp/nl1Gwb7Fd/8bb5vB8bN73y+R4O8Sk1M+gW89BeOr8V/xx/2kF4zisDW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05h+8EAAADcAAAADwAA&#10;AAAAAAAAAAAAAACqAgAAZHJzL2Rvd25yZXYueG1sUEsFBgAAAAAEAAQA+gAAAJgDAAAAAA==&#10;">
                  <v:group id="Group 219" o:spid="_x0000_s1164" style="position:absolute;left:3333;width:4229;height:11074" coordsize="4230,110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LEYMQAAADcAAAADwAAAGRycy9kb3ducmV2LnhtbESPQYvCMBSE78L+h/AW&#10;vGlaF2WtRhHZFQ8iqAvi7dE822LzUppsW/+9EQSPw8x8w8yXnSlFQ7UrLCuIhxEI4tTqgjMFf6ff&#10;wTcI55E1lpZJwZ0cLBcfvTkm2rZ8oOboMxEg7BJUkHtfJVK6NCeDbmgr4uBdbW3QB1lnUtfYBrgp&#10;5SiKJtJgwWEhx4rWOaW3479RsGmxXX3FP83udl3fL6fx/ryLSan+Z7eagfDU+Xf41d5qBa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ALEYMQAAADcAAAA&#10;DwAAAAAAAAAAAAAAAACqAgAAZHJzL2Rvd25yZXYueG1sUEsFBgAAAAAEAAQA+gAAAJsDAAAAAA==&#10;">
                    <v:shape id="Smiley Face 220" o:spid="_x0000_s1165" type="#_x0000_t96" style="position:absolute;width:4230;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PTGMEA&#10;AADcAAAADwAAAGRycy9kb3ducmV2LnhtbERPXWvCMBR9H/gfwh34tqYrQ0ptFBnIxkCGdTAfL801&#10;rWtuShNt/ffLg+Dj4XyX68l24kqDbx0reE1SEMS10y0bBT+H7UsOwgdkjZ1jUnAjD+vV7KnEQruR&#10;93StghExhH2BCpoQ+kJKXzdk0SeuJ47cyQ0WQ4SDkXrAMYbbTmZpupAWW44NDfb03lD9V12sArz4&#10;HY/pl9nsfr/zs/FH/Di8KTV/njZLEIGm8BDf3Z9aQZbF+fFMPAJ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D0xjBAAAA3AAAAA8AAAAAAAAAAAAAAAAAmAIAAGRycy9kb3du&#10;cmV2LnhtbFBLBQYAAAAABAAEAPUAAACGAwAAAAA=&#10;" fillcolor="#ffc000" strokecolor="#bc8c00" strokeweight="1pt">
                      <v:stroke joinstyle="miter"/>
                    </v:shape>
                    <v:line id="Straight Connector 221" o:spid="_x0000_s1166" style="position:absolute;visibility:visible;mso-wrap-style:square" from="2075,5385" to="2075,92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1go8QAAADcAAAADwAAAGRycy9kb3ducmV2LnhtbESPQWvCQBSE70L/w/IK3szGUMSmriKC&#10;EIhQGu2ht0f2mQ1m34bsVuO/7wpCj8PMfMOsNqPtxJUG3zpWME9SEMS10y03Ck7H/WwJwgdkjZ1j&#10;UnAnD5v1y2SFuXY3/qJrFRoRIexzVGBC6HMpfW3Iok9cTxy9sxsshiiHRuoBbxFuO5ml6UJabDku&#10;GOxpZ6i+VL9WweGz7Auz/Wa5rMr38mdRHGz3ptT0ddx+gAg0hv/ws11oBVk2h8eZeAT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7WCjxAAAANwAAAAPAAAAAAAAAAAA&#10;AAAAAKECAABkcnMvZG93bnJldi54bWxQSwUGAAAAAAQABAD5AAAAkgMAAAAA&#10;" strokecolor="#5b9bd5" strokeweight=".5pt">
                      <v:stroke joinstyle="miter"/>
                    </v:line>
                    <v:line id="Straight Connector 222" o:spid="_x0000_s1167" style="position:absolute;flip:x;visibility:visible;mso-wrap-style:square" from="841,6619" to="3161,6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JXsMAAADcAAAADwAAAGRycy9kb3ducmV2LnhtbESPzWrDMBCE74G+g9hCbrFcQ0Jxo5ji&#10;tpBjk5r0ulhby9RaGUv1z9tHhUCOw8x8w+yL2XZipMG3jhU8JSkI4trplhsF1dfH5hmED8gaO8ek&#10;YCEPxeFhtcdcu4lPNJ5DIyKEfY4KTAh9LqWvDVn0ieuJo/fjBoshyqGResApwm0nszTdSYstxwWD&#10;PZWG6t/zn1WAnzi+vZ+2u+l7ltW0yEtZdlap9eP8+gIi0Bzu4Vv7qBVkWQb/Z+IRkIc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PhiV7DAAAA3AAAAA8AAAAAAAAAAAAA&#10;AAAAoQIAAGRycy9kb3ducmV2LnhtbFBLBQYAAAAABAAEAPkAAACRAwAAAAA=&#10;" strokecolor="#5b9bd5" strokeweight=".5pt">
                      <v:stroke joinstyle="miter"/>
                    </v:line>
                    <v:line id="Straight Connector 223" o:spid="_x0000_s1168" style="position:absolute;flip:x;visibility:visible;mso-wrap-style:square" from="504,9031" to="2136,11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0sxcIAAADcAAAADwAAAGRycy9kb3ducmV2LnhtbESPQYvCMBSE7wv+h/AEb2tqZWWpRpGq&#10;4HF1i14fzbMtNi+liW3995sFweMwM98wq81gatFR6yrLCmbTCARxbnXFhYLs9/D5DcJ5ZI21ZVLw&#10;JAeb9ehjhYm2PZ+oO/tCBAi7BBWU3jeJlC4vyaCb2oY4eDfbGvRBtoXULfYBbmoZR9FCGqw4LJTY&#10;UFpSfj8/jAL8wW63P30t+usgs/4pL2laG6Um42G7BOFp8O/wq33UCuJ4Dv9nwhGQ6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K0sxcIAAADcAAAADwAAAAAAAAAAAAAA&#10;AAChAgAAZHJzL2Rvd25yZXYueG1sUEsFBgAAAAAEAAQA+QAAAJADAAAAAA==&#10;" strokecolor="#5b9bd5" strokeweight=".5pt">
                      <v:stroke joinstyle="miter"/>
                    </v:line>
                    <v:line id="Straight Connector 224" o:spid="_x0000_s1169" style="position:absolute;visibility:visible;mso-wrap-style:square" from="2131,9144" to="3630,110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rDO8QAAADcAAAADwAAAGRycy9kb3ducmV2LnhtbESPQWvCQBSE7wX/w/IEb3VjENHoKiIU&#10;AhGKaT14e2Sf2WD2bchuNf77bqHgcZiZb5jNbrCtuFPvG8cKZtMEBHHldMO1gu+vj/clCB+QNbaO&#10;ScGTPOy2o7cNZto9+ET3MtQiQthnqMCE0GVS+sqQRT91HXH0rq63GKLsa6l7fES4bWWaJAtpseG4&#10;YLCjg6HqVv5YBcfPosvN/sxyWRar4rLIj7adKzUZD/s1iEBDeIX/27lWkKZz+DsTj4D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msM7xAAAANwAAAAPAAAAAAAAAAAA&#10;AAAAAKECAABkcnMvZG93bnJldi54bWxQSwUGAAAAAAQABAD5AAAAkgMAAAAA&#10;" strokecolor="#5b9bd5" strokeweight=".5pt">
                      <v:stroke joinstyle="miter"/>
                    </v:line>
                  </v:group>
                  <v:shape id="_x0000_s1170" type="#_x0000_t202" style="position:absolute;top:11811;width:10560;height:31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eBZMQA&#10;AADcAAAADwAAAGRycy9kb3ducmV2LnhtbESPT4vCMBTE7wt+h/AEb2ti0cXtGkUUwZPL+mdhb4/m&#10;2Rabl9JEW7/9RhA8DjPzG2a26GwlbtT40rGG0VCBIM6cKTnXcDxs3qcgfEA2WDkmDXfysJj33maY&#10;GtfyD932IRcRwj5FDUUIdSqlzwqy6IeuJo7e2TUWQ5RNLk2DbYTbSiZKfUiLJceFAmtaFZRd9ler&#10;4bQ7//2O1Xe+tpO6dZ2SbD+l1oN+t/wCEagLr/CzvTUakmQCjzPxCMj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3gWTEAAAA3AAAAA8AAAAAAAAAAAAAAAAAmAIAAGRycy9k&#10;b3ducmV2LnhtbFBLBQYAAAAABAAEAPUAAACJAwAAAAA=&#10;" filled="f" stroked="f">
                    <v:textbox>
                      <w:txbxContent>
                        <w:p w14:paraId="16F17053" w14:textId="77777777" w:rsidR="005404A0" w:rsidRDefault="005404A0" w:rsidP="001F6914">
                          <w:pPr>
                            <w:jc w:val="center"/>
                          </w:pPr>
                          <w:r>
                            <w:t>Administrator</w:t>
                          </w:r>
                        </w:p>
                      </w:txbxContent>
                    </v:textbox>
                  </v:shape>
                </v:group>
                <v:oval id="Oval 226" o:spid="_x0000_s1171" style="position:absolute;left:19278;top:2988;width:20478;height:7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bF8MA&#10;AADcAAAADwAAAGRycy9kb3ducmV2LnhtbESPzYvCMBTE7wv+D+EJ3tbUCmWpRvGDhQW9+HXw9mie&#10;bTF5KU3U+t8bQdjjMDO/Yabzzhpxp9bXjhWMhgkI4sLpmksFx8Pv9w8IH5A1Gsek4Eke5rPe1xRz&#10;7R68o/s+lCJC2OeooAqhyaX0RUUW/dA1xNG7uNZiiLItpW7xEeHWyDRJMmmx5rhQYUOriorr/mYV&#10;mGy5u5i6O/vndruW4024HU5aqUG/W0xABOrCf/jT/tMK0jSD95l4BOTs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AbF8MAAADcAAAADwAAAAAAAAAAAAAAAACYAgAAZHJzL2Rv&#10;d25yZXYueG1sUEsFBgAAAAAEAAQA9QAAAIgDAAAAAA==&#10;" fillcolor="#9cc2e5 [1940]" strokecolor="black [3213]" strokeweight="1pt">
                  <v:stroke joinstyle="miter"/>
                  <v:textbox>
                    <w:txbxContent>
                      <w:p w14:paraId="476EDAE5" w14:textId="69A2E7D0" w:rsidR="005404A0" w:rsidRPr="00DF2EDB" w:rsidRDefault="005404A0" w:rsidP="001F6914">
                        <w:pPr>
                          <w:jc w:val="center"/>
                          <w:rPr>
                            <w:color w:val="000000" w:themeColor="text1"/>
                            <w:lang w:val="en-I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Appointment</w:t>
                        </w:r>
                      </w:p>
                    </w:txbxContent>
                  </v:textbox>
                </v:oval>
                <v:group id="Group 227" o:spid="_x0000_s1172" style="position:absolute;left:46357;top:212;width:10561;height:14961" coordsize="10560,149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0/NMUAAADcAAAADwAAAGRycy9kb3ducmV2LnhtbESPT2vCQBTE7wW/w/IE&#10;b3WTSKtEVxFR6UEK/gHx9sg+k2D2bciuSfz23UKhx2FmfsMsVr2pREuNKy0riMcRCOLM6pJzBZfz&#10;7n0GwnlkjZVlUvAiB6vl4G2BqbYdH6k9+VwECLsUFRTe16mULivIoBvbmjh4d9sY9EE2udQNdgFu&#10;KplE0ac0WHJYKLCmTUHZ4/Q0CvYddutJvG0Pj/vmdTt/fF8PMSk1GvbrOQhPvf8P/7W/tIIkmcL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S9PzTFAAAA3AAA&#10;AA8AAAAAAAAAAAAAAAAAqgIAAGRycy9kb3ducmV2LnhtbFBLBQYAAAAABAAEAPoAAACcAwAAAAA=&#10;">
                  <v:group id="Group 228" o:spid="_x0000_s1173" style="position:absolute;left:3333;width:4229;height:11074" coordsize="4230,110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Uiq0bCAAAA3AAAAA8A&#10;AAAAAAAAAAAAAAAAqgIAAGRycy9kb3ducmV2LnhtbFBLBQYAAAAABAAEAPoAAACZAwAAAAA=&#10;">
                    <v:shape id="Smiley Face 229" o:spid="_x0000_s1174" type="#_x0000_t96" style="position:absolute;width:4230;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l6hcMA&#10;AADcAAAADwAAAGRycy9kb3ducmV2LnhtbESPQWvCQBSE7wX/w/IEb3VjkGKjq4ggLYJIVdDjI/vc&#10;RLNvQ3Y18d93hUKPw8x8w8wWna3EgxpfOlYwGiYgiHOnSzYKjof1+wSED8gaK8ek4EkeFvPe2wwz&#10;7Vr+occ+GBEh7DNUUIRQZ1L6vCCLfuhq4uhdXGMxRNkYqRtsI9xWMk2SD2mx5LhQYE2rgvLb/m4V&#10;4N1vuU02Zrk97SZX48/4dRgrNeh3yymIQF34D/+1v7WCNP2E15l4BO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l6hcMAAADcAAAADwAAAAAAAAAAAAAAAACYAgAAZHJzL2Rv&#10;d25yZXYueG1sUEsFBgAAAAAEAAQA9QAAAIgDAAAAAA==&#10;" fillcolor="#ffc000" strokecolor="#bc8c00" strokeweight="1pt">
                      <v:stroke joinstyle="miter"/>
                    </v:shape>
                    <v:line id="Straight Connector 230" o:spid="_x0000_s1175" style="position:absolute;visibility:visible;mso-wrap-style:square" from="2075,5385" to="2075,92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hT5cEAAADcAAAADwAAAGRycy9kb3ducmV2LnhtbERPTYvCMBC9C/sfwix403R1Ea1GkYWF&#10;QgWx6sHb0IxN2WZSmqj1328OgsfH+15tetuIO3W+dqzga5yAIC6drrlScDr+juYgfEDW2DgmBU/y&#10;sFl/DFaYavfgA92LUIkYwj5FBSaENpXSl4Ys+rFriSN3dZ3FEGFXSd3hI4bbRk6SZCYt1hwbDLb0&#10;Y6j8K25WwW6ft5nZnlnOi3yRX2bZzjbfSg0/++0SRKA+vMUvd6YVTKZxfjwTj4Bc/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OeFPlwQAAANwAAAAPAAAAAAAAAAAAAAAA&#10;AKECAABkcnMvZG93bnJldi54bWxQSwUGAAAAAAQABAD5AAAAjwMAAAAA&#10;" strokecolor="#5b9bd5" strokeweight=".5pt">
                      <v:stroke joinstyle="miter"/>
                    </v:line>
                    <v:line id="Straight Connector 231" o:spid="_x0000_s1176" style="position:absolute;flip:x;visibility:visible;mso-wrap-style:square" from="841,6619" to="3161,6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qB9MEAAADcAAAADwAAAGRycy9kb3ducmV2LnhtbESPzarCMBSE9xd8h3AEd9dURZFqFKlX&#10;cOkfuj00x7bYnJQmt61vbwTB5TAz3zDLdWdK0VDtCssKRsMIBHFqdcGZgst59zsH4TyyxtIyKXiS&#10;g/Wq97PEWNuWj9ScfCYChF2MCnLvq1hKl+Zk0A1tRRy8u60N+iDrTOoa2wA3pRxH0UwaLDgs5FhR&#10;klP6OP0bBXjAZvt3nM7aWycv7VNek6Q0Sg363WYBwlPnv+FPe68VjCcjeJ8JR0CuX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6oH0wQAAANwAAAAPAAAAAAAAAAAAAAAA&#10;AKECAABkcnMvZG93bnJldi54bWxQSwUGAAAAAAQABAD5AAAAjwMAAAAA&#10;" strokecolor="#5b9bd5" strokeweight=".5pt">
                      <v:stroke joinstyle="miter"/>
                    </v:line>
                    <v:line id="Straight Connector 232" o:spid="_x0000_s1177" style="position:absolute;flip:x;visibility:visible;mso-wrap-style:square" from="504,9031" to="2136,11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gfg8IAAADcAAAADwAAAGRycy9kb3ducmV2LnhtbESPQYvCMBSE7wv+h/AEb2tqZWWpRpGq&#10;4HF1i14fzbMtNi+liW3995sFweMwM98wq81gatFR6yrLCmbTCARxbnXFhYLs9/D5DcJ5ZI21ZVLw&#10;JAeb9ehjhYm2PZ+oO/tCBAi7BBWU3jeJlC4vyaCb2oY4eDfbGvRBtoXULfYBbmoZR9FCGqw4LJTY&#10;UFpSfj8/jAL8wW63P30t+usgs/4pL2laG6Um42G7BOFp8O/wq33UCuJ5DP9nwhGQ6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jgfg8IAAADcAAAADwAAAAAAAAAAAAAA&#10;AAChAgAAZHJzL2Rvd25yZXYueG1sUEsFBgAAAAAEAAQA+QAAAJADAAAAAA==&#10;" strokecolor="#5b9bd5" strokeweight=".5pt">
                      <v:stroke joinstyle="miter"/>
                    </v:line>
                    <v:line id="Straight Connector 233" o:spid="_x0000_s1178" style="position:absolute;visibility:visible;mso-wrap-style:square" from="2131,9144" to="3630,110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rNksUAAADcAAAADwAAAGRycy9kb3ducmV2LnhtbESPQWvCQBSE7wX/w/KE3uqmUSSNrhIE&#10;IRChNLaH3h7ZZzY0+zZkt5r++65Q6HGYmW+Y7X6yvbjS6DvHCp4XCQjixumOWwXv5+NTBsIHZI29&#10;Y1LwQx72u9nDFnPtbvxG1zq0IkLY56jAhDDkUvrGkEW/cANx9C5utBiiHFupR7xFuO1lmiRrabHj&#10;uGBwoIOh5qv+tgpOr9VQmuKDZVZXL9XnujzZfqXU43wqNiACTeE//NcutYJ0uYT7mXgE5O4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rNksUAAADcAAAADwAAAAAAAAAA&#10;AAAAAAChAgAAZHJzL2Rvd25yZXYueG1sUEsFBgAAAAAEAAQA+QAAAJMDAAAAAA==&#10;" strokecolor="#5b9bd5" strokeweight=".5pt">
                      <v:stroke joinstyle="miter"/>
                    </v:line>
                  </v:group>
                  <v:shape id="_x0000_s1179" type="#_x0000_t202" style="position:absolute;top:11811;width:10560;height:31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qbPMEA&#10;AADcAAAADwAAAGRycy9kb3ducmV2LnhtbERPy2rCQBTdF/yH4QrdNTOKhjZmFFGEriq1D3B3yVyT&#10;YOZOyIxJ+vfOQujycN75ZrSN6KnztWMNs0SBIC6cqbnU8P11eHkF4QOywcYxafgjD5v15CnHzLiB&#10;P6k/hVLEEPYZaqhCaDMpfVGRRZ+4ljhyF9dZDBF2pTQdDjHcNnKuVCot1hwbKmxpV1FxPd2shp+P&#10;y/l3oY7l3i7bwY1Ksn2TWj9Px+0KRKAx/Isf7nejYZ7G+fFMPAJyf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qmzzBAAAA3AAAAA8AAAAAAAAAAAAAAAAAmAIAAGRycy9kb3du&#10;cmV2LnhtbFBLBQYAAAAABAAEAPUAAACGAwAAAAA=&#10;" filled="f" stroked="f">
                    <v:textbox>
                      <w:txbxContent>
                        <w:p w14:paraId="02D06C9F" w14:textId="33ECBDE1" w:rsidR="005404A0" w:rsidRPr="00C9383D" w:rsidRDefault="005404A0" w:rsidP="001F6914">
                          <w:pPr>
                            <w:jc w:val="center"/>
                            <w:rPr>
                              <w:lang w:val="en-IE"/>
                            </w:rPr>
                          </w:pPr>
                          <w:r>
                            <w:rPr>
                              <w:lang w:val="en-IE"/>
                            </w:rPr>
                            <w:t>Patient</w:t>
                          </w:r>
                        </w:p>
                      </w:txbxContent>
                    </v:textbox>
                  </v:shape>
                </v:group>
                <v:line id="Straight Connector 261" o:spid="_x0000_s1180" style="position:absolute;flip:y;visibility:visible;mso-wrap-style:square" from="7549,6592" to="19474,6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E+a4sUAAADcAAAADwAAAGRycy9kb3ducmV2LnhtbESPQWvCQBSE7wX/w/IEL8VsIkUkZhNK&#10;2kqPVev9JftMQrNvQ3ar0V/fLRR6HGbmGyYrJtOLC42us6wgiWIQxLXVHTcKPo9vyw0I55E19pZJ&#10;wY0cFPnsIcNU2yvv6XLwjQgQdikqaL0fUild3ZJBF9mBOHhnOxr0QY6N1CNeA9z0chXHa2mw47DQ&#10;4kBlS/XX4dsouJtqv+Gn4+0Dd/fTy2PZVfhaKrWYT89bEJ4m/x/+a79rBat1Ar9nwhGQ+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E+a4sUAAADcAAAADwAAAAAAAAAA&#10;AAAAAAChAgAAZHJzL2Rvd25yZXYueG1sUEsFBgAAAAAEAAQA+QAAAJMDAAAAAA==&#10;" strokecolor="black [3213]" strokeweight=".5pt">
                  <v:stroke endarrow="block" joinstyle="miter"/>
                </v:line>
                <v:oval id="Oval 262" o:spid="_x0000_s1181" style="position:absolute;left:10433;top:16859;width:17049;height:6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Gk1MMA&#10;AADcAAAADwAAAGRycy9kb3ducmV2LnhtbESPzYvCMBTE7wv+D+EJ3tbUCmWpRvGDhQW9+HXw9mie&#10;bTF5KU3U+t8bQdjjMDO/Yabzzhpxp9bXjhWMhgkI4sLpmksFx8Pv9w8IH5A1Gsek4Eke5rPe1xRz&#10;7R68o/s+lCJC2OeooAqhyaX0RUUW/dA1xNG7uNZiiLItpW7xEeHWyDRJMmmx5rhQYUOriorr/mYV&#10;mGy5u5i6O/vndruW4024HU5aqUG/W0xABOrCf/jT/tMK0iyF95l4BOTs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Gk1MMAAADcAAAADwAAAAAAAAAAAAAAAACYAgAAZHJzL2Rv&#10;d25yZXYueG1sUEsFBgAAAAAEAAQA9QAAAIgDAAAAAA==&#10;" fillcolor="#9cc2e5 [1940]" strokecolor="black [3213]" strokeweight="1pt">
                  <v:stroke joinstyle="miter"/>
                  <v:textbox>
                    <w:txbxContent>
                      <w:p w14:paraId="10E3B2AE" w14:textId="77777777" w:rsidR="005404A0" w:rsidRPr="00DF2EDB" w:rsidRDefault="005404A0" w:rsidP="001F6914">
                        <w:pPr>
                          <w:jc w:val="center"/>
                          <w:rPr>
                            <w:color w:val="000000" w:themeColor="text1"/>
                            <w:lang w:val="en-I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Validate Data</w:t>
                        </w:r>
                      </w:p>
                    </w:txbxContent>
                  </v:textbox>
                </v:oval>
                <v:oval id="Oval 263" o:spid="_x0000_s1182" style="position:absolute;left:31700;top:22580;width:15526;height:7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0BT8QA&#10;AADcAAAADwAAAGRycy9kb3ducmV2LnhtbESPT4vCMBTE78J+h/AEb5qqUJauadEVQdCLf/awt0fz&#10;bMsmL6WJWr+9EYQ9DjPzG2ZR9NaIG3W+caxgOklAEJdON1wpOJ82408QPiBrNI5JwYM8FPnHYIGZ&#10;dnc+0O0YKhEh7DNUUIfQZlL6siaLfuJa4uhdXGcxRNlVUnd4j3Br5CxJUmmx4bhQY0vfNZV/x6tV&#10;YNLV4WKa/tc/9vu1nO/C9fSjlRoN++UXiEB9+A+/21utYJbO4XUmHgGZ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AU/EAAAA3AAAAA8AAAAAAAAAAAAAAAAAmAIAAGRycy9k&#10;b3ducmV2LnhtbFBLBQYAAAAABAAEAPUAAACJAwAAAAA=&#10;" fillcolor="#9cc2e5 [1940]" strokecolor="black [3213]" strokeweight="1pt">
                  <v:stroke joinstyle="miter"/>
                  <v:textbox>
                    <w:txbxContent>
                      <w:p w14:paraId="0A4A896B" w14:textId="77777777" w:rsidR="005404A0" w:rsidRPr="00DF2EDB" w:rsidRDefault="005404A0" w:rsidP="001F6914">
                        <w:pPr>
                          <w:jc w:val="center"/>
                          <w:rPr>
                            <w:color w:val="000000" w:themeColor="text1"/>
                            <w:lang w:val="en-I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 error message</w:t>
                        </w:r>
                      </w:p>
                    </w:txbxContent>
                  </v:textbox>
                </v:oval>
                <v:shape id="_x0000_s1183" type="#_x0000_t202" style="position:absolute;left:28043;top:19696;width:9429;height:2572;rotation:-163191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Y6B8UA&#10;AADcAAAADwAAAGRycy9kb3ducmV2LnhtbESP0WrCQBRE3wv+w3KFvpRm0yAiqasUsVCCIE38gNvd&#10;2yQ0ezdkV0369V1B6OMwM2eY9Xa0nbjQ4FvHCl6SFASxdqblWsGpen9egfAB2WDnmBRM5GG7mT2s&#10;MTfuyp90KUMtIoR9jgqaEPpcSq8bsugT1xNH79sNFkOUQy3NgNcIt53M0nQpLbYcFxrsadeQ/inP&#10;VoE2+0PxdTzq8Umeq+7XTT4Uk1KP8/HtFUSgMfyH7+0PoyBbLuB2Jh4Buf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JjoHxQAAANwAAAAPAAAAAAAAAAAAAAAAAJgCAABkcnMv&#10;ZG93bnJldi54bWxQSwUGAAAAAAQABAD1AAAAigMAAAAA&#10;" filled="f" stroked="f">
                  <v:textbox>
                    <w:txbxContent>
                      <w:p w14:paraId="68868DEF" w14:textId="77777777" w:rsidR="005404A0" w:rsidRPr="00813C66" w:rsidRDefault="005404A0" w:rsidP="001F6914">
                        <w:pPr>
                          <w:rPr>
                            <w:lang w:val="en-IE"/>
                          </w:rPr>
                        </w:pPr>
                        <w:r w:rsidRPr="00813C66">
                          <w:rPr>
                            <w:lang w:val="en-IE"/>
                          </w:rPr>
                          <w:t>&lt;&lt;extends&gt;&gt;</w:t>
                        </w:r>
                      </w:p>
                    </w:txbxContent>
                  </v:textbox>
                </v:shape>
                <v:shape id="_x0000_s1184" type="#_x0000_t202" style="position:absolute;left:14464;top:11518;width:9430;height:2572;rotation:51311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fzvcYA&#10;AADcAAAADwAAAGRycy9kb3ducmV2LnhtbESPQWvCQBSE70L/w/IK3uomocY2zSqlUNCDgrGQHh/Z&#10;1yRt9m3Irhr/vSsUPA4z8w2Tr0bTiRMNrrWsIJ5FIIgrq1uuFXwdPp9eQDiPrLGzTAou5GC1fJjk&#10;mGl75j2dCl+LAGGXoYLG+z6T0lUNGXQz2xMH78cOBn2QQy31gOcAN51MoiiVBlsOCw329NFQ9Vcc&#10;jYJ6nZTPSaG/t/Fxk/7uTPl6WJRKTR/H9zcQnkZ/D/+311pBks7hdiYcAbm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jfzvcYAAADcAAAADwAAAAAAAAAAAAAAAACYAgAAZHJz&#10;L2Rvd25yZXYueG1sUEsFBgAAAAAEAAQA9QAAAIsDAAAAAA==&#10;" filled="f" stroked="f">
                  <v:textbox>
                    <w:txbxContent>
                      <w:p w14:paraId="0CFFEF48" w14:textId="77777777" w:rsidR="005404A0" w:rsidRPr="00813C66" w:rsidRDefault="005404A0" w:rsidP="001F6914">
                        <w:pPr>
                          <w:rPr>
                            <w:lang w:val="en-IE"/>
                          </w:rPr>
                        </w:pPr>
                        <w:r w:rsidRPr="00813C66">
                          <w:rPr>
                            <w:lang w:val="en-IE"/>
                          </w:rPr>
                          <w:t>&lt;&lt;</w:t>
                        </w:r>
                        <w:r>
                          <w:rPr>
                            <w:lang w:val="en-IE"/>
                          </w:rPr>
                          <w:t>Includes</w:t>
                        </w:r>
                        <w:r w:rsidRPr="00813C66">
                          <w:rPr>
                            <w:lang w:val="en-IE"/>
                          </w:rPr>
                          <w:t>&gt;&gt;</w:t>
                        </w:r>
                      </w:p>
                    </w:txbxContent>
                  </v:textbox>
                </v:shape>
                <w10:wrap anchorx="margin"/>
              </v:group>
            </w:pict>
          </mc:Fallback>
        </mc:AlternateContent>
      </w:r>
    </w:p>
    <w:p w14:paraId="50170FBC" w14:textId="7CDDED2E" w:rsidR="001F6914" w:rsidRDefault="001F6914" w:rsidP="0070582C">
      <w:pPr>
        <w:pStyle w:val="ListParagraph"/>
      </w:pPr>
    </w:p>
    <w:p w14:paraId="1FC373D1" w14:textId="77777777" w:rsidR="001F6914" w:rsidRDefault="001F6914" w:rsidP="0070582C">
      <w:pPr>
        <w:pStyle w:val="ListParagraph"/>
      </w:pPr>
    </w:p>
    <w:p w14:paraId="283EEE92" w14:textId="738A169C" w:rsidR="001F6914" w:rsidRDefault="001F6914" w:rsidP="0070582C">
      <w:pPr>
        <w:pStyle w:val="ListParagraph"/>
      </w:pPr>
      <w:r>
        <w:rPr>
          <w:noProof/>
          <w:lang w:val="en-IE" w:eastAsia="en-IE"/>
        </w:rPr>
        <mc:AlternateContent>
          <mc:Choice Requires="wps">
            <w:drawing>
              <wp:anchor distT="0" distB="0" distL="114300" distR="114300" simplePos="0" relativeHeight="251593216" behindDoc="0" locked="0" layoutInCell="1" allowOverlap="1" wp14:anchorId="13924374" wp14:editId="4B1386AC">
                <wp:simplePos x="0" y="0"/>
                <wp:positionH relativeFrom="column">
                  <wp:posOffset>3857625</wp:posOffset>
                </wp:positionH>
                <wp:positionV relativeFrom="paragraph">
                  <wp:posOffset>139530</wp:posOffset>
                </wp:positionV>
                <wp:extent cx="1028700" cy="0"/>
                <wp:effectExtent l="0" t="0" r="19050" b="19050"/>
                <wp:wrapNone/>
                <wp:docPr id="268" name="Straight Connector 268"/>
                <wp:cNvGraphicFramePr/>
                <a:graphic xmlns:a="http://schemas.openxmlformats.org/drawingml/2006/main">
                  <a:graphicData uri="http://schemas.microsoft.com/office/word/2010/wordprocessingShape">
                    <wps:wsp>
                      <wps:cNvCnPr/>
                      <wps:spPr>
                        <a:xfrm flipH="1">
                          <a:off x="0" y="0"/>
                          <a:ext cx="1028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27FC5E" id="Straight Connector 268" o:spid="_x0000_s1026" style="position:absolute;flip:x;z-index:251593216;visibility:visible;mso-wrap-style:square;mso-wrap-distance-left:9pt;mso-wrap-distance-top:0;mso-wrap-distance-right:9pt;mso-wrap-distance-bottom:0;mso-position-horizontal:absolute;mso-position-horizontal-relative:text;mso-position-vertical:absolute;mso-position-vertical-relative:text" from="303.75pt,11pt" to="384.7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" strokecolor="black [3200]" strokeweight=".5pt">
                <v:stroke joinstyle="miter"/>
              </v:line>
            </w:pict>
          </mc:Fallback>
        </mc:AlternateContent>
      </w:r>
    </w:p>
    <w:p w14:paraId="1153221F" w14:textId="77777777" w:rsidR="001F6914" w:rsidRDefault="001F6914" w:rsidP="0070582C">
      <w:pPr>
        <w:pStyle w:val="ListParagraph"/>
      </w:pPr>
    </w:p>
    <w:p w14:paraId="3D50B2E3" w14:textId="7FA83CDD" w:rsidR="001F6914" w:rsidRDefault="001F6914" w:rsidP="0070582C">
      <w:pPr>
        <w:pStyle w:val="ListParagraph"/>
      </w:pPr>
      <w:r w:rsidRPr="001F6914">
        <w:rPr>
          <w:noProof/>
          <w:lang w:val="en-IE" w:eastAsia="en-IE"/>
        </w:rPr>
        <mc:AlternateContent>
          <mc:Choice Requires="wps">
            <w:drawing>
              <wp:anchor distT="0" distB="0" distL="114300" distR="114300" simplePos="0" relativeHeight="251591168" behindDoc="0" locked="0" layoutInCell="1" allowOverlap="1" wp14:anchorId="23663499" wp14:editId="146C5568">
                <wp:simplePos x="0" y="0"/>
                <wp:positionH relativeFrom="column">
                  <wp:posOffset>2105024</wp:posOffset>
                </wp:positionH>
                <wp:positionV relativeFrom="paragraph">
                  <wp:posOffset>12700</wp:posOffset>
                </wp:positionV>
                <wp:extent cx="244549" cy="762000"/>
                <wp:effectExtent l="38100" t="0" r="22225" b="57150"/>
                <wp:wrapNone/>
                <wp:docPr id="266" name="Straight Arrow Connector 266"/>
                <wp:cNvGraphicFramePr/>
                <a:graphic xmlns:a="http://schemas.openxmlformats.org/drawingml/2006/main">
                  <a:graphicData uri="http://schemas.microsoft.com/office/word/2010/wordprocessingShape">
                    <wps:wsp>
                      <wps:cNvCnPr/>
                      <wps:spPr>
                        <a:xfrm flipH="1">
                          <a:off x="0" y="0"/>
                          <a:ext cx="244549" cy="762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370432" id="Straight Arrow Connector 266" o:spid="_x0000_s1026" type="#_x0000_t32" style="position:absolute;margin-left:165.75pt;margin-top:1pt;width:19.25pt;height:60pt;flip:x;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" strokecolor="black [3200]" strokeweight=".5pt">
                <v:stroke endarrow="block" joinstyle="miter"/>
              </v:shape>
            </w:pict>
          </mc:Fallback>
        </mc:AlternateContent>
      </w:r>
    </w:p>
    <w:p w14:paraId="5BEB8E12" w14:textId="77777777" w:rsidR="001F6914" w:rsidRDefault="001F6914" w:rsidP="0070582C">
      <w:pPr>
        <w:pStyle w:val="ListParagraph"/>
      </w:pPr>
    </w:p>
    <w:p w14:paraId="76B6400C" w14:textId="619222C9" w:rsidR="001F6914" w:rsidRDefault="001F6914" w:rsidP="0070582C">
      <w:pPr>
        <w:pStyle w:val="ListParagraph"/>
      </w:pPr>
    </w:p>
    <w:p w14:paraId="48C401B2" w14:textId="3E4D74CD" w:rsidR="001F6914" w:rsidRDefault="009759C3" w:rsidP="0070582C">
      <w:pPr>
        <w:pStyle w:val="ListParagraph"/>
      </w:pPr>
      <w:r>
        <w:rPr>
          <w:noProof/>
          <w:lang w:val="en-IE" w:eastAsia="en-IE"/>
        </w:rPr>
        <mc:AlternateContent>
          <mc:Choice Requires="wps">
            <w:drawing>
              <wp:anchor distT="0" distB="0" distL="114300" distR="114300" simplePos="0" relativeHeight="251598336" behindDoc="0" locked="0" layoutInCell="1" allowOverlap="1" wp14:anchorId="1E37AB58" wp14:editId="20F1B5EB">
                <wp:simplePos x="0" y="0"/>
                <wp:positionH relativeFrom="column">
                  <wp:posOffset>-257175</wp:posOffset>
                </wp:positionH>
                <wp:positionV relativeFrom="paragraph">
                  <wp:posOffset>222250</wp:posOffset>
                </wp:positionV>
                <wp:extent cx="1038225" cy="1333500"/>
                <wp:effectExtent l="0" t="0" r="66675" b="19050"/>
                <wp:wrapNone/>
                <wp:docPr id="211" name="Folded Corner 211"/>
                <wp:cNvGraphicFramePr/>
                <a:graphic xmlns:a="http://schemas.openxmlformats.org/drawingml/2006/main">
                  <a:graphicData uri="http://schemas.microsoft.com/office/word/2010/wordprocessingShape">
                    <wps:wsp>
                      <wps:cNvSpPr/>
                      <wps:spPr>
                        <a:xfrm>
                          <a:off x="0" y="0"/>
                          <a:ext cx="1038225" cy="1333500"/>
                        </a:xfrm>
                        <a:prstGeom prst="foldedCorne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396597" w14:textId="77777777" w:rsidR="005404A0" w:rsidRDefault="005404A0" w:rsidP="00643855">
                            <w:pPr>
                              <w:pStyle w:val="ListParagraph"/>
                              <w:numPr>
                                <w:ilvl w:val="0"/>
                                <w:numId w:val="5"/>
                              </w:numPr>
                              <w:ind w:left="360"/>
                            </w:pPr>
                            <w:r>
                              <w:t>Name</w:t>
                            </w:r>
                          </w:p>
                          <w:p w14:paraId="1EFB4C97" w14:textId="77777777" w:rsidR="005404A0" w:rsidRDefault="005404A0" w:rsidP="00643855">
                            <w:pPr>
                              <w:pStyle w:val="ListParagraph"/>
                              <w:numPr>
                                <w:ilvl w:val="0"/>
                                <w:numId w:val="5"/>
                              </w:numPr>
                              <w:ind w:left="360"/>
                            </w:pPr>
                            <w:r>
                              <w:t>Patient ID</w:t>
                            </w:r>
                          </w:p>
                          <w:p w14:paraId="29B604B7" w14:textId="77777777" w:rsidR="005404A0" w:rsidRDefault="005404A0" w:rsidP="00643855">
                            <w:pPr>
                              <w:pStyle w:val="ListParagraph"/>
                              <w:numPr>
                                <w:ilvl w:val="0"/>
                                <w:numId w:val="5"/>
                              </w:numPr>
                              <w:ind w:left="360"/>
                            </w:pPr>
                            <w:r>
                              <w:t>Date</w:t>
                            </w:r>
                          </w:p>
                          <w:p w14:paraId="46DF9B60" w14:textId="77777777" w:rsidR="005404A0" w:rsidRDefault="005404A0" w:rsidP="00643855">
                            <w:pPr>
                              <w:pStyle w:val="ListParagraph"/>
                              <w:numPr>
                                <w:ilvl w:val="0"/>
                                <w:numId w:val="5"/>
                              </w:numPr>
                              <w:ind w:left="360"/>
                            </w:pPr>
                            <w:r>
                              <w:t>Time</w:t>
                            </w:r>
                          </w:p>
                          <w:p w14:paraId="0B5882E0" w14:textId="77777777" w:rsidR="005404A0" w:rsidRDefault="005404A0" w:rsidP="00643855">
                            <w:pPr>
                              <w:pStyle w:val="ListParagraph"/>
                              <w:numPr>
                                <w:ilvl w:val="0"/>
                                <w:numId w:val="5"/>
                              </w:numPr>
                              <w:ind w:left="360"/>
                            </w:pPr>
                            <w:r>
                              <w:t>Doctor</w:t>
                            </w:r>
                          </w:p>
                          <w:p w14:paraId="5DA18C69" w14:textId="77777777" w:rsidR="005404A0" w:rsidRDefault="005404A0" w:rsidP="00643855">
                            <w:pPr>
                              <w:pStyle w:val="ListParagraph"/>
                              <w:numPr>
                                <w:ilvl w:val="0"/>
                                <w:numId w:val="5"/>
                              </w:numPr>
                              <w:ind w:left="360"/>
                            </w:pPr>
                            <w:r>
                              <w:t>Fee</w:t>
                            </w:r>
                          </w:p>
                          <w:p w14:paraId="3E075ED7" w14:textId="77777777" w:rsidR="005404A0" w:rsidRPr="00643855" w:rsidRDefault="005404A0" w:rsidP="00643855">
                            <w:pPr>
                              <w:jc w:val="center"/>
                              <w:rPr>
                                <w:lang w:val="en-I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37AB58"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211" o:spid="_x0000_s1185" type="#_x0000_t65" style="position:absolute;left:0;text-align:left;margin-left:-20.25pt;margin-top:17.5pt;width:81.75pt;height:105pt;z-index:25159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" adj="18000" fillcolor="#5b9bd5 [3204]" strokecolor="#1f4d78 [1604]" strokeweight="1pt">
                <v:stroke joinstyle="miter"/>
                <v:textbox>
                  <w:txbxContent>
                    <w:p w14:paraId="72396597" w14:textId="77777777" w:rsidR="005404A0" w:rsidRDefault="005404A0" w:rsidP="00643855">
                      <w:pPr>
                        <w:pStyle w:val="ListParagraph"/>
                        <w:numPr>
                          <w:ilvl w:val="0"/>
                          <w:numId w:val="5"/>
                        </w:numPr>
                        <w:ind w:left="360"/>
                      </w:pPr>
                      <w:r>
                        <w:t>Name</w:t>
                      </w:r>
                    </w:p>
                    <w:p w14:paraId="1EFB4C97" w14:textId="77777777" w:rsidR="005404A0" w:rsidRDefault="005404A0" w:rsidP="00643855">
                      <w:pPr>
                        <w:pStyle w:val="ListParagraph"/>
                        <w:numPr>
                          <w:ilvl w:val="0"/>
                          <w:numId w:val="5"/>
                        </w:numPr>
                        <w:ind w:left="360"/>
                      </w:pPr>
                      <w:r>
                        <w:t>Patient ID</w:t>
                      </w:r>
                    </w:p>
                    <w:p w14:paraId="29B604B7" w14:textId="77777777" w:rsidR="005404A0" w:rsidRDefault="005404A0" w:rsidP="00643855">
                      <w:pPr>
                        <w:pStyle w:val="ListParagraph"/>
                        <w:numPr>
                          <w:ilvl w:val="0"/>
                          <w:numId w:val="5"/>
                        </w:numPr>
                        <w:ind w:left="360"/>
                      </w:pPr>
                      <w:r>
                        <w:t>Date</w:t>
                      </w:r>
                    </w:p>
                    <w:p w14:paraId="46DF9B60" w14:textId="77777777" w:rsidR="005404A0" w:rsidRDefault="005404A0" w:rsidP="00643855">
                      <w:pPr>
                        <w:pStyle w:val="ListParagraph"/>
                        <w:numPr>
                          <w:ilvl w:val="0"/>
                          <w:numId w:val="5"/>
                        </w:numPr>
                        <w:ind w:left="360"/>
                      </w:pPr>
                      <w:r>
                        <w:t>Time</w:t>
                      </w:r>
                    </w:p>
                    <w:p w14:paraId="0B5882E0" w14:textId="77777777" w:rsidR="005404A0" w:rsidRDefault="005404A0" w:rsidP="00643855">
                      <w:pPr>
                        <w:pStyle w:val="ListParagraph"/>
                        <w:numPr>
                          <w:ilvl w:val="0"/>
                          <w:numId w:val="5"/>
                        </w:numPr>
                        <w:ind w:left="360"/>
                      </w:pPr>
                      <w:r>
                        <w:t>Doctor</w:t>
                      </w:r>
                    </w:p>
                    <w:p w14:paraId="5DA18C69" w14:textId="77777777" w:rsidR="005404A0" w:rsidRDefault="005404A0" w:rsidP="00643855">
                      <w:pPr>
                        <w:pStyle w:val="ListParagraph"/>
                        <w:numPr>
                          <w:ilvl w:val="0"/>
                          <w:numId w:val="5"/>
                        </w:numPr>
                        <w:ind w:left="360"/>
                      </w:pPr>
                      <w:r>
                        <w:t>Fee</w:t>
                      </w:r>
                    </w:p>
                    <w:p w14:paraId="3E075ED7" w14:textId="77777777" w:rsidR="005404A0" w:rsidRPr="00643855" w:rsidRDefault="005404A0" w:rsidP="00643855">
                      <w:pPr>
                        <w:jc w:val="center"/>
                        <w:rPr>
                          <w:lang w:val="en-IE"/>
                        </w:rPr>
                      </w:pPr>
                    </w:p>
                  </w:txbxContent>
                </v:textbox>
              </v:shape>
            </w:pict>
          </mc:Fallback>
        </mc:AlternateContent>
      </w:r>
    </w:p>
    <w:p w14:paraId="2281F4E3" w14:textId="30092770" w:rsidR="001F6914" w:rsidRDefault="001F6914" w:rsidP="0070582C">
      <w:pPr>
        <w:pStyle w:val="ListParagraph"/>
      </w:pPr>
    </w:p>
    <w:p w14:paraId="6E9C7F87" w14:textId="4BC18EA5" w:rsidR="001F6914" w:rsidRDefault="001F6914" w:rsidP="0070582C">
      <w:pPr>
        <w:pStyle w:val="ListParagraph"/>
      </w:pPr>
    </w:p>
    <w:p w14:paraId="04D560CC" w14:textId="5B8A1B05" w:rsidR="001F6914" w:rsidRDefault="009759C3" w:rsidP="0070582C">
      <w:pPr>
        <w:pStyle w:val="ListParagraph"/>
      </w:pPr>
      <w:r w:rsidRPr="001F6914">
        <w:rPr>
          <w:noProof/>
          <w:lang w:val="en-IE" w:eastAsia="en-IE"/>
        </w:rPr>
        <mc:AlternateContent>
          <mc:Choice Requires="wps">
            <w:drawing>
              <wp:anchor distT="0" distB="0" distL="114300" distR="114300" simplePos="0" relativeHeight="251592192" behindDoc="0" locked="0" layoutInCell="1" allowOverlap="1" wp14:anchorId="4C6403CD" wp14:editId="71086E77">
                <wp:simplePos x="0" y="0"/>
                <wp:positionH relativeFrom="column">
                  <wp:posOffset>2695575</wp:posOffset>
                </wp:positionH>
                <wp:positionV relativeFrom="paragraph">
                  <wp:posOffset>51434</wp:posOffset>
                </wp:positionV>
                <wp:extent cx="609600" cy="400050"/>
                <wp:effectExtent l="38100" t="38100" r="19050" b="19050"/>
                <wp:wrapNone/>
                <wp:docPr id="267" name="Straight Arrow Connector 267"/>
                <wp:cNvGraphicFramePr/>
                <a:graphic xmlns:a="http://schemas.openxmlformats.org/drawingml/2006/main">
                  <a:graphicData uri="http://schemas.microsoft.com/office/word/2010/wordprocessingShape">
                    <wps:wsp>
                      <wps:cNvCnPr/>
                      <wps:spPr>
                        <a:xfrm flipH="1" flipV="1">
                          <a:off x="0" y="0"/>
                          <a:ext cx="60960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4A396A" id="Straight Arrow Connector 267" o:spid="_x0000_s1026" type="#_x0000_t32" style="position:absolute;margin-left:212.25pt;margin-top:4.05pt;width:48pt;height:31.5pt;flip:x y;z-index:25159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" strokecolor="black [3200]" strokeweight=".5pt">
                <v:stroke endarrow="block" joinstyle="miter"/>
              </v:shape>
            </w:pict>
          </mc:Fallback>
        </mc:AlternateContent>
      </w:r>
    </w:p>
    <w:p w14:paraId="5CBFFB1C" w14:textId="1B2753A5" w:rsidR="001F6914" w:rsidRDefault="001F6914" w:rsidP="0070582C">
      <w:pPr>
        <w:pStyle w:val="ListParagraph"/>
      </w:pPr>
    </w:p>
    <w:p w14:paraId="643FFEC9" w14:textId="79C0557C" w:rsidR="001F6914" w:rsidRDefault="001F6914" w:rsidP="0070582C">
      <w:pPr>
        <w:pStyle w:val="ListParagraph"/>
      </w:pPr>
    </w:p>
    <w:p w14:paraId="061E5D22" w14:textId="6F3486AE" w:rsidR="001F6914" w:rsidRDefault="001F6914" w:rsidP="0070582C">
      <w:pPr>
        <w:pStyle w:val="ListParagraph"/>
      </w:pPr>
    </w:p>
    <w:p w14:paraId="3A68FDC3" w14:textId="77777777" w:rsidR="009759C3" w:rsidRDefault="009759C3" w:rsidP="0070582C">
      <w:pPr>
        <w:pStyle w:val="ListParagraph"/>
      </w:pPr>
    </w:p>
    <w:p w14:paraId="68DBFD53" w14:textId="77777777" w:rsidR="009759C3" w:rsidRDefault="009759C3" w:rsidP="0070582C">
      <w:pPr>
        <w:pStyle w:val="ListParagraph"/>
      </w:pPr>
    </w:p>
    <w:p w14:paraId="5A925109" w14:textId="77777777" w:rsidR="009759C3" w:rsidRDefault="009759C3" w:rsidP="0070582C">
      <w:pPr>
        <w:pStyle w:val="ListParagraph"/>
      </w:pPr>
    </w:p>
    <w:tbl>
      <w:tblPr>
        <w:tblStyle w:val="TableGrid"/>
        <w:tblpPr w:leftFromText="180" w:rightFromText="180" w:vertAnchor="text" w:horzAnchor="margin" w:tblpY="23"/>
        <w:tblW w:w="9564" w:type="dxa"/>
        <w:tblLook w:val="04A0" w:firstRow="1" w:lastRow="0" w:firstColumn="1" w:lastColumn="0" w:noHBand="0" w:noVBand="1"/>
      </w:tblPr>
      <w:tblGrid>
        <w:gridCol w:w="2660"/>
        <w:gridCol w:w="3452"/>
        <w:gridCol w:w="3452"/>
      </w:tblGrid>
      <w:tr w:rsidR="00937AB9" w14:paraId="4AECFD0D" w14:textId="77777777" w:rsidTr="002F4295">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04F962C1" w14:textId="77777777" w:rsidR="00937AB9" w:rsidRDefault="00937AB9" w:rsidP="002F4295">
            <w:pPr>
              <w:rPr>
                <w:b/>
              </w:rPr>
            </w:pPr>
            <w:r>
              <w:rPr>
                <w:b/>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6E4E3FA8" w14:textId="650781C7" w:rsidR="00937AB9" w:rsidRDefault="006F54AD" w:rsidP="002F4295">
            <w:pPr>
              <w:rPr>
                <w:b/>
              </w:rPr>
            </w:pPr>
            <w:r>
              <w:rPr>
                <w:b/>
              </w:rPr>
              <w:t>Create Appointment</w:t>
            </w:r>
          </w:p>
        </w:tc>
      </w:tr>
      <w:tr w:rsidR="00937AB9" w14:paraId="54E7A2C1" w14:textId="77777777" w:rsidTr="002F4295">
        <w:tc>
          <w:tcPr>
            <w:tcW w:w="2660" w:type="dxa"/>
            <w:tcBorders>
              <w:top w:val="single" w:sz="4" w:space="0" w:color="auto"/>
              <w:left w:val="single" w:sz="4" w:space="0" w:color="auto"/>
              <w:bottom w:val="single" w:sz="4" w:space="0" w:color="auto"/>
              <w:right w:val="single" w:sz="4" w:space="0" w:color="auto"/>
            </w:tcBorders>
            <w:hideMark/>
          </w:tcPr>
          <w:p w14:paraId="00B4C0A8" w14:textId="77777777" w:rsidR="00937AB9" w:rsidRDefault="00937AB9" w:rsidP="002F4295">
            <w:pPr>
              <w:rPr>
                <w:b/>
              </w:rPr>
            </w:pPr>
            <w:r>
              <w:rPr>
                <w:b/>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314F93D8" w14:textId="52AF8EFD" w:rsidR="00937AB9" w:rsidRDefault="002F4295" w:rsidP="002F4295">
            <w:r>
              <w:t>07</w:t>
            </w:r>
          </w:p>
        </w:tc>
      </w:tr>
      <w:tr w:rsidR="00937AB9" w14:paraId="2C3387C1" w14:textId="77777777" w:rsidTr="002F4295">
        <w:tc>
          <w:tcPr>
            <w:tcW w:w="2660" w:type="dxa"/>
            <w:tcBorders>
              <w:top w:val="single" w:sz="4" w:space="0" w:color="auto"/>
              <w:left w:val="single" w:sz="4" w:space="0" w:color="auto"/>
              <w:bottom w:val="single" w:sz="4" w:space="0" w:color="auto"/>
              <w:right w:val="single" w:sz="4" w:space="0" w:color="auto"/>
            </w:tcBorders>
            <w:hideMark/>
          </w:tcPr>
          <w:p w14:paraId="555BB0EC" w14:textId="77777777" w:rsidR="00937AB9" w:rsidRDefault="00937AB9" w:rsidP="002F4295">
            <w:pPr>
              <w:rPr>
                <w:b/>
              </w:rPr>
            </w:pPr>
            <w:r>
              <w:rPr>
                <w:b/>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399F37FC" w14:textId="340D70C1" w:rsidR="00937AB9" w:rsidRDefault="002F4295" w:rsidP="002F4295">
            <w:r>
              <w:t>01</w:t>
            </w:r>
          </w:p>
        </w:tc>
      </w:tr>
      <w:tr w:rsidR="00937AB9" w14:paraId="63A80085" w14:textId="77777777" w:rsidTr="002F4295">
        <w:tc>
          <w:tcPr>
            <w:tcW w:w="2660" w:type="dxa"/>
            <w:tcBorders>
              <w:top w:val="single" w:sz="4" w:space="0" w:color="auto"/>
              <w:left w:val="single" w:sz="4" w:space="0" w:color="auto"/>
              <w:bottom w:val="single" w:sz="4" w:space="0" w:color="auto"/>
              <w:right w:val="single" w:sz="4" w:space="0" w:color="auto"/>
            </w:tcBorders>
            <w:hideMark/>
          </w:tcPr>
          <w:p w14:paraId="4FEBBC59" w14:textId="77777777" w:rsidR="00937AB9" w:rsidRDefault="00937AB9" w:rsidP="002F4295">
            <w:pPr>
              <w:rPr>
                <w:b/>
              </w:rPr>
            </w:pPr>
            <w:r>
              <w:rPr>
                <w:b/>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21A575E1" w14:textId="10BACEBF" w:rsidR="00937AB9" w:rsidRDefault="00937AB9" w:rsidP="002F4295"/>
        </w:tc>
      </w:tr>
      <w:tr w:rsidR="00937AB9" w14:paraId="3C1DB7A0" w14:textId="77777777" w:rsidTr="002F4295">
        <w:tc>
          <w:tcPr>
            <w:tcW w:w="2660" w:type="dxa"/>
            <w:tcBorders>
              <w:top w:val="single" w:sz="4" w:space="0" w:color="auto"/>
              <w:left w:val="single" w:sz="4" w:space="0" w:color="auto"/>
              <w:bottom w:val="single" w:sz="4" w:space="0" w:color="auto"/>
              <w:right w:val="single" w:sz="4" w:space="0" w:color="auto"/>
            </w:tcBorders>
            <w:hideMark/>
          </w:tcPr>
          <w:p w14:paraId="3F28C89B" w14:textId="77777777" w:rsidR="00937AB9" w:rsidRDefault="00937AB9" w:rsidP="002F4295">
            <w:pPr>
              <w:rPr>
                <w:b/>
              </w:rPr>
            </w:pPr>
            <w:r>
              <w:rPr>
                <w:b/>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1AA4B76E" w14:textId="02AB64B9" w:rsidR="00937AB9" w:rsidRDefault="002F4295" w:rsidP="002F4295">
            <w:r>
              <w:t>Administrator</w:t>
            </w:r>
          </w:p>
        </w:tc>
      </w:tr>
      <w:tr w:rsidR="00937AB9" w14:paraId="2EB0337A" w14:textId="77777777" w:rsidTr="002F4295">
        <w:tc>
          <w:tcPr>
            <w:tcW w:w="2660" w:type="dxa"/>
            <w:tcBorders>
              <w:top w:val="single" w:sz="4" w:space="0" w:color="auto"/>
              <w:left w:val="single" w:sz="4" w:space="0" w:color="auto"/>
              <w:bottom w:val="single" w:sz="4" w:space="0" w:color="auto"/>
              <w:right w:val="single" w:sz="4" w:space="0" w:color="auto"/>
            </w:tcBorders>
            <w:hideMark/>
          </w:tcPr>
          <w:p w14:paraId="5B1A4599" w14:textId="77777777" w:rsidR="00937AB9" w:rsidRDefault="00937AB9" w:rsidP="002F4295">
            <w:pPr>
              <w:rPr>
                <w:b/>
              </w:rPr>
            </w:pPr>
            <w:r>
              <w:rPr>
                <w:b/>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19ECDB92" w14:textId="0443C110" w:rsidR="00937AB9" w:rsidRDefault="002F4295" w:rsidP="002F4295">
            <w:r>
              <w:t>Patient</w:t>
            </w:r>
          </w:p>
        </w:tc>
      </w:tr>
      <w:tr w:rsidR="00937AB9" w14:paraId="0FA7C85F" w14:textId="77777777" w:rsidTr="002F4295">
        <w:tc>
          <w:tcPr>
            <w:tcW w:w="2660" w:type="dxa"/>
            <w:tcBorders>
              <w:top w:val="single" w:sz="4" w:space="0" w:color="auto"/>
              <w:left w:val="single" w:sz="4" w:space="0" w:color="auto"/>
              <w:bottom w:val="single" w:sz="4" w:space="0" w:color="auto"/>
              <w:right w:val="single" w:sz="4" w:space="0" w:color="auto"/>
            </w:tcBorders>
            <w:hideMark/>
          </w:tcPr>
          <w:p w14:paraId="38B39514" w14:textId="77777777" w:rsidR="00937AB9" w:rsidRDefault="00937AB9" w:rsidP="002F4295">
            <w:pPr>
              <w:rPr>
                <w:b/>
              </w:rPr>
            </w:pPr>
            <w:r>
              <w:rPr>
                <w:b/>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5C6AFE39" w14:textId="3CFB006C" w:rsidR="00937AB9" w:rsidRPr="00B80785" w:rsidRDefault="002F4295" w:rsidP="002F4295">
            <w:r>
              <w:t>This module creates an appointment for the patient to see the doctor.</w:t>
            </w:r>
            <w:r w:rsidR="00E31E3D">
              <w:t xml:space="preserve"> This shall include Patient name, ID, Date, Time, which doctor, and the fee for the appointment.</w:t>
            </w:r>
          </w:p>
        </w:tc>
      </w:tr>
      <w:tr w:rsidR="00937AB9" w14:paraId="63B9A109" w14:textId="77777777" w:rsidTr="002F4295">
        <w:tc>
          <w:tcPr>
            <w:tcW w:w="2660" w:type="dxa"/>
            <w:tcBorders>
              <w:top w:val="single" w:sz="4" w:space="0" w:color="auto"/>
              <w:left w:val="single" w:sz="4" w:space="0" w:color="auto"/>
              <w:bottom w:val="single" w:sz="4" w:space="0" w:color="auto"/>
              <w:right w:val="single" w:sz="4" w:space="0" w:color="auto"/>
            </w:tcBorders>
            <w:hideMark/>
          </w:tcPr>
          <w:p w14:paraId="32BE9B10" w14:textId="77777777" w:rsidR="00937AB9" w:rsidRDefault="00937AB9" w:rsidP="002F4295">
            <w:pPr>
              <w:rPr>
                <w:b/>
              </w:rPr>
            </w:pPr>
            <w:r>
              <w:rPr>
                <w:b/>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554F7147" w14:textId="093931BA" w:rsidR="00937AB9" w:rsidRPr="00965CCE" w:rsidRDefault="002F4295" w:rsidP="002F4295">
            <w:pPr>
              <w:rPr>
                <w:rFonts w:cstheme="minorHAnsi"/>
              </w:rPr>
            </w:pPr>
            <w:r>
              <w:rPr>
                <w:rFonts w:cstheme="minorHAnsi"/>
              </w:rPr>
              <w:t>Appointments cannot overlap. Patient must agree upon time and date before appointment can be recorded.</w:t>
            </w:r>
          </w:p>
        </w:tc>
      </w:tr>
      <w:tr w:rsidR="00937AB9" w14:paraId="72C32D63" w14:textId="77777777" w:rsidTr="002F4295">
        <w:tc>
          <w:tcPr>
            <w:tcW w:w="2660" w:type="dxa"/>
            <w:tcBorders>
              <w:top w:val="single" w:sz="4" w:space="0" w:color="auto"/>
              <w:left w:val="single" w:sz="4" w:space="0" w:color="auto"/>
              <w:bottom w:val="single" w:sz="4" w:space="0" w:color="auto"/>
              <w:right w:val="single" w:sz="4" w:space="0" w:color="auto"/>
            </w:tcBorders>
            <w:hideMark/>
          </w:tcPr>
          <w:p w14:paraId="6363B3DA" w14:textId="77777777" w:rsidR="00937AB9" w:rsidRDefault="00937AB9" w:rsidP="002F4295">
            <w:pPr>
              <w:rPr>
                <w:b/>
              </w:rPr>
            </w:pPr>
            <w:r>
              <w:rPr>
                <w:b/>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02F7AD62" w14:textId="40CC306F" w:rsidR="00937AB9" w:rsidRPr="00965CCE" w:rsidRDefault="002F4295" w:rsidP="00E31E3D">
            <w:r>
              <w:t>Creates an appointment in the Appointment File.</w:t>
            </w:r>
          </w:p>
        </w:tc>
      </w:tr>
      <w:tr w:rsidR="00937AB9" w14:paraId="64F6E906" w14:textId="77777777" w:rsidTr="002F4295">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44B1364A" w14:textId="77777777" w:rsidR="00937AB9" w:rsidRDefault="00937AB9" w:rsidP="002F4295">
            <w:pPr>
              <w:rPr>
                <w:b/>
              </w:rPr>
            </w:pPr>
            <w:r>
              <w:rPr>
                <w:b/>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5D7C8115" w14:textId="77777777" w:rsidR="00937AB9" w:rsidRDefault="00937AB9" w:rsidP="002F4295">
            <w:pPr>
              <w:ind w:left="-85"/>
              <w:jc w:val="center"/>
              <w:rPr>
                <w:b/>
              </w:rPr>
            </w:pPr>
            <w:r>
              <w:rPr>
                <w:b/>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0C70F86B" w14:textId="77777777" w:rsidR="00937AB9" w:rsidRDefault="00937AB9" w:rsidP="002F4295">
            <w:pPr>
              <w:ind w:left="-85"/>
              <w:jc w:val="center"/>
              <w:rPr>
                <w:b/>
              </w:rPr>
            </w:pPr>
            <w:r>
              <w:rPr>
                <w:b/>
              </w:rPr>
              <w:t>System Response</w:t>
            </w:r>
          </w:p>
        </w:tc>
      </w:tr>
      <w:tr w:rsidR="00937AB9" w14:paraId="43CC1A66" w14:textId="77777777" w:rsidTr="002F4295">
        <w:trPr>
          <w:trHeight w:val="2497"/>
        </w:trPr>
        <w:tc>
          <w:tcPr>
            <w:tcW w:w="2660" w:type="dxa"/>
            <w:tcBorders>
              <w:top w:val="single" w:sz="4" w:space="0" w:color="auto"/>
              <w:left w:val="single" w:sz="4" w:space="0" w:color="auto"/>
              <w:bottom w:val="single" w:sz="4" w:space="0" w:color="auto"/>
              <w:right w:val="single" w:sz="4" w:space="0" w:color="auto"/>
            </w:tcBorders>
          </w:tcPr>
          <w:p w14:paraId="6F56884F" w14:textId="0A96369B" w:rsidR="00937AB9" w:rsidRDefault="002F4295" w:rsidP="002F4295">
            <w:pPr>
              <w:rPr>
                <w:rFonts w:cstheme="minorHAnsi"/>
                <w:b/>
              </w:rPr>
            </w:pPr>
            <w:r>
              <w:rPr>
                <w:rFonts w:cstheme="minorHAnsi"/>
                <w:b/>
              </w:rPr>
              <w:lastRenderedPageBreak/>
              <w:t>Create Appointment</w:t>
            </w:r>
          </w:p>
        </w:tc>
        <w:tc>
          <w:tcPr>
            <w:tcW w:w="3452" w:type="dxa"/>
            <w:tcBorders>
              <w:top w:val="single" w:sz="4" w:space="0" w:color="auto"/>
              <w:left w:val="single" w:sz="4" w:space="0" w:color="auto"/>
              <w:bottom w:val="single" w:sz="4" w:space="0" w:color="auto"/>
              <w:right w:val="single" w:sz="4" w:space="0" w:color="auto"/>
            </w:tcBorders>
          </w:tcPr>
          <w:p w14:paraId="2FECBD0A" w14:textId="77777777" w:rsidR="001E3F69" w:rsidRDefault="001E3F69" w:rsidP="001E3F69">
            <w:r w:rsidRPr="009E0D62">
              <w:rPr>
                <w:b/>
              </w:rPr>
              <w:t>Step 1:</w:t>
            </w:r>
            <w:r>
              <w:t xml:space="preserve"> Admin requests to create an appointment.</w:t>
            </w:r>
          </w:p>
          <w:p w14:paraId="281CEC72" w14:textId="77777777" w:rsidR="001E3F69" w:rsidRDefault="001E3F69" w:rsidP="001E3F69"/>
          <w:p w14:paraId="78A793A6" w14:textId="77777777" w:rsidR="001E3F69" w:rsidRDefault="001E3F69" w:rsidP="001E3F69">
            <w:pPr>
              <w:rPr>
                <w:b/>
              </w:rPr>
            </w:pPr>
          </w:p>
          <w:p w14:paraId="4FD83706" w14:textId="77777777" w:rsidR="001E3F69" w:rsidRDefault="001E3F69" w:rsidP="001E3F69">
            <w:pPr>
              <w:rPr>
                <w:b/>
              </w:rPr>
            </w:pPr>
          </w:p>
          <w:p w14:paraId="34C3B46D" w14:textId="77777777" w:rsidR="001E3F69" w:rsidRDefault="001E3F69" w:rsidP="001E3F69">
            <w:pPr>
              <w:rPr>
                <w:b/>
              </w:rPr>
            </w:pPr>
          </w:p>
          <w:p w14:paraId="52ED8BDE" w14:textId="77777777" w:rsidR="001E3F69" w:rsidRDefault="001E3F69" w:rsidP="001E3F69">
            <w:pPr>
              <w:rPr>
                <w:b/>
              </w:rPr>
            </w:pPr>
          </w:p>
          <w:p w14:paraId="7E1BAE6B" w14:textId="77777777" w:rsidR="001E3F69" w:rsidRDefault="001E3F69" w:rsidP="001E3F69">
            <w:pPr>
              <w:rPr>
                <w:b/>
              </w:rPr>
            </w:pPr>
          </w:p>
          <w:p w14:paraId="06FF38DC" w14:textId="77777777" w:rsidR="001E3F69" w:rsidRDefault="001E3F69" w:rsidP="001E3F69">
            <w:pPr>
              <w:rPr>
                <w:b/>
              </w:rPr>
            </w:pPr>
          </w:p>
          <w:p w14:paraId="0834F850" w14:textId="158DE53E" w:rsidR="001E3F69" w:rsidRDefault="006C7611" w:rsidP="001E3F69">
            <w:r>
              <w:rPr>
                <w:b/>
              </w:rPr>
              <w:t>Step 4</w:t>
            </w:r>
            <w:r w:rsidR="001E3F69" w:rsidRPr="009E0D62">
              <w:rPr>
                <w:b/>
              </w:rPr>
              <w:t>:</w:t>
            </w:r>
            <w:r w:rsidR="001E3F69">
              <w:t xml:space="preserve"> Admin enters the required details:</w:t>
            </w:r>
          </w:p>
          <w:p w14:paraId="7326C4DD" w14:textId="77777777" w:rsidR="001E3F69" w:rsidRDefault="001E3F69" w:rsidP="001E3F69">
            <w:pPr>
              <w:pStyle w:val="ListParagraph"/>
              <w:numPr>
                <w:ilvl w:val="0"/>
                <w:numId w:val="5"/>
              </w:numPr>
            </w:pPr>
            <w:r>
              <w:t>Patient ID</w:t>
            </w:r>
          </w:p>
          <w:p w14:paraId="315B4E25" w14:textId="77777777" w:rsidR="001E3F69" w:rsidRPr="00270384" w:rsidRDefault="001E3F69" w:rsidP="001E3F69">
            <w:pPr>
              <w:pStyle w:val="ListParagraph"/>
              <w:numPr>
                <w:ilvl w:val="0"/>
                <w:numId w:val="5"/>
              </w:numPr>
            </w:pPr>
            <w:r>
              <w:t>Doctor</w:t>
            </w:r>
          </w:p>
          <w:p w14:paraId="16D19EA9" w14:textId="4993CA3B" w:rsidR="001E3F69" w:rsidRDefault="001E3F69" w:rsidP="001E3F69">
            <w:pPr>
              <w:pStyle w:val="ListParagraph"/>
              <w:numPr>
                <w:ilvl w:val="0"/>
                <w:numId w:val="5"/>
              </w:numPr>
            </w:pPr>
            <w:r>
              <w:t>Date</w:t>
            </w:r>
            <w:r w:rsidR="006C7611">
              <w:t>/time</w:t>
            </w:r>
          </w:p>
          <w:p w14:paraId="02C07C3C" w14:textId="77777777" w:rsidR="001E3F69" w:rsidRDefault="001E3F69" w:rsidP="001E3F69">
            <w:pPr>
              <w:pStyle w:val="ListParagraph"/>
            </w:pPr>
          </w:p>
          <w:p w14:paraId="2D6ABE2C" w14:textId="77777777" w:rsidR="001E3F69" w:rsidRDefault="001E3F69" w:rsidP="001E3F69"/>
          <w:p w14:paraId="730E768D" w14:textId="58E4D039" w:rsidR="001E3F69" w:rsidRDefault="006C7611" w:rsidP="001E3F69">
            <w:r w:rsidRPr="006C7611">
              <w:rPr>
                <w:b/>
              </w:rPr>
              <w:t>Step 6</w:t>
            </w:r>
            <w:r w:rsidR="001E3F69" w:rsidRPr="006C7611">
              <w:rPr>
                <w:b/>
              </w:rPr>
              <w:t>:</w:t>
            </w:r>
            <w:r w:rsidR="001E3F69">
              <w:t xml:space="preserve"> User selects the desired appointment time</w:t>
            </w:r>
          </w:p>
          <w:p w14:paraId="0CE6E487" w14:textId="77777777" w:rsidR="001E3F69" w:rsidRDefault="001E3F69" w:rsidP="001E3F69"/>
          <w:p w14:paraId="10D9D8B3" w14:textId="0732F954" w:rsidR="001E3F69" w:rsidRDefault="006C7611" w:rsidP="001E3F69">
            <w:r w:rsidRPr="006C7611">
              <w:rPr>
                <w:b/>
              </w:rPr>
              <w:t>Step 7</w:t>
            </w:r>
            <w:r w:rsidR="001E3F69" w:rsidRPr="006C7611">
              <w:rPr>
                <w:b/>
              </w:rPr>
              <w:t>:</w:t>
            </w:r>
            <w:r w:rsidR="001E3F69">
              <w:t xml:space="preserve"> Admin confirms that appointment is to be made</w:t>
            </w:r>
          </w:p>
          <w:p w14:paraId="5C438F32" w14:textId="77777777" w:rsidR="002F4295" w:rsidRDefault="002F4295" w:rsidP="002F4295"/>
          <w:p w14:paraId="26D9507A" w14:textId="77777777" w:rsidR="002F4295" w:rsidRDefault="002F4295" w:rsidP="002F4295"/>
          <w:p w14:paraId="2C7B271F" w14:textId="77777777" w:rsidR="00890843" w:rsidRDefault="00890843" w:rsidP="002F4295">
            <w:pPr>
              <w:rPr>
                <w:b/>
              </w:rPr>
            </w:pPr>
          </w:p>
          <w:p w14:paraId="25337866" w14:textId="77777777" w:rsidR="00890843" w:rsidRDefault="00890843" w:rsidP="002F4295">
            <w:pPr>
              <w:rPr>
                <w:b/>
              </w:rPr>
            </w:pPr>
          </w:p>
          <w:p w14:paraId="58C3566E" w14:textId="77777777" w:rsidR="00890843" w:rsidRDefault="00890843" w:rsidP="002F4295">
            <w:pPr>
              <w:rPr>
                <w:b/>
              </w:rPr>
            </w:pPr>
          </w:p>
          <w:p w14:paraId="12528C13" w14:textId="7A783246" w:rsidR="002F4295" w:rsidRPr="002F4295" w:rsidRDefault="002F4295" w:rsidP="00890843"/>
        </w:tc>
        <w:tc>
          <w:tcPr>
            <w:tcW w:w="3452" w:type="dxa"/>
            <w:tcBorders>
              <w:top w:val="single" w:sz="4" w:space="0" w:color="auto"/>
              <w:left w:val="single" w:sz="4" w:space="0" w:color="auto"/>
              <w:bottom w:val="single" w:sz="4" w:space="0" w:color="auto"/>
              <w:right w:val="single" w:sz="4" w:space="0" w:color="auto"/>
            </w:tcBorders>
            <w:hideMark/>
          </w:tcPr>
          <w:p w14:paraId="5D048B9B" w14:textId="77777777" w:rsidR="001E3F69" w:rsidRDefault="001E3F69" w:rsidP="001E3F69">
            <w:r w:rsidRPr="009E0D62">
              <w:rPr>
                <w:b/>
              </w:rPr>
              <w:t>Step 2:</w:t>
            </w:r>
            <w:r>
              <w:t xml:space="preserve"> System  Retrieves details of all doctors and displays on UI in order of name</w:t>
            </w:r>
          </w:p>
          <w:p w14:paraId="126CB252" w14:textId="77777777" w:rsidR="001E3F69" w:rsidRDefault="001E3F69" w:rsidP="001E3F69"/>
          <w:p w14:paraId="6F01B4AD" w14:textId="77777777" w:rsidR="001E3F69" w:rsidRDefault="001E3F69" w:rsidP="001E3F69">
            <w:r w:rsidRPr="006C7611">
              <w:rPr>
                <w:b/>
              </w:rPr>
              <w:t>Step 3:</w:t>
            </w:r>
            <w:r>
              <w:t xml:space="preserve"> System retrieves summary details of all patients from the Patient File and displays on UI in order of name</w:t>
            </w:r>
          </w:p>
          <w:p w14:paraId="2F7D363A" w14:textId="77777777" w:rsidR="001E3F69" w:rsidRDefault="001E3F69" w:rsidP="001E3F69"/>
          <w:p w14:paraId="71961FC4" w14:textId="40A4F43F" w:rsidR="001E3F69" w:rsidRDefault="001E3F69" w:rsidP="001E3F69">
            <w:r w:rsidRPr="009E0D62">
              <w:rPr>
                <w:b/>
              </w:rPr>
              <w:t>S</w:t>
            </w:r>
            <w:r w:rsidR="006C7611">
              <w:rPr>
                <w:b/>
              </w:rPr>
              <w:t>tep 5</w:t>
            </w:r>
            <w:r w:rsidRPr="009E0D62">
              <w:rPr>
                <w:b/>
              </w:rPr>
              <w:t>:</w:t>
            </w:r>
            <w:r>
              <w:t xml:space="preserve"> System retrieves available appointment times for date and doctor specified and displays on UI</w:t>
            </w:r>
          </w:p>
          <w:p w14:paraId="274D9419" w14:textId="77777777" w:rsidR="001E3F69" w:rsidRDefault="001E3F69" w:rsidP="001E3F69"/>
          <w:p w14:paraId="66373A27" w14:textId="77777777" w:rsidR="001E3F69" w:rsidRDefault="001E3F69" w:rsidP="001E3F69"/>
          <w:p w14:paraId="6FBED769" w14:textId="77777777" w:rsidR="001E3F69" w:rsidRDefault="001E3F69" w:rsidP="001E3F69">
            <w:pPr>
              <w:rPr>
                <w:b/>
              </w:rPr>
            </w:pPr>
          </w:p>
          <w:p w14:paraId="075AD0E8" w14:textId="77777777" w:rsidR="001E3F69" w:rsidRDefault="001E3F69" w:rsidP="001E3F69">
            <w:pPr>
              <w:rPr>
                <w:b/>
              </w:rPr>
            </w:pPr>
          </w:p>
          <w:p w14:paraId="420D0E33" w14:textId="77777777" w:rsidR="001E3F69" w:rsidRDefault="001E3F69" w:rsidP="001E3F69">
            <w:pPr>
              <w:rPr>
                <w:b/>
              </w:rPr>
            </w:pPr>
          </w:p>
          <w:p w14:paraId="09E6A408" w14:textId="77777777" w:rsidR="001E3F69" w:rsidRDefault="001E3F69" w:rsidP="001E3F69">
            <w:pPr>
              <w:rPr>
                <w:b/>
              </w:rPr>
            </w:pPr>
          </w:p>
          <w:p w14:paraId="702F70CA" w14:textId="77777777" w:rsidR="001E3F69" w:rsidRDefault="001E3F69" w:rsidP="001E3F69">
            <w:pPr>
              <w:rPr>
                <w:b/>
              </w:rPr>
            </w:pPr>
          </w:p>
          <w:p w14:paraId="6706E3D3" w14:textId="77777777" w:rsidR="001E3F69" w:rsidRDefault="001E3F69" w:rsidP="001E3F69">
            <w:r w:rsidRPr="009E0D62">
              <w:rPr>
                <w:b/>
              </w:rPr>
              <w:t>S</w:t>
            </w:r>
            <w:r>
              <w:rPr>
                <w:b/>
              </w:rPr>
              <w:t>tep 8</w:t>
            </w:r>
            <w:r w:rsidRPr="009E0D62">
              <w:rPr>
                <w:b/>
              </w:rPr>
              <w:t>:</w:t>
            </w:r>
            <w:r>
              <w:t xml:space="preserve"> Set appointment status ‘Pending’ as default</w:t>
            </w:r>
          </w:p>
          <w:p w14:paraId="0E5F0BF8" w14:textId="77777777" w:rsidR="001E3F69" w:rsidRDefault="001E3F69" w:rsidP="001E3F69"/>
          <w:p w14:paraId="6F5AD54D" w14:textId="77777777" w:rsidR="001E3F69" w:rsidRDefault="001E3F69" w:rsidP="001E3F69">
            <w:r>
              <w:rPr>
                <w:b/>
              </w:rPr>
              <w:t>Step 9</w:t>
            </w:r>
            <w:r w:rsidRPr="00890843">
              <w:rPr>
                <w:b/>
              </w:rPr>
              <w:t>:</w:t>
            </w:r>
            <w:r>
              <w:t xml:space="preserve"> Fee is set to zero</w:t>
            </w:r>
          </w:p>
          <w:p w14:paraId="0AB5CB42" w14:textId="77777777" w:rsidR="001E3F69" w:rsidRDefault="001E3F69" w:rsidP="001E3F69"/>
          <w:p w14:paraId="7B43662F" w14:textId="77777777" w:rsidR="001E3F69" w:rsidRDefault="001E3F69" w:rsidP="001E3F69">
            <w:r w:rsidRPr="001E3F69">
              <w:rPr>
                <w:b/>
              </w:rPr>
              <w:t>Step 10:</w:t>
            </w:r>
            <w:r>
              <w:t xml:space="preserve"> System saves appointment details in Appointments file</w:t>
            </w:r>
          </w:p>
          <w:p w14:paraId="63B416A7" w14:textId="77777777" w:rsidR="001E3F69" w:rsidRDefault="001E3F69" w:rsidP="001E3F69"/>
          <w:p w14:paraId="0ED5EEFF" w14:textId="77777777" w:rsidR="001E3F69" w:rsidRDefault="001E3F69" w:rsidP="001E3F69">
            <w:r w:rsidRPr="001E3F69">
              <w:rPr>
                <w:b/>
              </w:rPr>
              <w:t>Step 11:</w:t>
            </w:r>
            <w:r>
              <w:t xml:space="preserve"> System displays confirmation message</w:t>
            </w:r>
          </w:p>
          <w:p w14:paraId="403E5672" w14:textId="77777777" w:rsidR="001E3F69" w:rsidRDefault="001E3F69" w:rsidP="001E3F69"/>
          <w:p w14:paraId="2D201B82" w14:textId="32873AE4" w:rsidR="002F4295" w:rsidRPr="002F4295" w:rsidRDefault="001E3F69" w:rsidP="001E3F69">
            <w:r w:rsidRPr="001E3F69">
              <w:rPr>
                <w:b/>
              </w:rPr>
              <w:t>Step 12:</w:t>
            </w:r>
            <w:r>
              <w:t xml:space="preserve"> System resets the UI</w:t>
            </w:r>
          </w:p>
        </w:tc>
      </w:tr>
      <w:tr w:rsidR="00937AB9" w14:paraId="6814110D" w14:textId="77777777" w:rsidTr="002F4295">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081DA289" w14:textId="1B519E52" w:rsidR="00937AB9" w:rsidRDefault="00937AB9" w:rsidP="002F4295">
            <w:pPr>
              <w:ind w:left="-85"/>
              <w:rPr>
                <w:rFonts w:cstheme="minorHAnsi"/>
                <w:b/>
              </w:rPr>
            </w:pPr>
            <w:r>
              <w:rPr>
                <w:b/>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73F10F53" w14:textId="77777777" w:rsidR="00937AB9" w:rsidRDefault="00937AB9" w:rsidP="002F4295">
            <w:pPr>
              <w:ind w:left="-85"/>
              <w:jc w:val="center"/>
              <w:rPr>
                <w:b/>
              </w:rPr>
            </w:pPr>
            <w:r>
              <w:rPr>
                <w:b/>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01E5CDC8" w14:textId="77777777" w:rsidR="00937AB9" w:rsidRDefault="00937AB9" w:rsidP="002F4295">
            <w:pPr>
              <w:ind w:left="-85"/>
              <w:jc w:val="center"/>
              <w:rPr>
                <w:b/>
              </w:rPr>
            </w:pPr>
            <w:r>
              <w:rPr>
                <w:b/>
              </w:rPr>
              <w:t>System Response</w:t>
            </w:r>
          </w:p>
        </w:tc>
      </w:tr>
      <w:tr w:rsidR="00937AB9" w14:paraId="6706D2FF" w14:textId="77777777" w:rsidTr="002F4295">
        <w:trPr>
          <w:trHeight w:val="860"/>
        </w:trPr>
        <w:tc>
          <w:tcPr>
            <w:tcW w:w="2660" w:type="dxa"/>
            <w:tcBorders>
              <w:top w:val="single" w:sz="4" w:space="0" w:color="auto"/>
              <w:left w:val="single" w:sz="4" w:space="0" w:color="auto"/>
              <w:right w:val="single" w:sz="4" w:space="0" w:color="auto"/>
            </w:tcBorders>
            <w:hideMark/>
          </w:tcPr>
          <w:p w14:paraId="64DEFDAF" w14:textId="13EE5A1D" w:rsidR="00937AB9" w:rsidRPr="008E69D8" w:rsidRDefault="002F4295" w:rsidP="002F4295">
            <w:pPr>
              <w:rPr>
                <w:b/>
              </w:rPr>
            </w:pPr>
            <w:r>
              <w:rPr>
                <w:b/>
              </w:rPr>
              <w:t>Invalid Data entry</w:t>
            </w:r>
          </w:p>
        </w:tc>
        <w:tc>
          <w:tcPr>
            <w:tcW w:w="3452" w:type="dxa"/>
            <w:tcBorders>
              <w:top w:val="single" w:sz="4" w:space="0" w:color="auto"/>
              <w:left w:val="single" w:sz="4" w:space="0" w:color="auto"/>
              <w:bottom w:val="single" w:sz="4" w:space="0" w:color="auto"/>
              <w:right w:val="single" w:sz="4" w:space="0" w:color="auto"/>
            </w:tcBorders>
          </w:tcPr>
          <w:p w14:paraId="6CE3A5CC" w14:textId="77777777" w:rsidR="00937AB9" w:rsidRDefault="00937AB9" w:rsidP="002F4295"/>
          <w:p w14:paraId="745C7AE1" w14:textId="77777777" w:rsidR="009E0D62" w:rsidRDefault="009E0D62" w:rsidP="002F4295"/>
          <w:p w14:paraId="59B70AE0" w14:textId="465409CC" w:rsidR="009E0D62" w:rsidRPr="00BC410D" w:rsidRDefault="009E0D62" w:rsidP="00890843">
            <w:r w:rsidRPr="00934379">
              <w:rPr>
                <w:b/>
              </w:rPr>
              <w:t xml:space="preserve">Step </w:t>
            </w:r>
            <w:r w:rsidR="00890843">
              <w:rPr>
                <w:b/>
              </w:rPr>
              <w:t>6</w:t>
            </w:r>
            <w:r w:rsidRPr="00934379">
              <w:rPr>
                <w:b/>
              </w:rPr>
              <w:t xml:space="preserve">: </w:t>
            </w:r>
            <w:r>
              <w:t>Admin re-enters required appointment data.</w:t>
            </w:r>
          </w:p>
        </w:tc>
        <w:tc>
          <w:tcPr>
            <w:tcW w:w="3452" w:type="dxa"/>
            <w:tcBorders>
              <w:top w:val="single" w:sz="4" w:space="0" w:color="auto"/>
              <w:left w:val="single" w:sz="4" w:space="0" w:color="auto"/>
              <w:bottom w:val="single" w:sz="4" w:space="0" w:color="auto"/>
              <w:right w:val="single" w:sz="4" w:space="0" w:color="auto"/>
            </w:tcBorders>
          </w:tcPr>
          <w:p w14:paraId="4CA3DFA1" w14:textId="0104EDC2" w:rsidR="009E0D62" w:rsidRDefault="009E0D62" w:rsidP="009E0D62">
            <w:r w:rsidRPr="00934379">
              <w:rPr>
                <w:b/>
              </w:rPr>
              <w:t xml:space="preserve">Step </w:t>
            </w:r>
            <w:r>
              <w:rPr>
                <w:b/>
              </w:rPr>
              <w:t>5</w:t>
            </w:r>
            <w:r w:rsidRPr="00934379">
              <w:rPr>
                <w:b/>
              </w:rPr>
              <w:t>:</w:t>
            </w:r>
            <w:r>
              <w:t xml:space="preserve"> System displays appropriate error message</w:t>
            </w:r>
          </w:p>
          <w:p w14:paraId="5E290738" w14:textId="12DF3140" w:rsidR="00937AB9" w:rsidRPr="00BC410D" w:rsidRDefault="00937AB9" w:rsidP="002F4295"/>
        </w:tc>
      </w:tr>
      <w:tr w:rsidR="00937AB9" w14:paraId="5C45EC14" w14:textId="77777777" w:rsidTr="002F4295">
        <w:tc>
          <w:tcPr>
            <w:tcW w:w="2660" w:type="dxa"/>
            <w:tcBorders>
              <w:top w:val="single" w:sz="4" w:space="0" w:color="auto"/>
              <w:left w:val="single" w:sz="4" w:space="0" w:color="auto"/>
              <w:bottom w:val="single" w:sz="4" w:space="0" w:color="auto"/>
              <w:right w:val="single" w:sz="4" w:space="0" w:color="auto"/>
            </w:tcBorders>
            <w:hideMark/>
          </w:tcPr>
          <w:p w14:paraId="0BD970CF" w14:textId="77777777" w:rsidR="00937AB9" w:rsidRDefault="00937AB9" w:rsidP="002F4295">
            <w:pPr>
              <w:rPr>
                <w:b/>
              </w:rPr>
            </w:pPr>
            <w:r>
              <w:rPr>
                <w:b/>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2FC96574" w14:textId="08EB10C0" w:rsidR="00937AB9" w:rsidRDefault="009E0D62" w:rsidP="001E3F69">
            <w:pPr>
              <w:rPr>
                <w:rFonts w:cstheme="minorHAnsi"/>
              </w:rPr>
            </w:pPr>
            <w:r>
              <w:rPr>
                <w:rFonts w:cstheme="minorHAnsi"/>
              </w:rPr>
              <w:t>Appointment is recorded in the appointments file</w:t>
            </w:r>
          </w:p>
        </w:tc>
      </w:tr>
      <w:tr w:rsidR="00937AB9" w14:paraId="33FC3212" w14:textId="77777777" w:rsidTr="002F4295">
        <w:tc>
          <w:tcPr>
            <w:tcW w:w="2660" w:type="dxa"/>
            <w:tcBorders>
              <w:top w:val="single" w:sz="4" w:space="0" w:color="auto"/>
              <w:left w:val="single" w:sz="4" w:space="0" w:color="auto"/>
              <w:bottom w:val="single" w:sz="4" w:space="0" w:color="auto"/>
              <w:right w:val="single" w:sz="4" w:space="0" w:color="auto"/>
            </w:tcBorders>
            <w:hideMark/>
          </w:tcPr>
          <w:p w14:paraId="017EAC69" w14:textId="77777777" w:rsidR="00937AB9" w:rsidRDefault="00937AB9" w:rsidP="002F4295">
            <w:pPr>
              <w:rPr>
                <w:b/>
              </w:rPr>
            </w:pPr>
            <w:r>
              <w:rPr>
                <w:b/>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73A8F642" w14:textId="6C854557" w:rsidR="00937AB9" w:rsidRDefault="00937AB9" w:rsidP="002F4295">
            <w:pPr>
              <w:tabs>
                <w:tab w:val="right" w:pos="6688"/>
              </w:tabs>
              <w:rPr>
                <w:rFonts w:cstheme="minorHAnsi"/>
              </w:rPr>
            </w:pPr>
            <w:r>
              <w:rPr>
                <w:rFonts w:cstheme="minorHAnsi"/>
                <w:color w:val="FF0000"/>
              </w:rPr>
              <w:tab/>
            </w:r>
          </w:p>
        </w:tc>
      </w:tr>
      <w:tr w:rsidR="00937AB9" w14:paraId="32FCCE11" w14:textId="77777777" w:rsidTr="002F4295">
        <w:tc>
          <w:tcPr>
            <w:tcW w:w="2660" w:type="dxa"/>
            <w:tcBorders>
              <w:top w:val="single" w:sz="4" w:space="0" w:color="auto"/>
              <w:left w:val="single" w:sz="4" w:space="0" w:color="auto"/>
              <w:bottom w:val="single" w:sz="4" w:space="0" w:color="auto"/>
              <w:right w:val="single" w:sz="4" w:space="0" w:color="auto"/>
            </w:tcBorders>
            <w:hideMark/>
          </w:tcPr>
          <w:p w14:paraId="6D19B7B9" w14:textId="77777777" w:rsidR="00937AB9" w:rsidRDefault="00937AB9" w:rsidP="002F4295">
            <w:pPr>
              <w:rPr>
                <w:b/>
              </w:rPr>
            </w:pPr>
            <w:r>
              <w:rPr>
                <w:b/>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0EAA3696" w14:textId="5866C1FC" w:rsidR="00937AB9" w:rsidRDefault="00D0125C" w:rsidP="002F4295">
            <w:pPr>
              <w:rPr>
                <w:rFonts w:cstheme="minorHAnsi"/>
              </w:rPr>
            </w:pPr>
            <w:r>
              <w:rPr>
                <w:rFonts w:cstheme="minorHAnsi"/>
              </w:rPr>
              <w:t>Hours available for appointments must fall within doctors’ work hours.</w:t>
            </w:r>
          </w:p>
        </w:tc>
      </w:tr>
      <w:tr w:rsidR="00937AB9" w14:paraId="6E37BD1E" w14:textId="77777777" w:rsidTr="002F4295">
        <w:tc>
          <w:tcPr>
            <w:tcW w:w="2660" w:type="dxa"/>
            <w:tcBorders>
              <w:top w:val="single" w:sz="4" w:space="0" w:color="auto"/>
              <w:left w:val="single" w:sz="4" w:space="0" w:color="auto"/>
              <w:bottom w:val="single" w:sz="4" w:space="0" w:color="auto"/>
              <w:right w:val="single" w:sz="4" w:space="0" w:color="auto"/>
            </w:tcBorders>
            <w:hideMark/>
          </w:tcPr>
          <w:p w14:paraId="277A3725" w14:textId="77777777" w:rsidR="00937AB9" w:rsidRDefault="00937AB9" w:rsidP="002F4295">
            <w:pPr>
              <w:rPr>
                <w:b/>
              </w:rPr>
            </w:pPr>
            <w:r>
              <w:rPr>
                <w:b/>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16A25F89" w14:textId="77777777" w:rsidR="00937AB9" w:rsidRDefault="00937AB9" w:rsidP="002F4295">
            <w:pPr>
              <w:rPr>
                <w:rFonts w:cstheme="minorHAnsi"/>
              </w:rPr>
            </w:pPr>
          </w:p>
        </w:tc>
      </w:tr>
    </w:tbl>
    <w:p w14:paraId="3CEE3B0E" w14:textId="77777777" w:rsidR="00937AB9" w:rsidRDefault="00937AB9" w:rsidP="00937AB9"/>
    <w:p w14:paraId="3C3A947C" w14:textId="77777777" w:rsidR="0040736E" w:rsidRDefault="0040736E" w:rsidP="00937AB9"/>
    <w:p w14:paraId="7594589E" w14:textId="77777777" w:rsidR="00D1566A" w:rsidRDefault="00D1566A" w:rsidP="00937AB9"/>
    <w:p w14:paraId="2B5BC78A" w14:textId="77777777" w:rsidR="00D1566A" w:rsidRDefault="00D1566A" w:rsidP="00937AB9"/>
    <w:p w14:paraId="4391C20B" w14:textId="76F39DFF" w:rsidR="00937AB9" w:rsidRDefault="00937AB9" w:rsidP="00857447">
      <w:pPr>
        <w:pStyle w:val="Heading3"/>
        <w:numPr>
          <w:ilvl w:val="2"/>
          <w:numId w:val="8"/>
        </w:numPr>
        <w:rPr>
          <w:b/>
          <w:color w:val="auto"/>
          <w:sz w:val="28"/>
          <w:szCs w:val="28"/>
        </w:rPr>
      </w:pPr>
      <w:bookmarkStart w:id="45" w:name="_Toc406751917"/>
      <w:r>
        <w:rPr>
          <w:b/>
          <w:color w:val="auto"/>
          <w:sz w:val="28"/>
          <w:szCs w:val="28"/>
        </w:rPr>
        <w:lastRenderedPageBreak/>
        <w:t>Cancel Appointment</w:t>
      </w:r>
      <w:bookmarkEnd w:id="45"/>
    </w:p>
    <w:p w14:paraId="0B0FC48A" w14:textId="77136228" w:rsidR="00937AB9" w:rsidRDefault="001B55D7" w:rsidP="00937AB9">
      <w:r>
        <w:rPr>
          <w:noProof/>
          <w:lang w:val="en-IE" w:eastAsia="en-IE"/>
        </w:rPr>
        <mc:AlternateContent>
          <mc:Choice Requires="wpg">
            <w:drawing>
              <wp:anchor distT="0" distB="0" distL="114300" distR="114300" simplePos="0" relativeHeight="251599360" behindDoc="0" locked="0" layoutInCell="1" allowOverlap="1" wp14:anchorId="3A4D3FEB" wp14:editId="7CE6E7F7">
                <wp:simplePos x="0" y="0"/>
                <wp:positionH relativeFrom="margin">
                  <wp:align>left</wp:align>
                </wp:positionH>
                <wp:positionV relativeFrom="paragraph">
                  <wp:posOffset>140970</wp:posOffset>
                </wp:positionV>
                <wp:extent cx="5691505" cy="3125469"/>
                <wp:effectExtent l="0" t="0" r="0" b="18415"/>
                <wp:wrapNone/>
                <wp:docPr id="212" name="Group 212"/>
                <wp:cNvGraphicFramePr/>
                <a:graphic xmlns:a="http://schemas.openxmlformats.org/drawingml/2006/main">
                  <a:graphicData uri="http://schemas.microsoft.com/office/word/2010/wordprocessingGroup">
                    <wpg:wgp>
                      <wpg:cNvGrpSpPr/>
                      <wpg:grpSpPr>
                        <a:xfrm>
                          <a:off x="0" y="0"/>
                          <a:ext cx="5691505" cy="3125469"/>
                          <a:chOff x="0" y="0"/>
                          <a:chExt cx="5691800" cy="3125506"/>
                        </a:xfrm>
                      </wpg:grpSpPr>
                      <wpg:grpSp>
                        <wpg:cNvPr id="213" name="Group 213"/>
                        <wpg:cNvGrpSpPr/>
                        <wpg:grpSpPr>
                          <a:xfrm>
                            <a:off x="0" y="0"/>
                            <a:ext cx="1056005" cy="1496060"/>
                            <a:chOff x="0" y="0"/>
                            <a:chExt cx="1056005" cy="1496060"/>
                          </a:xfrm>
                        </wpg:grpSpPr>
                        <wpg:grpSp>
                          <wpg:cNvPr id="214" name="Group 214"/>
                          <wpg:cNvGrpSpPr/>
                          <wpg:grpSpPr>
                            <a:xfrm>
                              <a:off x="333375" y="0"/>
                              <a:ext cx="422910" cy="1107440"/>
                              <a:chOff x="0" y="0"/>
                              <a:chExt cx="423080" cy="1107650"/>
                            </a:xfrm>
                          </wpg:grpSpPr>
                          <wps:wsp>
                            <wps:cNvPr id="215" name="Smiley Face 215"/>
                            <wps:cNvSpPr/>
                            <wps:spPr>
                              <a:xfrm>
                                <a:off x="0" y="0"/>
                                <a:ext cx="423080" cy="532263"/>
                              </a:xfrm>
                              <a:prstGeom prst="smileyFace">
                                <a:avLst/>
                              </a:prstGeom>
                              <a:solidFill>
                                <a:srgbClr val="FFC000"/>
                              </a:solidFill>
                              <a:ln w="12700" cap="flat" cmpd="sng" algn="ctr">
                                <a:solidFill>
                                  <a:srgbClr val="FFC000">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Straight Connector 270"/>
                            <wps:cNvCnPr/>
                            <wps:spPr>
                              <a:xfrm>
                                <a:off x="207563" y="538542"/>
                                <a:ext cx="0" cy="382137"/>
                              </a:xfrm>
                              <a:prstGeom prst="line">
                                <a:avLst/>
                              </a:prstGeom>
                              <a:noFill/>
                              <a:ln w="6350" cap="flat" cmpd="sng" algn="ctr">
                                <a:solidFill>
                                  <a:srgbClr val="5B9BD5"/>
                                </a:solidFill>
                                <a:prstDash val="solid"/>
                                <a:miter lim="800000"/>
                              </a:ln>
                              <a:effectLst/>
                            </wps:spPr>
                            <wps:bodyPr/>
                          </wps:wsp>
                          <wps:wsp>
                            <wps:cNvPr id="271" name="Straight Connector 271"/>
                            <wps:cNvCnPr/>
                            <wps:spPr>
                              <a:xfrm flipH="1">
                                <a:off x="84147" y="661958"/>
                                <a:ext cx="232012" cy="0"/>
                              </a:xfrm>
                              <a:prstGeom prst="line">
                                <a:avLst/>
                              </a:prstGeom>
                              <a:noFill/>
                              <a:ln w="6350" cap="flat" cmpd="sng" algn="ctr">
                                <a:solidFill>
                                  <a:srgbClr val="5B9BD5"/>
                                </a:solidFill>
                                <a:prstDash val="solid"/>
                                <a:miter lim="800000"/>
                              </a:ln>
                              <a:effectLst/>
                            </wps:spPr>
                            <wps:bodyPr/>
                          </wps:wsp>
                          <wps:wsp>
                            <wps:cNvPr id="272" name="Straight Connector 272"/>
                            <wps:cNvCnPr/>
                            <wps:spPr>
                              <a:xfrm flipH="1">
                                <a:off x="50489" y="903180"/>
                                <a:ext cx="163195" cy="204470"/>
                              </a:xfrm>
                              <a:prstGeom prst="line">
                                <a:avLst/>
                              </a:prstGeom>
                              <a:noFill/>
                              <a:ln w="6350" cap="flat" cmpd="sng" algn="ctr">
                                <a:solidFill>
                                  <a:srgbClr val="5B9BD5"/>
                                </a:solidFill>
                                <a:prstDash val="solid"/>
                                <a:miter lim="800000"/>
                              </a:ln>
                              <a:effectLst/>
                            </wps:spPr>
                            <wps:bodyPr/>
                          </wps:wsp>
                          <wps:wsp>
                            <wps:cNvPr id="273" name="Straight Connector 273"/>
                            <wps:cNvCnPr/>
                            <wps:spPr>
                              <a:xfrm>
                                <a:off x="213173" y="914400"/>
                                <a:ext cx="149860" cy="191135"/>
                              </a:xfrm>
                              <a:prstGeom prst="line">
                                <a:avLst/>
                              </a:prstGeom>
                              <a:noFill/>
                              <a:ln w="6350" cap="flat" cmpd="sng" algn="ctr">
                                <a:solidFill>
                                  <a:srgbClr val="5B9BD5"/>
                                </a:solidFill>
                                <a:prstDash val="solid"/>
                                <a:miter lim="800000"/>
                              </a:ln>
                              <a:effectLst/>
                            </wps:spPr>
                            <wps:bodyPr/>
                          </wps:wsp>
                        </wpg:grpSp>
                        <wps:wsp>
                          <wps:cNvPr id="274" name="Text Box 2"/>
                          <wps:cNvSpPr txBox="1">
                            <a:spLocks noChangeArrowheads="1"/>
                          </wps:cNvSpPr>
                          <wps:spPr bwMode="auto">
                            <a:xfrm>
                              <a:off x="0" y="1181100"/>
                              <a:ext cx="1056005" cy="314960"/>
                            </a:xfrm>
                            <a:prstGeom prst="rect">
                              <a:avLst/>
                            </a:prstGeom>
                            <a:noFill/>
                            <a:ln w="9525">
                              <a:noFill/>
                              <a:miter lim="800000"/>
                              <a:headEnd/>
                              <a:tailEnd/>
                            </a:ln>
                          </wps:spPr>
                          <wps:txbx>
                            <w:txbxContent>
                              <w:p w14:paraId="2F947682" w14:textId="77777777" w:rsidR="005404A0" w:rsidRDefault="005404A0" w:rsidP="001B55D7">
                                <w:pPr>
                                  <w:jc w:val="center"/>
                                </w:pPr>
                                <w:r>
                                  <w:t>Administrator</w:t>
                                </w:r>
                              </w:p>
                            </w:txbxContent>
                          </wps:txbx>
                          <wps:bodyPr rot="0" vert="horz" wrap="square" lIns="91440" tIns="45720" rIns="91440" bIns="45720" anchor="t" anchorCtr="0">
                            <a:noAutofit/>
                          </wps:bodyPr>
                        </wps:wsp>
                      </wpg:grpSp>
                      <wps:wsp>
                        <wps:cNvPr id="275" name="Oval 275"/>
                        <wps:cNvSpPr/>
                        <wps:spPr>
                          <a:xfrm>
                            <a:off x="1927815" y="298819"/>
                            <a:ext cx="2047875" cy="752475"/>
                          </a:xfrm>
                          <a:prstGeom prst="ellipse">
                            <a:avLst/>
                          </a:prstGeom>
                          <a:solidFill>
                            <a:schemeClr val="accent1">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320F53" w14:textId="4DBF635A" w:rsidR="005404A0" w:rsidRPr="00DF2EDB" w:rsidRDefault="005404A0" w:rsidP="001B55D7">
                              <w:pPr>
                                <w:jc w:val="center"/>
                                <w:rPr>
                                  <w:color w:val="000000" w:themeColor="text1"/>
                                  <w:lang w:val="en-I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Cancel Appointment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76" name="Group 276"/>
                        <wpg:cNvGrpSpPr/>
                        <wpg:grpSpPr>
                          <a:xfrm>
                            <a:off x="4635795" y="21265"/>
                            <a:ext cx="1056005" cy="1496060"/>
                            <a:chOff x="0" y="0"/>
                            <a:chExt cx="1056005" cy="1496060"/>
                          </a:xfrm>
                        </wpg:grpSpPr>
                        <wpg:grpSp>
                          <wpg:cNvPr id="277" name="Group 277"/>
                          <wpg:cNvGrpSpPr/>
                          <wpg:grpSpPr>
                            <a:xfrm>
                              <a:off x="333375" y="0"/>
                              <a:ext cx="422910" cy="1107440"/>
                              <a:chOff x="0" y="0"/>
                              <a:chExt cx="423080" cy="1107650"/>
                            </a:xfrm>
                          </wpg:grpSpPr>
                          <wps:wsp>
                            <wps:cNvPr id="278" name="Smiley Face 278"/>
                            <wps:cNvSpPr/>
                            <wps:spPr>
                              <a:xfrm>
                                <a:off x="0" y="0"/>
                                <a:ext cx="423080" cy="532263"/>
                              </a:xfrm>
                              <a:prstGeom prst="smileyFace">
                                <a:avLst/>
                              </a:prstGeom>
                              <a:solidFill>
                                <a:srgbClr val="FFC000"/>
                              </a:solidFill>
                              <a:ln w="12700" cap="flat" cmpd="sng" algn="ctr">
                                <a:solidFill>
                                  <a:srgbClr val="FFC000">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9" name="Straight Connector 279"/>
                            <wps:cNvCnPr/>
                            <wps:spPr>
                              <a:xfrm>
                                <a:off x="207563" y="538542"/>
                                <a:ext cx="0" cy="382137"/>
                              </a:xfrm>
                              <a:prstGeom prst="line">
                                <a:avLst/>
                              </a:prstGeom>
                              <a:noFill/>
                              <a:ln w="6350" cap="flat" cmpd="sng" algn="ctr">
                                <a:solidFill>
                                  <a:srgbClr val="5B9BD5"/>
                                </a:solidFill>
                                <a:prstDash val="solid"/>
                                <a:miter lim="800000"/>
                              </a:ln>
                              <a:effectLst/>
                            </wps:spPr>
                            <wps:bodyPr/>
                          </wps:wsp>
                          <wps:wsp>
                            <wps:cNvPr id="280" name="Straight Connector 280"/>
                            <wps:cNvCnPr/>
                            <wps:spPr>
                              <a:xfrm flipH="1">
                                <a:off x="84147" y="661958"/>
                                <a:ext cx="232012" cy="0"/>
                              </a:xfrm>
                              <a:prstGeom prst="line">
                                <a:avLst/>
                              </a:prstGeom>
                              <a:noFill/>
                              <a:ln w="6350" cap="flat" cmpd="sng" algn="ctr">
                                <a:solidFill>
                                  <a:srgbClr val="5B9BD5"/>
                                </a:solidFill>
                                <a:prstDash val="solid"/>
                                <a:miter lim="800000"/>
                              </a:ln>
                              <a:effectLst/>
                            </wps:spPr>
                            <wps:bodyPr/>
                          </wps:wsp>
                          <wps:wsp>
                            <wps:cNvPr id="281" name="Straight Connector 281"/>
                            <wps:cNvCnPr/>
                            <wps:spPr>
                              <a:xfrm flipH="1">
                                <a:off x="50489" y="903180"/>
                                <a:ext cx="163195" cy="204470"/>
                              </a:xfrm>
                              <a:prstGeom prst="line">
                                <a:avLst/>
                              </a:prstGeom>
                              <a:noFill/>
                              <a:ln w="6350" cap="flat" cmpd="sng" algn="ctr">
                                <a:solidFill>
                                  <a:srgbClr val="5B9BD5"/>
                                </a:solidFill>
                                <a:prstDash val="solid"/>
                                <a:miter lim="800000"/>
                              </a:ln>
                              <a:effectLst/>
                            </wps:spPr>
                            <wps:bodyPr/>
                          </wps:wsp>
                          <wps:wsp>
                            <wps:cNvPr id="282" name="Straight Connector 282"/>
                            <wps:cNvCnPr/>
                            <wps:spPr>
                              <a:xfrm>
                                <a:off x="213173" y="914400"/>
                                <a:ext cx="149860" cy="191135"/>
                              </a:xfrm>
                              <a:prstGeom prst="line">
                                <a:avLst/>
                              </a:prstGeom>
                              <a:noFill/>
                              <a:ln w="6350" cap="flat" cmpd="sng" algn="ctr">
                                <a:solidFill>
                                  <a:srgbClr val="5B9BD5"/>
                                </a:solidFill>
                                <a:prstDash val="solid"/>
                                <a:miter lim="800000"/>
                              </a:ln>
                              <a:effectLst/>
                            </wps:spPr>
                            <wps:bodyPr/>
                          </wps:wsp>
                        </wpg:grpSp>
                        <wps:wsp>
                          <wps:cNvPr id="283" name="Text Box 2"/>
                          <wps:cNvSpPr txBox="1">
                            <a:spLocks noChangeArrowheads="1"/>
                          </wps:cNvSpPr>
                          <wps:spPr bwMode="auto">
                            <a:xfrm>
                              <a:off x="0" y="1181100"/>
                              <a:ext cx="1056005" cy="314960"/>
                            </a:xfrm>
                            <a:prstGeom prst="rect">
                              <a:avLst/>
                            </a:prstGeom>
                            <a:noFill/>
                            <a:ln w="9525">
                              <a:noFill/>
                              <a:miter lim="800000"/>
                              <a:headEnd/>
                              <a:tailEnd/>
                            </a:ln>
                          </wps:spPr>
                          <wps:txbx>
                            <w:txbxContent>
                              <w:p w14:paraId="51D30261" w14:textId="77777777" w:rsidR="005404A0" w:rsidRPr="00C9383D" w:rsidRDefault="005404A0" w:rsidP="001B55D7">
                                <w:pPr>
                                  <w:jc w:val="center"/>
                                  <w:rPr>
                                    <w:lang w:val="en-IE"/>
                                  </w:rPr>
                                </w:pPr>
                                <w:r>
                                  <w:rPr>
                                    <w:lang w:val="en-IE"/>
                                  </w:rPr>
                                  <w:t>Patient</w:t>
                                </w:r>
                              </w:p>
                            </w:txbxContent>
                          </wps:txbx>
                          <wps:bodyPr rot="0" vert="horz" wrap="square" lIns="91440" tIns="45720" rIns="91440" bIns="45720" anchor="t" anchorCtr="0">
                            <a:noAutofit/>
                          </wps:bodyPr>
                        </wps:wsp>
                      </wpg:grpSp>
                      <wps:wsp>
                        <wps:cNvPr id="284" name="Straight Connector 284"/>
                        <wps:cNvCnPr/>
                        <wps:spPr>
                          <a:xfrm flipV="1">
                            <a:off x="754912" y="659218"/>
                            <a:ext cx="1192530" cy="0"/>
                          </a:xfrm>
                          <a:prstGeom prst="line">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5" name="Oval 285"/>
                        <wps:cNvSpPr/>
                        <wps:spPr>
                          <a:xfrm>
                            <a:off x="1057429" y="1829209"/>
                            <a:ext cx="1704975" cy="676275"/>
                          </a:xfrm>
                          <a:prstGeom prst="ellipse">
                            <a:avLst/>
                          </a:prstGeom>
                          <a:solidFill>
                            <a:schemeClr val="accent1">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A1DC87" w14:textId="77777777" w:rsidR="005404A0" w:rsidRPr="00DF2EDB" w:rsidRDefault="005404A0" w:rsidP="001B55D7">
                              <w:pPr>
                                <w:jc w:val="center"/>
                                <w:rPr>
                                  <w:color w:val="000000" w:themeColor="text1"/>
                                  <w:lang w:val="en-I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Validate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 name="Oval 286"/>
                        <wps:cNvSpPr/>
                        <wps:spPr>
                          <a:xfrm>
                            <a:off x="3287029" y="2411131"/>
                            <a:ext cx="1552575" cy="714375"/>
                          </a:xfrm>
                          <a:prstGeom prst="ellipse">
                            <a:avLst/>
                          </a:prstGeom>
                          <a:solidFill>
                            <a:schemeClr val="accent1">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B628F0" w14:textId="77777777" w:rsidR="005404A0" w:rsidRPr="00DF2EDB" w:rsidRDefault="005404A0" w:rsidP="001B55D7">
                              <w:pPr>
                                <w:jc w:val="center"/>
                                <w:rPr>
                                  <w:color w:val="000000" w:themeColor="text1"/>
                                  <w:lang w:val="en-I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 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 name="Text Box 2"/>
                        <wps:cNvSpPr txBox="1">
                          <a:spLocks noChangeArrowheads="1"/>
                        </wps:cNvSpPr>
                        <wps:spPr bwMode="auto">
                          <a:xfrm rot="20105939">
                            <a:off x="2772707" y="2112563"/>
                            <a:ext cx="942975" cy="257175"/>
                          </a:xfrm>
                          <a:prstGeom prst="rect">
                            <a:avLst/>
                          </a:prstGeom>
                          <a:noFill/>
                          <a:ln w="9525">
                            <a:noFill/>
                            <a:miter lim="800000"/>
                            <a:headEnd/>
                            <a:tailEnd/>
                          </a:ln>
                        </wps:spPr>
                        <wps:txbx>
                          <w:txbxContent>
                            <w:p w14:paraId="4F4F5664" w14:textId="77777777" w:rsidR="005404A0" w:rsidRPr="00813C66" w:rsidRDefault="005404A0" w:rsidP="001B55D7">
                              <w:pPr>
                                <w:rPr>
                                  <w:lang w:val="en-IE"/>
                                </w:rPr>
                              </w:pPr>
                              <w:r w:rsidRPr="00813C66">
                                <w:rPr>
                                  <w:lang w:val="en-IE"/>
                                </w:rPr>
                                <w:t>&lt;&lt;extends&gt;&gt;</w:t>
                              </w:r>
                            </w:p>
                          </w:txbxContent>
                        </wps:txbx>
                        <wps:bodyPr rot="0" vert="horz" wrap="square" lIns="91440" tIns="45720" rIns="91440" bIns="45720" anchor="t" anchorCtr="0">
                          <a:noAutofit/>
                        </wps:bodyPr>
                      </wps:wsp>
                      <wps:wsp>
                        <wps:cNvPr id="288" name="Text Box 2"/>
                        <wps:cNvSpPr txBox="1">
                          <a:spLocks noChangeArrowheads="1"/>
                        </wps:cNvSpPr>
                        <wps:spPr bwMode="auto">
                          <a:xfrm rot="469768">
                            <a:off x="1349076" y="1339709"/>
                            <a:ext cx="942975" cy="257175"/>
                          </a:xfrm>
                          <a:prstGeom prst="rect">
                            <a:avLst/>
                          </a:prstGeom>
                          <a:noFill/>
                          <a:ln w="9525">
                            <a:noFill/>
                            <a:miter lim="800000"/>
                            <a:headEnd/>
                            <a:tailEnd/>
                          </a:ln>
                        </wps:spPr>
                        <wps:txbx>
                          <w:txbxContent>
                            <w:p w14:paraId="18ED3996" w14:textId="77777777" w:rsidR="005404A0" w:rsidRPr="00813C66" w:rsidRDefault="005404A0" w:rsidP="001B55D7">
                              <w:pPr>
                                <w:rPr>
                                  <w:lang w:val="en-IE"/>
                                </w:rPr>
                              </w:pPr>
                              <w:r w:rsidRPr="00813C66">
                                <w:rPr>
                                  <w:lang w:val="en-IE"/>
                                </w:rPr>
                                <w:t>&lt;&lt;</w:t>
                              </w:r>
                              <w:r>
                                <w:rPr>
                                  <w:lang w:val="en-IE"/>
                                </w:rPr>
                                <w:t>Includes</w:t>
                              </w:r>
                              <w:r w:rsidRPr="00813C66">
                                <w:rPr>
                                  <w:lang w:val="en-IE"/>
                                </w:rPr>
                                <w:t>&gt;&gt;</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3A4D3FEB" id="Group 212" o:spid="_x0000_s1186" style="position:absolute;margin-left:0;margin-top:11.1pt;width:448.15pt;height:246.1pt;z-index:251599360;mso-position-horizontal:left;mso-position-horizontal-relative:margin;mso-height-relative:margin" coordsize="56918,31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">
                <v:group id="Group 213" o:spid="_x0000_s1187" style="position:absolute;width:10560;height:14960" coordsize="10560,149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erzisQAAADcAAAADwAAAGRycy9kb3ducmV2LnhtbESPQYvCMBSE78L+h/AW&#10;vGlaZRepRhFR8SDCVkG8PZpnW2xeShPb+u83wsIeh5n5hlmselOJlhpXWlYQjyMQxJnVJecKLufd&#10;aAbCeWSNlWVS8CIHq+XHYIGJth3/UJv6XAQIuwQVFN7XiZQuK8igG9uaOHh32xj0QTa51A12AW4q&#10;OYmib2mw5LBQYE2bgrJH+jQK9h1262m8bY+P++Z1O3+drseYlBp+9us5CE+9/w//tQ9awSSewv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erzisQAAADcAAAA&#10;DwAAAAAAAAAAAAAAAACqAgAAZHJzL2Rvd25yZXYueG1sUEsFBgAAAAAEAAQA+gAAAJsDAAAAAA==&#10;">
                  <v:group id="Group 214" o:spid="_x0000_s1188" style="position:absolute;left:3333;width:4229;height:11074" coordsize="4230,110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Nr/sQAAADcAAAADwAAAGRycy9kb3ducmV2LnhtbESPQYvCMBSE78L+h/AW&#10;vGlaVxepRhHZFQ8iqAvi7dE822LzUppsW/+9EQSPw8x8w8yXnSlFQ7UrLCuIhxEI4tTqgjMFf6ff&#10;wRSE88gaS8uk4E4OlouP3hwTbVs+UHP0mQgQdgkqyL2vEildmpNBN7QVcfCutjbog6wzqWtsA9yU&#10;chRF39JgwWEhx4rWOaW3479RsGmxXX3FP83udl3fL6fJ/ryLSan+Z7eagfDU+Xf41d5qBa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gNr/sQAAADcAAAA&#10;DwAAAAAAAAAAAAAAAACqAgAAZHJzL2Rvd25yZXYueG1sUEsFBgAAAAAEAAQA+gAAAJsDAAAAAA==&#10;">
                    <v:shape id="Smiley Face 215" o:spid="_x0000_s1189" type="#_x0000_t96" style="position:absolute;width:4230;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i6PcMA&#10;AADcAAAADwAAAGRycy9kb3ducmV2LnhtbESP3YrCMBSE74V9h3AWvNNUWUWqUWRBXAQRf0AvD80x&#10;rduclCba+vZmYcHLYWa+YWaL1pbiQbUvHCsY9BMQxJnTBRsFp+OqNwHhA7LG0jEpeJKHxfyjM8NU&#10;u4b39DgEIyKEfYoK8hCqVEqf5WTR911FHL2rqy2GKGsjdY1NhNtSDpNkLC0WHBdyrOg7p+z3cLcK&#10;8O633CQbs9yed5Ob8RdcH7+U6n62yymIQG14h//bP1rBcDCCvzPxCMj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Ri6PcMAAADcAAAADwAAAAAAAAAAAAAAAACYAgAAZHJzL2Rv&#10;d25yZXYueG1sUEsFBgAAAAAEAAQA9QAAAIgDAAAAAA==&#10;" fillcolor="#ffc000" strokecolor="#bc8c00" strokeweight="1pt">
                      <v:stroke joinstyle="miter"/>
                    </v:shape>
                    <v:line id="Straight Connector 270" o:spid="_x0000_s1190" style="position:absolute;visibility:visible;mso-wrap-style:square" from="2075,5385" to="2075,92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LqJcEAAADcAAAADwAAAGRycy9kb3ducmV2LnhtbERPTYvCMBC9C/6HMII3TZVF3a5RRBAK&#10;FRarHvY2NLNNsZmUJqv135uDsMfH+15ve9uIO3W+dqxgNk1AEJdO11wpuJwPkxUIH5A1No5JwZM8&#10;bDfDwRpT7R58onsRKhFD2KeowITQplL60pBFP3UtceR+XWcxRNhVUnf4iOG2kfMkWUiLNccGgy3t&#10;DZW34s8qOH7nbWZ2V5arIv/MfxbZ0TYfSo1H/e4LRKA+/Ivf7kwrmC/j/HgmHgG5e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YEuolwQAAANwAAAAPAAAAAAAAAAAAAAAA&#10;AKECAABkcnMvZG93bnJldi54bWxQSwUGAAAAAAQABAD5AAAAjwMAAAAA&#10;" strokecolor="#5b9bd5" strokeweight=".5pt">
                      <v:stroke joinstyle="miter"/>
                    </v:line>
                    <v:line id="Straight Connector 271" o:spid="_x0000_s1191" style="position:absolute;flip:x;visibility:visible;mso-wrap-style:square" from="841,6619" to="3161,6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A4NMEAAADcAAAADwAAAGRycy9kb3ducmV2LnhtbESPS6vCMBSE9xf8D+EI7q6pgg+qUaRe&#10;waUvdHtojm2xOSlNblv/vREEl8PMfMMs150pRUO1KywrGA0jEMSp1QVnCi7n3e8chPPIGkvLpOBJ&#10;Dtar3s8SY21bPlJz8pkIEHYxKsi9r2IpXZqTQTe0FXHw7rY26IOsM6lrbAPclHIcRVNpsOCwkGNF&#10;SU7p4/RvFOABm+3fcTJtb528tE95TZLSKDXod5sFCE+d/4Y/7b1WMJ6N4H0mHAG5e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AgDg0wQAAANwAAAAPAAAAAAAAAAAAAAAA&#10;AKECAABkcnMvZG93bnJldi54bWxQSwUGAAAAAAQABAD5AAAAjwMAAAAA&#10;" strokecolor="#5b9bd5" strokeweight=".5pt">
                      <v:stroke joinstyle="miter"/>
                    </v:line>
                    <v:line id="Straight Connector 272" o:spid="_x0000_s1192" style="position:absolute;flip:x;visibility:visible;mso-wrap-style:square" from="504,9031" to="2136,11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KmQ8IAAADcAAAADwAAAGRycy9kb3ducmV2LnhtbESPQYvCMBSE7wv+h/AEb2tqQV2qUaQq&#10;eFzdotdH82yLzUtpYlv//WZhweMwM98w6+1gatFR6yrLCmbTCARxbnXFhYLs5/j5BcJ5ZI21ZVLw&#10;IgfbzehjjYm2PZ+pu/hCBAi7BBWU3jeJlC4vyaCb2oY4eHfbGvRBtoXULfYBbmoZR9FCGqw4LJTY&#10;UFpS/rg8jQL8xm5/OM8X/W2QWf+S1zStjVKT8bBbgfA0+Hf4v33SCuJlDH9nwhGQm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FKmQ8IAAADcAAAADwAAAAAAAAAAAAAA&#10;AAChAgAAZHJzL2Rvd25yZXYueG1sUEsFBgAAAAAEAAQA+QAAAJADAAAAAA==&#10;" strokecolor="#5b9bd5" strokeweight=".5pt">
                      <v:stroke joinstyle="miter"/>
                    </v:line>
                    <v:line id="Straight Connector 273" o:spid="_x0000_s1193" style="position:absolute;visibility:visible;mso-wrap-style:square" from="2131,9144" to="3630,110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B0UsUAAADcAAAADwAAAGRycy9kb3ducmV2LnhtbESPT2vCQBTE7wW/w/KE3upGLf5JXUUE&#10;IRChGNuDt0f2NRvMvg3ZVdNv3xWEHoeZ+Q2z2vS2ETfqfO1YwXiUgCAuna65UvB12r8tQPiArLFx&#10;TAp+ycNmPXhZYardnY90K0IlIoR9igpMCG0qpS8NWfQj1xJH78d1FkOUXSV1h/cIt42cJMlMWqw5&#10;LhhsaWeovBRXq+DwmbeZ2X6zXBT5Mj/PsoNt3pV6HfbbDxCB+vAffrYzrWAyn8LjTDwCcv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MB0UsUAAADcAAAADwAAAAAAAAAA&#10;AAAAAAChAgAAZHJzL2Rvd25yZXYueG1sUEsFBgAAAAAEAAQA+QAAAJMDAAAAAA==&#10;" strokecolor="#5b9bd5" strokeweight=".5pt">
                      <v:stroke joinstyle="miter"/>
                    </v:line>
                  </v:group>
                  <v:shape id="_x0000_s1194" type="#_x0000_t202" style="position:absolute;top:11811;width:10560;height:31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gL4sQA&#10;AADcAAAADwAAAGRycy9kb3ducmV2LnhtbESPQWvCQBSE74L/YXmCt7qr2NZGVxFF6MnStBa8PbLP&#10;JJh9G7Krif/eFQoeh5n5hlmsOluJKzW+dKxhPFIgiDNnSs41/P7sXmYgfEA2WDkmDTfysFr2ewtM&#10;jGv5m65pyEWEsE9QQxFCnUjps4Is+pGriaN3co3FEGWTS9NgG+G2khOl3qTFkuNCgTVtCsrO6cVq&#10;OOxPx7+p+sq39rVuXack2w+p9XDQrecgAnXhGf5vfxoNk/cp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IC+LEAAAA3AAAAA8AAAAAAAAAAAAAAAAAmAIAAGRycy9k&#10;b3ducmV2LnhtbFBLBQYAAAAABAAEAPUAAACJAwAAAAA=&#10;" filled="f" stroked="f">
                    <v:textbox>
                      <w:txbxContent>
                        <w:p w14:paraId="2F947682" w14:textId="77777777" w:rsidR="005404A0" w:rsidRDefault="005404A0" w:rsidP="001B55D7">
                          <w:pPr>
                            <w:jc w:val="center"/>
                          </w:pPr>
                          <w:r>
                            <w:t>Administrator</w:t>
                          </w:r>
                        </w:p>
                      </w:txbxContent>
                    </v:textbox>
                  </v:shape>
                </v:group>
                <v:oval id="Oval 275" o:spid="_x0000_s1195" style="position:absolute;left:19278;top:2988;width:20478;height:7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GqfcMA&#10;AADcAAAADwAAAGRycy9kb3ducmV2LnhtbESPT4vCMBTE74LfITzBm6YqulKN4q4Iwnrx38Hbo3m2&#10;xeSlNFHrt98Iwh6HmfkNM1821ogH1b50rGDQT0AQZ06XnCs4HTe9KQgfkDUax6TgRR6Wi3Zrjql2&#10;T97T4xByESHsU1RQhFClUvqsIIu+7yri6F1dbTFEWedS1/iMcGvkMEkm0mLJcaHAin4Kym6Hu1Vg&#10;Jt/7qymbi3/tdms5+g3341kr1e00qxmIQE34D3/aW61g+DWG95l4BO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rGqfcMAAADcAAAADwAAAAAAAAAAAAAAAACYAgAAZHJzL2Rv&#10;d25yZXYueG1sUEsFBgAAAAAEAAQA9QAAAIgDAAAAAA==&#10;" fillcolor="#9cc2e5 [1940]" strokecolor="black [3213]" strokeweight="1pt">
                  <v:stroke joinstyle="miter"/>
                  <v:textbox>
                    <w:txbxContent>
                      <w:p w14:paraId="42320F53" w14:textId="4DBF635A" w:rsidR="005404A0" w:rsidRPr="00DF2EDB" w:rsidRDefault="005404A0" w:rsidP="001B55D7">
                        <w:pPr>
                          <w:jc w:val="center"/>
                          <w:rPr>
                            <w:color w:val="000000" w:themeColor="text1"/>
                            <w:lang w:val="en-I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Cancel Appointment</w:t>
                        </w:r>
                      </w:p>
                    </w:txbxContent>
                  </v:textbox>
                </v:oval>
                <v:group id="Group 276" o:spid="_x0000_s1196" style="position:absolute;left:46357;top:212;width:10561;height:14961" coordsize="10560,149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EK1ssYAAADcAAAADwAAAGRycy9kb3ducmV2LnhtbESPQWvCQBSE7wX/w/KE&#10;3ppNLE0lZhURKx5CoSqU3h7ZZxLMvg3ZbRL/fbdQ6HGYmW+YfDOZVgzUu8aygiSKQRCXVjdcKbic&#10;356WIJxH1thaJgV3crBZzx5yzLQd+YOGk69EgLDLUEHtfZdJ6cqaDLrIdsTBu9reoA+yr6TucQxw&#10;08pFHKfSYMNhocaOdjWVt9O3UXAYcdw+J/uhuF1396/zy/tnkZBSj/NpuwLhafL/4b/2UStYvK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oQrWyxgAAANwA&#10;AAAPAAAAAAAAAAAAAAAAAKoCAABkcnMvZG93bnJldi54bWxQSwUGAAAAAAQABAD6AAAAnQMAAAAA&#10;">
                  <v:group id="Group 277" o:spid="_x0000_s1197" style="position:absolute;left:3333;width:4229;height:11074" coordsize="4230,110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w4QKcUAAADcAAAADwAAAGRycy9kb3ducmV2LnhtbESPQYvCMBSE78L+h/CE&#10;vWlaF3WpRhFZlz2IoC6It0fzbIvNS2liW/+9EQSPw8x8w8yXnSlFQ7UrLCuIhxEI4tTqgjMF/8fN&#10;4BuE88gaS8uk4E4OlouP3hwTbVveU3PwmQgQdgkqyL2vEildmpNBN7QVcfAutjbog6wzqWtsA9yU&#10;chRFE2mw4LCQY0XrnNLr4WYU/LbYrr7in2Z7vazv5+N4d9rGpNRnv1vNQHjq/Dv8av9pBaPp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cOECnFAAAA3AAA&#10;AA8AAAAAAAAAAAAAAAAAqgIAAGRycy9kb3ducmV2LnhtbFBLBQYAAAAABAAEAPoAAACcAwAAAAA=&#10;">
                    <v:shape id="Smiley Face 278" o:spid="_x0000_s1198" type="#_x0000_t96" style="position:absolute;width:4230;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bwA8IA&#10;AADcAAAADwAAAGRycy9kb3ducmV2LnhtbERPXWvCMBR9H/gfwhV8m6lluFKNUoSxIciYFbbHS3NN&#10;q81NaaKt/355GOzxcL7X29G24k69bxwrWMwTEMSV0w0bBafy7TkD4QOyxtYxKXiQh+1m8rTGXLuB&#10;v+h+DEbEEPY5KqhD6HIpfVWTRT93HXHkzq63GCLsjdQ9DjHctjJNkqW02HBsqLGjXU3V9XizCvDm&#10;Dzwke1Mcvj+zi/E/+F6+KDWbjsUKRKAx/Iv/3B9aQfoa18Yz8QjIz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xvADwgAAANwAAAAPAAAAAAAAAAAAAAAAAJgCAABkcnMvZG93&#10;bnJldi54bWxQSwUGAAAAAAQABAD1AAAAhwMAAAAA&#10;" fillcolor="#ffc000" strokecolor="#bc8c00" strokeweight="1pt">
                      <v:stroke joinstyle="miter"/>
                    </v:shape>
                    <v:line id="Straight Connector 279" o:spid="_x0000_s1199" style="position:absolute;visibility:visible;mso-wrap-style:square" from="2075,5385" to="2075,92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hDuMQAAADcAAAADwAAAGRycy9kb3ducmV2LnhtbESPQWvCQBSE7wX/w/IEb3WjiNXoKiIU&#10;AhFKox68PbLPbDD7NmS3Gv+9Wyj0OMzMN8x629tG3KnztWMFk3ECgrh0uuZKwen4+b4A4QOyxsYx&#10;KXiSh+1m8LbGVLsHf9O9CJWIEPYpKjAhtKmUvjRk0Y9dSxy9q+sshii7SuoOHxFuGzlNkrm0WHNc&#10;MNjS3lB5K36sgsNX3mZmd2a5KPJlfplnB9vMlBoN+90KRKA+/If/2plWMP1Ywu+ZeATk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KEO4xAAAANwAAAAPAAAAAAAAAAAA&#10;AAAAAKECAABkcnMvZG93bnJldi54bWxQSwUGAAAAAAQABAD5AAAAkgMAAAAA&#10;" strokecolor="#5b9bd5" strokeweight=".5pt">
                      <v:stroke joinstyle="miter"/>
                    </v:line>
                    <v:line id="Straight Connector 280" o:spid="_x0000_s1200" style="position:absolute;flip:x;visibility:visible;mso-wrap-style:square" from="841,6619" to="3161,6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ntiLwAAADcAAAADwAAAGRycy9kb3ducmV2LnhtbERPSwrCMBDdC94hjOBOUwVFqlGkKrj0&#10;h26HZmyLzaQ0sa23NwvB5eP9V5vOlKKh2hWWFUzGEQji1OqCMwW362G0AOE8ssbSMin4kIPNut9b&#10;Yaxty2dqLj4TIYRdjApy76tYSpfmZNCNbUUcuKetDfoA60zqGtsQbko5jaK5NFhwaMixoiSn9HV5&#10;GwV4wma3P8/m7aOTt/Yj70lSGqWGg267BOGp83/xz33UCqaLMD+cCUdArr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mhntiLwAAADcAAAADwAAAAAAAAAAAAAAAAChAgAA&#10;ZHJzL2Rvd25yZXYueG1sUEsFBgAAAAAEAAQA+QAAAIoDAAAAAA==&#10;" strokecolor="#5b9bd5" strokeweight=".5pt">
                      <v:stroke joinstyle="miter"/>
                    </v:line>
                    <v:line id="Straight Connector 281" o:spid="_x0000_s1201" style="position:absolute;flip:x;visibility:visible;mso-wrap-style:square" from="504,9031" to="2136,11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VVIE8MAAADcAAAADwAAAGRycy9kb3ducmV2LnhtbESPT2vCQBTE7wW/w/IK3upGwSDRVUq0&#10;0KNJg14f2dckNPs2ZNf8+fZuodDjMDO/YQ6nybRioN41lhWsVxEI4tLqhisFxdfH2w6E88gaW8uk&#10;YCYHp+Pi5YCJtiNnNOS+EgHCLkEFtfddIqUrazLoVrYjDt637Q36IPtK6h7HADet3ERRLA02HBZq&#10;7CitqfzJH0YBXnE4X7JtPN4nWYyzvKVpa5Ravk7vexCeJv8f/mt/agWb3Rp+z4QjII9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VVSBPDAAAA3AAAAA8AAAAAAAAAAAAA&#10;AAAAoQIAAGRycy9kb3ducmV2LnhtbFBLBQYAAAAABAAEAPkAAACRAwAAAAA=&#10;" strokecolor="#5b9bd5" strokeweight=".5pt">
                      <v:stroke joinstyle="miter"/>
                    </v:line>
                    <v:line id="Straight Connector 282" o:spid="_x0000_s1202" style="position:absolute;visibility:visible;mso-wrap-style:square" from="2131,9144" to="3630,110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mh7sQAAADcAAAADwAAAGRycy9kb3ducmV2LnhtbESPQWvCQBSE70L/w/IKvenGUCSNriKC&#10;EIhQjO2ht0f2mQ1m34bsVtN/3xUEj8PMfMOsNqPtxJUG3zpWMJ8lIIhrp1tuFHyd9tMMhA/IGjvH&#10;pOCPPGzWL5MV5trd+EjXKjQiQtjnqMCE0OdS+tqQRT9zPXH0zm6wGKIcGqkHvEW47WSaJAtpseW4&#10;YLCnnaH6Uv1aBYfPsi/M9ptlVpUf5c+iONjuXam313G7BBFoDM/wo11oBWmWwv1MPAJy/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WaHuxAAAANwAAAAPAAAAAAAAAAAA&#10;AAAAAKECAABkcnMvZG93bnJldi54bWxQSwUGAAAAAAQABAD5AAAAkgMAAAAA&#10;" strokecolor="#5b9bd5" strokeweight=".5pt">
                      <v:stroke joinstyle="miter"/>
                    </v:line>
                  </v:group>
                  <v:shape id="_x0000_s1203" type="#_x0000_t202" style="position:absolute;top:11811;width:10560;height:31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TjscQA&#10;AADcAAAADwAAAGRycy9kb3ducmV2LnhtbESPW4vCMBSE3xf8D+EIvmniZUWrUWSXBZ9cvIJvh+bY&#10;FpuT0mRt999vBGEfh5n5hlmuW1uKB9W+cKxhOFAgiFNnCs40nI5f/RkIH5ANlo5Jwy95WK86b0tM&#10;jGt4T49DyESEsE9QQx5ClUjp05ws+oGriKN3c7XFEGWdSVNjE+G2lCOlptJiwXEhx4o+ckrvhx+r&#10;4by7XS8T9Z192veqca2SbOdS61633SxABGrDf/jV3hoNo9kYnmfiEZ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047HEAAAA3AAAAA8AAAAAAAAAAAAAAAAAmAIAAGRycy9k&#10;b3ducmV2LnhtbFBLBQYAAAAABAAEAPUAAACJAwAAAAA=&#10;" filled="f" stroked="f">
                    <v:textbox>
                      <w:txbxContent>
                        <w:p w14:paraId="51D30261" w14:textId="77777777" w:rsidR="005404A0" w:rsidRPr="00C9383D" w:rsidRDefault="005404A0" w:rsidP="001B55D7">
                          <w:pPr>
                            <w:jc w:val="center"/>
                            <w:rPr>
                              <w:lang w:val="en-IE"/>
                            </w:rPr>
                          </w:pPr>
                          <w:r>
                            <w:rPr>
                              <w:lang w:val="en-IE"/>
                            </w:rPr>
                            <w:t>Patient</w:t>
                          </w:r>
                        </w:p>
                      </w:txbxContent>
                    </v:textbox>
                  </v:shape>
                </v:group>
                <v:line id="Straight Connector 284" o:spid="_x0000_s1204" style="position:absolute;flip:y;visibility:visible;mso-wrap-style:square" from="7549,6592" to="19474,6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TfgMQAAADcAAAADwAAAGRycy9kb3ducmV2LnhtbESPQWvCQBSE70L/w/IKvYhuFJEQXaWk&#10;tvRYk/b+kn1NQrNvQ3ZrEn99tyB4HGbmG2Z/HE0rLtS7xrKC1TICQVxa3XCl4DN/XcQgnEfW2Fom&#10;BRM5OB4eZntMtB34TJfMVyJA2CWooPa+S6R0ZU0G3dJ2xMH7tr1BH2RfSd3jEOCmleso2kqDDYeF&#10;GjtKayp/sl+j4GqKc8ybfPrAt+vXyzxtCjylSj09js87EJ5Gfw/f2u9awTrewP+ZcATk4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NN+AxAAAANwAAAAPAAAAAAAAAAAA&#10;AAAAAKECAABkcnMvZG93bnJldi54bWxQSwUGAAAAAAQABAD5AAAAkgMAAAAA&#10;" strokecolor="black [3213]" strokeweight=".5pt">
                  <v:stroke endarrow="block" joinstyle="miter"/>
                </v:line>
                <v:oval id="Oval 285" o:spid="_x0000_s1205" style="position:absolute;left:10574;top:18292;width:17050;height:6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TaWsUA&#10;AADcAAAADwAAAGRycy9kb3ducmV2LnhtbESPT2sCMRTE7wW/Q3hCbzXrFkVWo9SWQkEvanvw9tg8&#10;d5cmL8sm+8dvbwTB4zAzv2FWm8Ea0VHjK8cKppMEBHHudMWFgt/T99sChA/IGo1jUnAlD5v16GWF&#10;mXY9H6g7hkJECPsMFZQh1JmUPi/Jop+4mjh6F9dYDFE2hdQN9hFujUyTZC4tVhwXSqzps6T8/9ha&#10;BWa+PVxMNZz9db//ku+70J7+tFKv4+FjCSLQEJ7hR/tHK0gXM7ifiUdAr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ZNpaxQAAANwAAAAPAAAAAAAAAAAAAAAAAJgCAABkcnMv&#10;ZG93bnJldi54bWxQSwUGAAAAAAQABAD1AAAAigMAAAAA&#10;" fillcolor="#9cc2e5 [1940]" strokecolor="black [3213]" strokeweight="1pt">
                  <v:stroke joinstyle="miter"/>
                  <v:textbox>
                    <w:txbxContent>
                      <w:p w14:paraId="09A1DC87" w14:textId="77777777" w:rsidR="005404A0" w:rsidRPr="00DF2EDB" w:rsidRDefault="005404A0" w:rsidP="001B55D7">
                        <w:pPr>
                          <w:jc w:val="center"/>
                          <w:rPr>
                            <w:color w:val="000000" w:themeColor="text1"/>
                            <w:lang w:val="en-I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Validate Data</w:t>
                        </w:r>
                      </w:p>
                    </w:txbxContent>
                  </v:textbox>
                </v:oval>
                <v:oval id="Oval 286" o:spid="_x0000_s1206" style="position:absolute;left:32870;top:24111;width:15526;height:7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ZELcUA&#10;AADcAAAADwAAAGRycy9kb3ducmV2LnhtbESPS2vDMBCE74X8B7GF3Bq5KZjgRAlJSqGQXJzHIbfF&#10;2tgm0spYih//vioUehxm5htmtRmsER21vnas4H2WgCAunK65VHA5f70tQPiArNE4JgUjedisJy8r&#10;zLTrOafuFEoRIewzVFCF0GRS+qIii37mGuLo3V1rMUTZllK32Ee4NXKeJKm0WHNcqLChfUXF4/S0&#10;Cky6y++mHm5+PB4/5cchPM9XrdT0ddguQQQawn/4r/2tFcwXKfyeiUdAr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tkQtxQAAANwAAAAPAAAAAAAAAAAAAAAAAJgCAABkcnMv&#10;ZG93bnJldi54bWxQSwUGAAAAAAQABAD1AAAAigMAAAAA&#10;" fillcolor="#9cc2e5 [1940]" strokecolor="black [3213]" strokeweight="1pt">
                  <v:stroke joinstyle="miter"/>
                  <v:textbox>
                    <w:txbxContent>
                      <w:p w14:paraId="0DB628F0" w14:textId="77777777" w:rsidR="005404A0" w:rsidRPr="00DF2EDB" w:rsidRDefault="005404A0" w:rsidP="001B55D7">
                        <w:pPr>
                          <w:jc w:val="center"/>
                          <w:rPr>
                            <w:color w:val="000000" w:themeColor="text1"/>
                            <w:lang w:val="en-I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 error message</w:t>
                        </w:r>
                      </w:p>
                    </w:txbxContent>
                  </v:textbox>
                </v:oval>
                <v:shape id="_x0000_s1207" type="#_x0000_t202" style="position:absolute;left:27727;top:21125;width:9429;height:2572;rotation:-163191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hCisQA&#10;AADcAAAADwAAAGRycy9kb3ducmV2LnhtbESP0YrCMBRE3wX/IVzBF9FUH1bpGkXEhUUEsfoBd5O7&#10;bdnmpjRRW7/eLAg+DjNzhlmuW1uJGzW+dKxgOklAEGtnSs4VXM5f4wUIH5ANVo5JQUce1qt+b4mp&#10;cXc+0S0LuYgQ9ikqKEKoUym9Lsiin7iaOHq/rrEYomxyaRq8R7it5CxJPqTFkuNCgTVtC9J/2dUq&#10;0GZ32P8cj7odyeu5erjOh32n1HDQbj5BBGrDO/xqfxsFs8Uc/s/EIyB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4QorEAAAA3AAAAA8AAAAAAAAAAAAAAAAAmAIAAGRycy9k&#10;b3ducmV2LnhtbFBLBQYAAAAABAAEAPUAAACJAwAAAAA=&#10;" filled="f" stroked="f">
                  <v:textbox>
                    <w:txbxContent>
                      <w:p w14:paraId="4F4F5664" w14:textId="77777777" w:rsidR="005404A0" w:rsidRPr="00813C66" w:rsidRDefault="005404A0" w:rsidP="001B55D7">
                        <w:pPr>
                          <w:rPr>
                            <w:lang w:val="en-IE"/>
                          </w:rPr>
                        </w:pPr>
                        <w:r w:rsidRPr="00813C66">
                          <w:rPr>
                            <w:lang w:val="en-IE"/>
                          </w:rPr>
                          <w:t>&lt;&lt;extends&gt;&gt;</w:t>
                        </w:r>
                      </w:p>
                    </w:txbxContent>
                  </v:textbox>
                </v:shape>
                <v:shape id="_x0000_s1208" type="#_x0000_t202" style="position:absolute;left:13490;top:13397;width:9430;height:2571;rotation:51311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q62cIA&#10;AADcAAAADwAAAGRycy9kb3ducmV2LnhtbERPTYvCMBC9C/6HMMLeNLWIutUoy4LgHlawFbrHoRnb&#10;ajMpTdTuvzcHwePjfa+3vWnEnTpXW1YwnUQgiAuray4VnLLdeAnCeWSNjWVS8E8OtpvhYI2Jtg8+&#10;0j31pQgh7BJUUHnfJlK6oiKDbmJb4sCdbWfQB9iVUnf4COGmkXEUzaXBmkNDhS19V1Rc05tRUO7j&#10;fBan+u93evuZXw4m/8wWuVIfo/5rBcJT79/il3uvFcTLsDacCUdAb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OrrZwgAAANwAAAAPAAAAAAAAAAAAAAAAAJgCAABkcnMvZG93&#10;bnJldi54bWxQSwUGAAAAAAQABAD1AAAAhwMAAAAA&#10;" filled="f" stroked="f">
                  <v:textbox>
                    <w:txbxContent>
                      <w:p w14:paraId="18ED3996" w14:textId="77777777" w:rsidR="005404A0" w:rsidRPr="00813C66" w:rsidRDefault="005404A0" w:rsidP="001B55D7">
                        <w:pPr>
                          <w:rPr>
                            <w:lang w:val="en-IE"/>
                          </w:rPr>
                        </w:pPr>
                        <w:r w:rsidRPr="00813C66">
                          <w:rPr>
                            <w:lang w:val="en-IE"/>
                          </w:rPr>
                          <w:t>&lt;&lt;</w:t>
                        </w:r>
                        <w:r>
                          <w:rPr>
                            <w:lang w:val="en-IE"/>
                          </w:rPr>
                          <w:t>Includes</w:t>
                        </w:r>
                        <w:r w:rsidRPr="00813C66">
                          <w:rPr>
                            <w:lang w:val="en-IE"/>
                          </w:rPr>
                          <w:t>&gt;&gt;</w:t>
                        </w:r>
                      </w:p>
                    </w:txbxContent>
                  </v:textbox>
                </v:shape>
                <w10:wrap anchorx="margin"/>
              </v:group>
            </w:pict>
          </mc:Fallback>
        </mc:AlternateContent>
      </w:r>
    </w:p>
    <w:p w14:paraId="272B5EA7" w14:textId="493450FA" w:rsidR="001B55D7" w:rsidRDefault="001B55D7" w:rsidP="00937AB9"/>
    <w:p w14:paraId="45DAEE15" w14:textId="5EDFF66D" w:rsidR="001B55D7" w:rsidRDefault="001B55D7" w:rsidP="00937AB9">
      <w:r>
        <w:rPr>
          <w:noProof/>
          <w:lang w:val="en-IE" w:eastAsia="en-IE"/>
        </w:rPr>
        <mc:AlternateContent>
          <mc:Choice Requires="wps">
            <w:drawing>
              <wp:anchor distT="0" distB="0" distL="114300" distR="114300" simplePos="0" relativeHeight="251602432" behindDoc="0" locked="0" layoutInCell="1" allowOverlap="1" wp14:anchorId="50FD8A5D" wp14:editId="5CFC4380">
                <wp:simplePos x="0" y="0"/>
                <wp:positionH relativeFrom="column">
                  <wp:posOffset>3924299</wp:posOffset>
                </wp:positionH>
                <wp:positionV relativeFrom="paragraph">
                  <wp:posOffset>225505</wp:posOffset>
                </wp:positionV>
                <wp:extent cx="1044613" cy="2615"/>
                <wp:effectExtent l="0" t="0" r="22225" b="35560"/>
                <wp:wrapNone/>
                <wp:docPr id="291" name="Straight Connector 291"/>
                <wp:cNvGraphicFramePr/>
                <a:graphic xmlns:a="http://schemas.openxmlformats.org/drawingml/2006/main">
                  <a:graphicData uri="http://schemas.microsoft.com/office/word/2010/wordprocessingShape">
                    <wps:wsp>
                      <wps:cNvCnPr/>
                      <wps:spPr>
                        <a:xfrm>
                          <a:off x="0" y="0"/>
                          <a:ext cx="1044613" cy="26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7C2F45" id="Straight Connector 291" o:spid="_x0000_s1026" style="position:absolute;z-index:251602432;visibility:visible;mso-wrap-style:square;mso-wrap-distance-left:9pt;mso-wrap-distance-top:0;mso-wrap-distance-right:9pt;mso-wrap-distance-bottom:0;mso-position-horizontal:absolute;mso-position-horizontal-relative:text;mso-position-vertical:absolute;mso-position-vertical-relative:text" from="309pt,17.75pt" to="391.2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" strokecolor="black [3200]" strokeweight=".5pt">
                <v:stroke joinstyle="miter"/>
              </v:line>
            </w:pict>
          </mc:Fallback>
        </mc:AlternateContent>
      </w:r>
    </w:p>
    <w:p w14:paraId="7AEC650E" w14:textId="123C8226" w:rsidR="001B55D7" w:rsidRDefault="001B55D7" w:rsidP="00937AB9">
      <w:r>
        <w:rPr>
          <w:noProof/>
          <w:lang w:val="en-IE" w:eastAsia="en-IE"/>
        </w:rPr>
        <mc:AlternateContent>
          <mc:Choice Requires="wps">
            <w:drawing>
              <wp:anchor distT="0" distB="0" distL="114300" distR="114300" simplePos="0" relativeHeight="251600384" behindDoc="0" locked="0" layoutInCell="1" allowOverlap="1" wp14:anchorId="3659B0AA" wp14:editId="478861F2">
                <wp:simplePos x="0" y="0"/>
                <wp:positionH relativeFrom="column">
                  <wp:posOffset>2009774</wp:posOffset>
                </wp:positionH>
                <wp:positionV relativeFrom="paragraph">
                  <wp:posOffset>223519</wp:posOffset>
                </wp:positionV>
                <wp:extent cx="295275" cy="885841"/>
                <wp:effectExtent l="38100" t="0" r="28575" b="47625"/>
                <wp:wrapNone/>
                <wp:docPr id="289" name="Straight Arrow Connector 289"/>
                <wp:cNvGraphicFramePr/>
                <a:graphic xmlns:a="http://schemas.openxmlformats.org/drawingml/2006/main">
                  <a:graphicData uri="http://schemas.microsoft.com/office/word/2010/wordprocessingShape">
                    <wps:wsp>
                      <wps:cNvCnPr/>
                      <wps:spPr>
                        <a:xfrm flipH="1">
                          <a:off x="0" y="0"/>
                          <a:ext cx="295275" cy="88584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1AEAE7" id="Straight Arrow Connector 289" o:spid="_x0000_s1026" type="#_x0000_t32" style="position:absolute;margin-left:158.25pt;margin-top:17.6pt;width:23.25pt;height:69.75pt;flip:x;z-index:25160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" strokecolor="black [3200]" strokeweight=".5pt">
                <v:stroke endarrow="block" joinstyle="miter"/>
              </v:shape>
            </w:pict>
          </mc:Fallback>
        </mc:AlternateContent>
      </w:r>
    </w:p>
    <w:p w14:paraId="59EDCA96" w14:textId="6007AC4F" w:rsidR="001B55D7" w:rsidRDefault="001B55D7" w:rsidP="00937AB9"/>
    <w:p w14:paraId="1281CA1E" w14:textId="0A5DC515" w:rsidR="001B55D7" w:rsidRDefault="001B55D7" w:rsidP="00937AB9"/>
    <w:p w14:paraId="18338A69" w14:textId="6B8AC9A2" w:rsidR="001B55D7" w:rsidRDefault="001B55D7" w:rsidP="00937AB9"/>
    <w:p w14:paraId="0C51A9C0" w14:textId="5DCF8E7E" w:rsidR="001B55D7" w:rsidRDefault="001B55D7" w:rsidP="00937AB9"/>
    <w:p w14:paraId="52A604E4" w14:textId="7E9A58A7" w:rsidR="001B55D7" w:rsidRDefault="009759C3" w:rsidP="00937AB9">
      <w:r>
        <w:rPr>
          <w:noProof/>
          <w:lang w:val="en-IE" w:eastAsia="en-IE"/>
        </w:rPr>
        <mc:AlternateContent>
          <mc:Choice Requires="wps">
            <w:drawing>
              <wp:anchor distT="0" distB="0" distL="114300" distR="114300" simplePos="0" relativeHeight="251601408" behindDoc="0" locked="0" layoutInCell="1" allowOverlap="1" wp14:anchorId="0809189B" wp14:editId="254E914A">
                <wp:simplePos x="0" y="0"/>
                <wp:positionH relativeFrom="column">
                  <wp:posOffset>2762249</wp:posOffset>
                </wp:positionH>
                <wp:positionV relativeFrom="paragraph">
                  <wp:posOffset>90805</wp:posOffset>
                </wp:positionV>
                <wp:extent cx="581025" cy="381000"/>
                <wp:effectExtent l="38100" t="38100" r="28575" b="19050"/>
                <wp:wrapNone/>
                <wp:docPr id="290" name="Straight Arrow Connector 290"/>
                <wp:cNvGraphicFramePr/>
                <a:graphic xmlns:a="http://schemas.openxmlformats.org/drawingml/2006/main">
                  <a:graphicData uri="http://schemas.microsoft.com/office/word/2010/wordprocessingShape">
                    <wps:wsp>
                      <wps:cNvCnPr/>
                      <wps:spPr>
                        <a:xfrm flipH="1" flipV="1">
                          <a:off x="0" y="0"/>
                          <a:ext cx="581025"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11EE2B" id="Straight Arrow Connector 290" o:spid="_x0000_s1026" type="#_x0000_t32" style="position:absolute;margin-left:217.5pt;margin-top:7.15pt;width:45.75pt;height:30pt;flip:x y;z-index:25160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" strokecolor="black [3200]" strokeweight=".5pt">
                <v:stroke endarrow="block" joinstyle="miter"/>
              </v:shape>
            </w:pict>
          </mc:Fallback>
        </mc:AlternateContent>
      </w:r>
    </w:p>
    <w:p w14:paraId="33E9E8CB" w14:textId="53F877F1" w:rsidR="001B55D7" w:rsidRDefault="001B55D7" w:rsidP="00937AB9"/>
    <w:p w14:paraId="73DCCB64" w14:textId="77777777" w:rsidR="009759C3" w:rsidRDefault="009759C3" w:rsidP="00937AB9"/>
    <w:p w14:paraId="78739F0E" w14:textId="77777777" w:rsidR="009759C3" w:rsidRDefault="009759C3" w:rsidP="00937AB9"/>
    <w:p w14:paraId="06A9D34D" w14:textId="77777777" w:rsidR="009759C3" w:rsidRDefault="009759C3" w:rsidP="00937AB9"/>
    <w:tbl>
      <w:tblPr>
        <w:tblStyle w:val="TableGrid"/>
        <w:tblpPr w:leftFromText="180" w:rightFromText="180" w:vertAnchor="text" w:horzAnchor="margin" w:tblpY="23"/>
        <w:tblW w:w="9564" w:type="dxa"/>
        <w:tblLook w:val="04A0" w:firstRow="1" w:lastRow="0" w:firstColumn="1" w:lastColumn="0" w:noHBand="0" w:noVBand="1"/>
      </w:tblPr>
      <w:tblGrid>
        <w:gridCol w:w="2660"/>
        <w:gridCol w:w="3452"/>
        <w:gridCol w:w="3452"/>
      </w:tblGrid>
      <w:tr w:rsidR="00937AB9" w14:paraId="3F7B2D2E" w14:textId="77777777" w:rsidTr="002F4295">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59585880" w14:textId="77777777" w:rsidR="00937AB9" w:rsidRDefault="00937AB9" w:rsidP="002F4295">
            <w:pPr>
              <w:rPr>
                <w:b/>
              </w:rPr>
            </w:pPr>
            <w:r>
              <w:rPr>
                <w:b/>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2D480882" w14:textId="6C0AA60D" w:rsidR="00937AB9" w:rsidRDefault="006F54AD" w:rsidP="002F4295">
            <w:pPr>
              <w:rPr>
                <w:b/>
              </w:rPr>
            </w:pPr>
            <w:r>
              <w:rPr>
                <w:b/>
              </w:rPr>
              <w:t>Cancel Appointment</w:t>
            </w:r>
          </w:p>
        </w:tc>
      </w:tr>
      <w:tr w:rsidR="00937AB9" w14:paraId="411B4A05" w14:textId="77777777" w:rsidTr="002F4295">
        <w:tc>
          <w:tcPr>
            <w:tcW w:w="2660" w:type="dxa"/>
            <w:tcBorders>
              <w:top w:val="single" w:sz="4" w:space="0" w:color="auto"/>
              <w:left w:val="single" w:sz="4" w:space="0" w:color="auto"/>
              <w:bottom w:val="single" w:sz="4" w:space="0" w:color="auto"/>
              <w:right w:val="single" w:sz="4" w:space="0" w:color="auto"/>
            </w:tcBorders>
            <w:hideMark/>
          </w:tcPr>
          <w:p w14:paraId="73812243" w14:textId="77777777" w:rsidR="00937AB9" w:rsidRDefault="00937AB9" w:rsidP="002F4295">
            <w:pPr>
              <w:rPr>
                <w:b/>
              </w:rPr>
            </w:pPr>
            <w:r>
              <w:rPr>
                <w:b/>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3C0C5B67" w14:textId="47E8EFD2" w:rsidR="00937AB9" w:rsidRDefault="00B3528E" w:rsidP="002F4295">
            <w:r>
              <w:t>08</w:t>
            </w:r>
          </w:p>
        </w:tc>
      </w:tr>
      <w:tr w:rsidR="00937AB9" w14:paraId="5C6BFE5D" w14:textId="77777777" w:rsidTr="002F4295">
        <w:tc>
          <w:tcPr>
            <w:tcW w:w="2660" w:type="dxa"/>
            <w:tcBorders>
              <w:top w:val="single" w:sz="4" w:space="0" w:color="auto"/>
              <w:left w:val="single" w:sz="4" w:space="0" w:color="auto"/>
              <w:bottom w:val="single" w:sz="4" w:space="0" w:color="auto"/>
              <w:right w:val="single" w:sz="4" w:space="0" w:color="auto"/>
            </w:tcBorders>
            <w:hideMark/>
          </w:tcPr>
          <w:p w14:paraId="4EF38638" w14:textId="77777777" w:rsidR="00937AB9" w:rsidRDefault="00937AB9" w:rsidP="002F4295">
            <w:pPr>
              <w:rPr>
                <w:b/>
              </w:rPr>
            </w:pPr>
            <w:r>
              <w:rPr>
                <w:b/>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6F70FB77" w14:textId="4E45329D" w:rsidR="00937AB9" w:rsidRDefault="00B3528E" w:rsidP="002F4295">
            <w:r>
              <w:t>02</w:t>
            </w:r>
          </w:p>
        </w:tc>
      </w:tr>
      <w:tr w:rsidR="00937AB9" w14:paraId="34A47D20" w14:textId="77777777" w:rsidTr="002F4295">
        <w:tc>
          <w:tcPr>
            <w:tcW w:w="2660" w:type="dxa"/>
            <w:tcBorders>
              <w:top w:val="single" w:sz="4" w:space="0" w:color="auto"/>
              <w:left w:val="single" w:sz="4" w:space="0" w:color="auto"/>
              <w:bottom w:val="single" w:sz="4" w:space="0" w:color="auto"/>
              <w:right w:val="single" w:sz="4" w:space="0" w:color="auto"/>
            </w:tcBorders>
            <w:hideMark/>
          </w:tcPr>
          <w:p w14:paraId="360A129F" w14:textId="77777777" w:rsidR="00937AB9" w:rsidRDefault="00937AB9" w:rsidP="002F4295">
            <w:pPr>
              <w:rPr>
                <w:b/>
              </w:rPr>
            </w:pPr>
            <w:r>
              <w:rPr>
                <w:b/>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3B7939A0" w14:textId="77777777" w:rsidR="00937AB9" w:rsidRDefault="00937AB9" w:rsidP="002F4295"/>
        </w:tc>
      </w:tr>
      <w:tr w:rsidR="00937AB9" w14:paraId="56E06063" w14:textId="77777777" w:rsidTr="002F4295">
        <w:tc>
          <w:tcPr>
            <w:tcW w:w="2660" w:type="dxa"/>
            <w:tcBorders>
              <w:top w:val="single" w:sz="4" w:space="0" w:color="auto"/>
              <w:left w:val="single" w:sz="4" w:space="0" w:color="auto"/>
              <w:bottom w:val="single" w:sz="4" w:space="0" w:color="auto"/>
              <w:right w:val="single" w:sz="4" w:space="0" w:color="auto"/>
            </w:tcBorders>
            <w:hideMark/>
          </w:tcPr>
          <w:p w14:paraId="256111D6" w14:textId="77777777" w:rsidR="00937AB9" w:rsidRDefault="00937AB9" w:rsidP="002F4295">
            <w:pPr>
              <w:rPr>
                <w:b/>
              </w:rPr>
            </w:pPr>
            <w:r>
              <w:rPr>
                <w:b/>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17F61716" w14:textId="4FB39D61" w:rsidR="00937AB9" w:rsidRDefault="00B3528E" w:rsidP="002F4295">
            <w:r>
              <w:t>Administrator</w:t>
            </w:r>
          </w:p>
        </w:tc>
      </w:tr>
      <w:tr w:rsidR="00937AB9" w14:paraId="04B17FF7" w14:textId="77777777" w:rsidTr="002F4295">
        <w:tc>
          <w:tcPr>
            <w:tcW w:w="2660" w:type="dxa"/>
            <w:tcBorders>
              <w:top w:val="single" w:sz="4" w:space="0" w:color="auto"/>
              <w:left w:val="single" w:sz="4" w:space="0" w:color="auto"/>
              <w:bottom w:val="single" w:sz="4" w:space="0" w:color="auto"/>
              <w:right w:val="single" w:sz="4" w:space="0" w:color="auto"/>
            </w:tcBorders>
            <w:hideMark/>
          </w:tcPr>
          <w:p w14:paraId="78DE950C" w14:textId="77777777" w:rsidR="00937AB9" w:rsidRDefault="00937AB9" w:rsidP="002F4295">
            <w:pPr>
              <w:rPr>
                <w:b/>
              </w:rPr>
            </w:pPr>
            <w:r>
              <w:rPr>
                <w:b/>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0E08DA75" w14:textId="38A9851B" w:rsidR="00937AB9" w:rsidRDefault="00B3528E" w:rsidP="002F4295">
            <w:r>
              <w:t>Patient</w:t>
            </w:r>
          </w:p>
        </w:tc>
      </w:tr>
      <w:tr w:rsidR="00937AB9" w14:paraId="0CFCAA2B" w14:textId="77777777" w:rsidTr="002F4295">
        <w:tc>
          <w:tcPr>
            <w:tcW w:w="2660" w:type="dxa"/>
            <w:tcBorders>
              <w:top w:val="single" w:sz="4" w:space="0" w:color="auto"/>
              <w:left w:val="single" w:sz="4" w:space="0" w:color="auto"/>
              <w:bottom w:val="single" w:sz="4" w:space="0" w:color="auto"/>
              <w:right w:val="single" w:sz="4" w:space="0" w:color="auto"/>
            </w:tcBorders>
            <w:hideMark/>
          </w:tcPr>
          <w:p w14:paraId="2886E8D2" w14:textId="77777777" w:rsidR="00937AB9" w:rsidRDefault="00937AB9" w:rsidP="002F4295">
            <w:pPr>
              <w:rPr>
                <w:b/>
              </w:rPr>
            </w:pPr>
            <w:r>
              <w:rPr>
                <w:b/>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5A9E7BB5" w14:textId="044BF273" w:rsidR="00937AB9" w:rsidRPr="00B80785" w:rsidRDefault="00B3528E" w:rsidP="002F4295">
            <w:r>
              <w:t>Allows for the cancellation of an appointment.</w:t>
            </w:r>
            <w:r w:rsidR="00E31E3D">
              <w:t xml:space="preserve"> This will remove the entry in the appointments file for the requested cancellation.</w:t>
            </w:r>
          </w:p>
        </w:tc>
      </w:tr>
      <w:tr w:rsidR="00937AB9" w14:paraId="555DDAD3" w14:textId="77777777" w:rsidTr="002F4295">
        <w:tc>
          <w:tcPr>
            <w:tcW w:w="2660" w:type="dxa"/>
            <w:tcBorders>
              <w:top w:val="single" w:sz="4" w:space="0" w:color="auto"/>
              <w:left w:val="single" w:sz="4" w:space="0" w:color="auto"/>
              <w:bottom w:val="single" w:sz="4" w:space="0" w:color="auto"/>
              <w:right w:val="single" w:sz="4" w:space="0" w:color="auto"/>
            </w:tcBorders>
            <w:hideMark/>
          </w:tcPr>
          <w:p w14:paraId="5418FE2D" w14:textId="77777777" w:rsidR="00937AB9" w:rsidRDefault="00937AB9" w:rsidP="002F4295">
            <w:pPr>
              <w:rPr>
                <w:b/>
              </w:rPr>
            </w:pPr>
            <w:r>
              <w:rPr>
                <w:b/>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5DDBD3EC" w14:textId="08989AF7" w:rsidR="00937AB9" w:rsidRPr="00965CCE" w:rsidRDefault="00B3528E" w:rsidP="002F4295">
            <w:pPr>
              <w:rPr>
                <w:rFonts w:cstheme="minorHAnsi"/>
              </w:rPr>
            </w:pPr>
            <w:r>
              <w:rPr>
                <w:rFonts w:cstheme="minorHAnsi"/>
              </w:rPr>
              <w:t>Appointment must already be recorded.</w:t>
            </w:r>
          </w:p>
        </w:tc>
      </w:tr>
      <w:tr w:rsidR="00937AB9" w14:paraId="0926C256" w14:textId="77777777" w:rsidTr="002F4295">
        <w:tc>
          <w:tcPr>
            <w:tcW w:w="2660" w:type="dxa"/>
            <w:tcBorders>
              <w:top w:val="single" w:sz="4" w:space="0" w:color="auto"/>
              <w:left w:val="single" w:sz="4" w:space="0" w:color="auto"/>
              <w:bottom w:val="single" w:sz="4" w:space="0" w:color="auto"/>
              <w:right w:val="single" w:sz="4" w:space="0" w:color="auto"/>
            </w:tcBorders>
            <w:hideMark/>
          </w:tcPr>
          <w:p w14:paraId="0CA0C58B" w14:textId="77777777" w:rsidR="00937AB9" w:rsidRDefault="00937AB9" w:rsidP="002F4295">
            <w:pPr>
              <w:rPr>
                <w:b/>
              </w:rPr>
            </w:pPr>
            <w:r>
              <w:rPr>
                <w:b/>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0EC726C3" w14:textId="617DB019" w:rsidR="00937AB9" w:rsidRPr="00965CCE" w:rsidRDefault="00B3528E" w:rsidP="002F4295">
            <w:r>
              <w:t>Removal of appointment from Appointments File</w:t>
            </w:r>
          </w:p>
        </w:tc>
      </w:tr>
      <w:tr w:rsidR="00937AB9" w14:paraId="7DC3064E" w14:textId="77777777" w:rsidTr="002F4295">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2EFA1943" w14:textId="77777777" w:rsidR="00937AB9" w:rsidRDefault="00937AB9" w:rsidP="002F4295">
            <w:pPr>
              <w:rPr>
                <w:b/>
              </w:rPr>
            </w:pPr>
            <w:r>
              <w:rPr>
                <w:b/>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4BA7E5C6" w14:textId="77777777" w:rsidR="00937AB9" w:rsidRDefault="00937AB9" w:rsidP="002F4295">
            <w:pPr>
              <w:ind w:left="-85"/>
              <w:jc w:val="center"/>
              <w:rPr>
                <w:b/>
              </w:rPr>
            </w:pPr>
            <w:r>
              <w:rPr>
                <w:b/>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0326ACE2" w14:textId="77777777" w:rsidR="00937AB9" w:rsidRDefault="00937AB9" w:rsidP="002F4295">
            <w:pPr>
              <w:ind w:left="-85"/>
              <w:jc w:val="center"/>
              <w:rPr>
                <w:b/>
              </w:rPr>
            </w:pPr>
            <w:r>
              <w:rPr>
                <w:b/>
              </w:rPr>
              <w:t>System Response</w:t>
            </w:r>
          </w:p>
        </w:tc>
      </w:tr>
      <w:tr w:rsidR="00937AB9" w14:paraId="5D450B58" w14:textId="77777777" w:rsidTr="002F4295">
        <w:trPr>
          <w:trHeight w:val="2497"/>
        </w:trPr>
        <w:tc>
          <w:tcPr>
            <w:tcW w:w="2660" w:type="dxa"/>
            <w:tcBorders>
              <w:top w:val="single" w:sz="4" w:space="0" w:color="auto"/>
              <w:left w:val="single" w:sz="4" w:space="0" w:color="auto"/>
              <w:bottom w:val="single" w:sz="4" w:space="0" w:color="auto"/>
              <w:right w:val="single" w:sz="4" w:space="0" w:color="auto"/>
            </w:tcBorders>
          </w:tcPr>
          <w:p w14:paraId="3DD5E4FC" w14:textId="2DD99C07" w:rsidR="00937AB9" w:rsidRDefault="00B3528E" w:rsidP="002F4295">
            <w:pPr>
              <w:rPr>
                <w:rFonts w:cstheme="minorHAnsi"/>
                <w:b/>
              </w:rPr>
            </w:pPr>
            <w:r>
              <w:rPr>
                <w:rFonts w:cstheme="minorHAnsi"/>
                <w:b/>
              </w:rPr>
              <w:t>Cancel Appointment</w:t>
            </w:r>
          </w:p>
        </w:tc>
        <w:tc>
          <w:tcPr>
            <w:tcW w:w="3452" w:type="dxa"/>
            <w:tcBorders>
              <w:top w:val="single" w:sz="4" w:space="0" w:color="auto"/>
              <w:left w:val="single" w:sz="4" w:space="0" w:color="auto"/>
              <w:bottom w:val="single" w:sz="4" w:space="0" w:color="auto"/>
              <w:right w:val="single" w:sz="4" w:space="0" w:color="auto"/>
            </w:tcBorders>
          </w:tcPr>
          <w:p w14:paraId="51BE71AF" w14:textId="0BEEC44B" w:rsidR="00937AB9" w:rsidRPr="00B3528E" w:rsidRDefault="00B3528E" w:rsidP="002F4295">
            <w:r w:rsidRPr="00B3528E">
              <w:rPr>
                <w:b/>
              </w:rPr>
              <w:t xml:space="preserve">Step 1: </w:t>
            </w:r>
            <w:r>
              <w:t>Admin requests to cancel appointment.</w:t>
            </w:r>
          </w:p>
          <w:p w14:paraId="31988EAE" w14:textId="77777777" w:rsidR="00937AB9" w:rsidRDefault="00937AB9" w:rsidP="002F4295"/>
          <w:p w14:paraId="121C341F" w14:textId="18554505" w:rsidR="00B3528E" w:rsidRPr="00B3528E" w:rsidRDefault="00B3528E" w:rsidP="006144BC">
            <w:r w:rsidRPr="00B3528E">
              <w:rPr>
                <w:b/>
              </w:rPr>
              <w:t>Step 3:</w:t>
            </w:r>
            <w:r>
              <w:rPr>
                <w:b/>
              </w:rPr>
              <w:t xml:space="preserve"> </w:t>
            </w:r>
            <w:r>
              <w:t>Admin selects</w:t>
            </w:r>
            <w:r w:rsidR="00F81E1C">
              <w:t>,</w:t>
            </w:r>
            <w:r w:rsidR="006144BC">
              <w:t xml:space="preserve"> using</w:t>
            </w:r>
            <w:r>
              <w:t xml:space="preserve"> patient name and ID</w:t>
            </w:r>
            <w:r w:rsidR="00F81E1C">
              <w:t>,</w:t>
            </w:r>
            <w:r w:rsidR="006144BC">
              <w:t xml:space="preserve"> an</w:t>
            </w:r>
            <w:r>
              <w:t xml:space="preserve"> appointment to cancel.</w:t>
            </w:r>
          </w:p>
        </w:tc>
        <w:tc>
          <w:tcPr>
            <w:tcW w:w="3452" w:type="dxa"/>
            <w:tcBorders>
              <w:top w:val="single" w:sz="4" w:space="0" w:color="auto"/>
              <w:left w:val="single" w:sz="4" w:space="0" w:color="auto"/>
              <w:bottom w:val="single" w:sz="4" w:space="0" w:color="auto"/>
              <w:right w:val="single" w:sz="4" w:space="0" w:color="auto"/>
            </w:tcBorders>
            <w:hideMark/>
          </w:tcPr>
          <w:p w14:paraId="62BA9276" w14:textId="77777777" w:rsidR="00937AB9" w:rsidRDefault="00B3528E" w:rsidP="002F4295">
            <w:r>
              <w:rPr>
                <w:b/>
              </w:rPr>
              <w:t xml:space="preserve">Step 2: </w:t>
            </w:r>
            <w:r>
              <w:t>System displays Appointment UI.</w:t>
            </w:r>
          </w:p>
          <w:p w14:paraId="341A2033" w14:textId="77777777" w:rsidR="00B3528E" w:rsidRDefault="00B3528E" w:rsidP="002F4295"/>
          <w:p w14:paraId="13C2D1A8" w14:textId="6156409D" w:rsidR="00F81E1C" w:rsidRDefault="00F81E1C" w:rsidP="002F4295">
            <w:r>
              <w:rPr>
                <w:b/>
              </w:rPr>
              <w:t xml:space="preserve">Step 4: </w:t>
            </w:r>
            <w:r>
              <w:t>System validates data</w:t>
            </w:r>
          </w:p>
          <w:p w14:paraId="542EC69A" w14:textId="72F0135D" w:rsidR="00F81E1C" w:rsidRPr="00F81E1C" w:rsidRDefault="00F81E1C" w:rsidP="00F81E1C">
            <w:pPr>
              <w:pStyle w:val="ListParagraph"/>
              <w:numPr>
                <w:ilvl w:val="0"/>
                <w:numId w:val="5"/>
              </w:numPr>
            </w:pPr>
            <w:r>
              <w:t>Valid Patient name and ID</w:t>
            </w:r>
          </w:p>
          <w:p w14:paraId="61232657" w14:textId="77777777" w:rsidR="00F81E1C" w:rsidRDefault="00F81E1C" w:rsidP="002F4295">
            <w:pPr>
              <w:rPr>
                <w:b/>
              </w:rPr>
            </w:pPr>
          </w:p>
          <w:p w14:paraId="1C82CF45" w14:textId="78F8D819" w:rsidR="00F81E1C" w:rsidRPr="00F81E1C" w:rsidRDefault="00F81E1C" w:rsidP="002F4295">
            <w:r>
              <w:rPr>
                <w:b/>
              </w:rPr>
              <w:t xml:space="preserve">Step 5: </w:t>
            </w:r>
            <w:r>
              <w:t>System displays a confirmation message</w:t>
            </w:r>
            <w:r w:rsidR="00C27244">
              <w:t>,</w:t>
            </w:r>
            <w:r>
              <w:t xml:space="preserve"> (are you sure</w:t>
            </w:r>
            <w:r w:rsidR="00C27244">
              <w:t>?)</w:t>
            </w:r>
          </w:p>
          <w:p w14:paraId="45417246" w14:textId="77777777" w:rsidR="00F81E1C" w:rsidRDefault="00F81E1C" w:rsidP="002F4295">
            <w:pPr>
              <w:rPr>
                <w:b/>
              </w:rPr>
            </w:pPr>
          </w:p>
          <w:p w14:paraId="6952215C" w14:textId="7D072AFA" w:rsidR="00B3528E" w:rsidRPr="006144BC" w:rsidRDefault="006144BC" w:rsidP="002F4295">
            <w:r w:rsidRPr="006144BC">
              <w:rPr>
                <w:b/>
              </w:rPr>
              <w:t xml:space="preserve">Step </w:t>
            </w:r>
            <w:r w:rsidR="00F81E1C">
              <w:rPr>
                <w:b/>
              </w:rPr>
              <w:t>6</w:t>
            </w:r>
            <w:r w:rsidRPr="006144BC">
              <w:rPr>
                <w:b/>
              </w:rPr>
              <w:t>:</w:t>
            </w:r>
            <w:r>
              <w:rPr>
                <w:b/>
              </w:rPr>
              <w:t xml:space="preserve"> </w:t>
            </w:r>
            <w:r>
              <w:t xml:space="preserve">System </w:t>
            </w:r>
            <w:r w:rsidR="00F81E1C">
              <w:t xml:space="preserve">removes the appointment entry </w:t>
            </w:r>
            <w:r w:rsidR="0082133D">
              <w:t>from the A</w:t>
            </w:r>
            <w:r w:rsidR="00F81E1C">
              <w:t>ppointment file.</w:t>
            </w:r>
          </w:p>
          <w:p w14:paraId="5F08522A" w14:textId="61ED2BEA" w:rsidR="00B3528E" w:rsidRPr="00B3528E" w:rsidRDefault="00B3528E" w:rsidP="002F4295"/>
        </w:tc>
      </w:tr>
      <w:tr w:rsidR="00937AB9" w14:paraId="0C4BBB39" w14:textId="77777777" w:rsidTr="002F4295">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3CD11300" w14:textId="2185DB90" w:rsidR="00937AB9" w:rsidRDefault="00937AB9" w:rsidP="002F4295">
            <w:pPr>
              <w:ind w:left="-85"/>
              <w:rPr>
                <w:rFonts w:cstheme="minorHAnsi"/>
                <w:b/>
              </w:rPr>
            </w:pPr>
            <w:r>
              <w:rPr>
                <w:b/>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3BD2AD49" w14:textId="77777777" w:rsidR="00937AB9" w:rsidRDefault="00937AB9" w:rsidP="002F4295">
            <w:pPr>
              <w:ind w:left="-85"/>
              <w:jc w:val="center"/>
              <w:rPr>
                <w:b/>
              </w:rPr>
            </w:pPr>
            <w:r>
              <w:rPr>
                <w:b/>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1C4E8B89" w14:textId="77777777" w:rsidR="00937AB9" w:rsidRDefault="00937AB9" w:rsidP="002F4295">
            <w:pPr>
              <w:ind w:left="-85"/>
              <w:jc w:val="center"/>
              <w:rPr>
                <w:b/>
              </w:rPr>
            </w:pPr>
            <w:r>
              <w:rPr>
                <w:b/>
              </w:rPr>
              <w:t>System Response</w:t>
            </w:r>
          </w:p>
        </w:tc>
      </w:tr>
      <w:tr w:rsidR="00937AB9" w14:paraId="47A1A4EE" w14:textId="77777777" w:rsidTr="002F4295">
        <w:trPr>
          <w:trHeight w:val="860"/>
        </w:trPr>
        <w:tc>
          <w:tcPr>
            <w:tcW w:w="2660" w:type="dxa"/>
            <w:tcBorders>
              <w:top w:val="single" w:sz="4" w:space="0" w:color="auto"/>
              <w:left w:val="single" w:sz="4" w:space="0" w:color="auto"/>
              <w:right w:val="single" w:sz="4" w:space="0" w:color="auto"/>
            </w:tcBorders>
            <w:hideMark/>
          </w:tcPr>
          <w:p w14:paraId="505A32E0" w14:textId="671DE4F9" w:rsidR="00937AB9" w:rsidRPr="008E69D8" w:rsidRDefault="00F81E1C" w:rsidP="002F4295">
            <w:pPr>
              <w:rPr>
                <w:b/>
              </w:rPr>
            </w:pPr>
            <w:r>
              <w:rPr>
                <w:b/>
              </w:rPr>
              <w:t>Invalid Data entered</w:t>
            </w:r>
          </w:p>
        </w:tc>
        <w:tc>
          <w:tcPr>
            <w:tcW w:w="3452" w:type="dxa"/>
            <w:tcBorders>
              <w:top w:val="single" w:sz="4" w:space="0" w:color="auto"/>
              <w:left w:val="single" w:sz="4" w:space="0" w:color="auto"/>
              <w:bottom w:val="single" w:sz="4" w:space="0" w:color="auto"/>
              <w:right w:val="single" w:sz="4" w:space="0" w:color="auto"/>
            </w:tcBorders>
          </w:tcPr>
          <w:p w14:paraId="1C586CAE" w14:textId="77777777" w:rsidR="00937AB9" w:rsidRDefault="00937AB9" w:rsidP="00F81E1C"/>
          <w:p w14:paraId="074E1D11" w14:textId="77777777" w:rsidR="00F81E1C" w:rsidRDefault="00F81E1C" w:rsidP="00F81E1C"/>
          <w:p w14:paraId="51FF1761" w14:textId="6CCB1069" w:rsidR="00F81E1C" w:rsidRPr="00F81E1C" w:rsidRDefault="00F81E1C" w:rsidP="00F81E1C">
            <w:r>
              <w:rPr>
                <w:b/>
              </w:rPr>
              <w:t xml:space="preserve">Step 6: </w:t>
            </w:r>
            <w:r>
              <w:t>Admin re-enters Patient name and patient ID.</w:t>
            </w:r>
          </w:p>
        </w:tc>
        <w:tc>
          <w:tcPr>
            <w:tcW w:w="3452" w:type="dxa"/>
            <w:tcBorders>
              <w:top w:val="single" w:sz="4" w:space="0" w:color="auto"/>
              <w:left w:val="single" w:sz="4" w:space="0" w:color="auto"/>
              <w:bottom w:val="single" w:sz="4" w:space="0" w:color="auto"/>
              <w:right w:val="single" w:sz="4" w:space="0" w:color="auto"/>
            </w:tcBorders>
          </w:tcPr>
          <w:p w14:paraId="326CF402" w14:textId="775F4148" w:rsidR="00F81E1C" w:rsidRDefault="00F81E1C" w:rsidP="00F81E1C">
            <w:r>
              <w:rPr>
                <w:b/>
              </w:rPr>
              <w:t xml:space="preserve">Step 5: </w:t>
            </w:r>
            <w:r w:rsidRPr="00F81E1C">
              <w:t>System displays appropriate error message</w:t>
            </w:r>
            <w:r>
              <w:t>.</w:t>
            </w:r>
          </w:p>
          <w:p w14:paraId="5DF62977" w14:textId="77777777" w:rsidR="00937AB9" w:rsidRPr="00BC410D" w:rsidRDefault="00937AB9" w:rsidP="002F4295"/>
        </w:tc>
      </w:tr>
      <w:tr w:rsidR="00937AB9" w14:paraId="40EBAD93" w14:textId="77777777" w:rsidTr="002F4295">
        <w:tc>
          <w:tcPr>
            <w:tcW w:w="2660" w:type="dxa"/>
            <w:tcBorders>
              <w:top w:val="single" w:sz="4" w:space="0" w:color="auto"/>
              <w:left w:val="single" w:sz="4" w:space="0" w:color="auto"/>
              <w:bottom w:val="single" w:sz="4" w:space="0" w:color="auto"/>
              <w:right w:val="single" w:sz="4" w:space="0" w:color="auto"/>
            </w:tcBorders>
            <w:hideMark/>
          </w:tcPr>
          <w:p w14:paraId="1F410B1D" w14:textId="77777777" w:rsidR="00937AB9" w:rsidRDefault="00937AB9" w:rsidP="002F4295">
            <w:pPr>
              <w:rPr>
                <w:b/>
              </w:rPr>
            </w:pPr>
            <w:r>
              <w:rPr>
                <w:b/>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1D542A69" w14:textId="4D62A3CF" w:rsidR="00937AB9" w:rsidRDefault="0082133D" w:rsidP="002F4295">
            <w:pPr>
              <w:rPr>
                <w:rFonts w:cstheme="minorHAnsi"/>
              </w:rPr>
            </w:pPr>
            <w:r>
              <w:rPr>
                <w:rFonts w:cstheme="minorHAnsi"/>
              </w:rPr>
              <w:t>Appointment rec</w:t>
            </w:r>
            <w:r w:rsidR="00E31E3D">
              <w:rPr>
                <w:rFonts w:cstheme="minorHAnsi"/>
              </w:rPr>
              <w:t>ord is removed f</w:t>
            </w:r>
            <w:r w:rsidR="00582392">
              <w:rPr>
                <w:rFonts w:cstheme="minorHAnsi"/>
              </w:rPr>
              <w:t>r</w:t>
            </w:r>
            <w:r w:rsidR="00E31E3D">
              <w:rPr>
                <w:rFonts w:cstheme="minorHAnsi"/>
              </w:rPr>
              <w:t>om</w:t>
            </w:r>
            <w:r w:rsidR="00582392">
              <w:rPr>
                <w:rFonts w:cstheme="minorHAnsi"/>
              </w:rPr>
              <w:t xml:space="preserve"> Appointment f</w:t>
            </w:r>
            <w:r>
              <w:rPr>
                <w:rFonts w:cstheme="minorHAnsi"/>
              </w:rPr>
              <w:t>ile</w:t>
            </w:r>
          </w:p>
        </w:tc>
      </w:tr>
      <w:tr w:rsidR="00937AB9" w14:paraId="658000C1" w14:textId="77777777" w:rsidTr="002F4295">
        <w:tc>
          <w:tcPr>
            <w:tcW w:w="2660" w:type="dxa"/>
            <w:tcBorders>
              <w:top w:val="single" w:sz="4" w:space="0" w:color="auto"/>
              <w:left w:val="single" w:sz="4" w:space="0" w:color="auto"/>
              <w:bottom w:val="single" w:sz="4" w:space="0" w:color="auto"/>
              <w:right w:val="single" w:sz="4" w:space="0" w:color="auto"/>
            </w:tcBorders>
            <w:hideMark/>
          </w:tcPr>
          <w:p w14:paraId="2C6EB96B" w14:textId="77777777" w:rsidR="00937AB9" w:rsidRDefault="00937AB9" w:rsidP="002F4295">
            <w:pPr>
              <w:rPr>
                <w:b/>
              </w:rPr>
            </w:pPr>
            <w:r>
              <w:rPr>
                <w:b/>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2ECC0F9F" w14:textId="77777777" w:rsidR="00937AB9" w:rsidRDefault="00937AB9" w:rsidP="002F4295">
            <w:pPr>
              <w:tabs>
                <w:tab w:val="right" w:pos="6688"/>
              </w:tabs>
              <w:rPr>
                <w:rFonts w:cstheme="minorHAnsi"/>
              </w:rPr>
            </w:pPr>
            <w:r>
              <w:rPr>
                <w:rFonts w:cstheme="minorHAnsi"/>
                <w:color w:val="FF0000"/>
              </w:rPr>
              <w:tab/>
            </w:r>
          </w:p>
        </w:tc>
      </w:tr>
      <w:tr w:rsidR="00937AB9" w14:paraId="08630870" w14:textId="77777777" w:rsidTr="002F4295">
        <w:tc>
          <w:tcPr>
            <w:tcW w:w="2660" w:type="dxa"/>
            <w:tcBorders>
              <w:top w:val="single" w:sz="4" w:space="0" w:color="auto"/>
              <w:left w:val="single" w:sz="4" w:space="0" w:color="auto"/>
              <w:bottom w:val="single" w:sz="4" w:space="0" w:color="auto"/>
              <w:right w:val="single" w:sz="4" w:space="0" w:color="auto"/>
            </w:tcBorders>
            <w:hideMark/>
          </w:tcPr>
          <w:p w14:paraId="7AA9DC94" w14:textId="77777777" w:rsidR="00937AB9" w:rsidRDefault="00937AB9" w:rsidP="002F4295">
            <w:pPr>
              <w:rPr>
                <w:b/>
              </w:rPr>
            </w:pPr>
            <w:r>
              <w:rPr>
                <w:b/>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61800C41" w14:textId="61EEC0AE" w:rsidR="00937AB9" w:rsidRDefault="00937AB9" w:rsidP="002F4295">
            <w:pPr>
              <w:rPr>
                <w:rFonts w:cstheme="minorHAnsi"/>
              </w:rPr>
            </w:pPr>
          </w:p>
        </w:tc>
      </w:tr>
      <w:tr w:rsidR="00937AB9" w14:paraId="026255A5" w14:textId="77777777" w:rsidTr="002F4295">
        <w:tc>
          <w:tcPr>
            <w:tcW w:w="2660" w:type="dxa"/>
            <w:tcBorders>
              <w:top w:val="single" w:sz="4" w:space="0" w:color="auto"/>
              <w:left w:val="single" w:sz="4" w:space="0" w:color="auto"/>
              <w:bottom w:val="single" w:sz="4" w:space="0" w:color="auto"/>
              <w:right w:val="single" w:sz="4" w:space="0" w:color="auto"/>
            </w:tcBorders>
            <w:hideMark/>
          </w:tcPr>
          <w:p w14:paraId="5A47569A" w14:textId="77777777" w:rsidR="00937AB9" w:rsidRDefault="00937AB9" w:rsidP="002F4295">
            <w:pPr>
              <w:rPr>
                <w:b/>
              </w:rPr>
            </w:pPr>
            <w:r>
              <w:rPr>
                <w:b/>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7DD22856" w14:textId="77777777" w:rsidR="00937AB9" w:rsidRDefault="00937AB9" w:rsidP="002F4295">
            <w:pPr>
              <w:rPr>
                <w:rFonts w:cstheme="minorHAnsi"/>
              </w:rPr>
            </w:pPr>
          </w:p>
        </w:tc>
      </w:tr>
    </w:tbl>
    <w:p w14:paraId="7B0144DB" w14:textId="77777777" w:rsidR="00937AB9" w:rsidRDefault="00937AB9" w:rsidP="00937AB9"/>
    <w:p w14:paraId="7ABB8442" w14:textId="77777777" w:rsidR="00937AB9" w:rsidRDefault="00937AB9" w:rsidP="00937AB9"/>
    <w:p w14:paraId="55C9CC88" w14:textId="77777777" w:rsidR="00937AB9" w:rsidRDefault="00937AB9" w:rsidP="00937AB9"/>
    <w:p w14:paraId="39B86CFA" w14:textId="77777777" w:rsidR="00937AB9" w:rsidRDefault="00937AB9" w:rsidP="00937AB9"/>
    <w:p w14:paraId="7339780D" w14:textId="77777777" w:rsidR="00937AB9" w:rsidRDefault="00937AB9" w:rsidP="00937AB9"/>
    <w:p w14:paraId="0179E45E" w14:textId="77777777" w:rsidR="0040736E" w:rsidRDefault="0040736E" w:rsidP="00937AB9"/>
    <w:p w14:paraId="7EBF84A1" w14:textId="77777777" w:rsidR="00937AB9" w:rsidRDefault="00937AB9" w:rsidP="00937AB9"/>
    <w:p w14:paraId="5DCB5277" w14:textId="77777777" w:rsidR="00A1073C" w:rsidRDefault="00A1073C" w:rsidP="00937AB9"/>
    <w:p w14:paraId="5C279398" w14:textId="77777777" w:rsidR="00A1073C" w:rsidRDefault="00A1073C" w:rsidP="00937AB9"/>
    <w:p w14:paraId="75560B6D" w14:textId="77777777" w:rsidR="00A1073C" w:rsidRDefault="00A1073C" w:rsidP="00937AB9"/>
    <w:p w14:paraId="0101534E" w14:textId="77777777" w:rsidR="00A1073C" w:rsidRDefault="00A1073C" w:rsidP="00937AB9"/>
    <w:p w14:paraId="2AE590CF" w14:textId="77777777" w:rsidR="00A1073C" w:rsidRDefault="00A1073C" w:rsidP="00937AB9"/>
    <w:p w14:paraId="43F114E4" w14:textId="77777777" w:rsidR="00A1073C" w:rsidRDefault="00A1073C" w:rsidP="00937AB9"/>
    <w:p w14:paraId="12BB3CF2" w14:textId="77777777" w:rsidR="00A1073C" w:rsidRDefault="00A1073C" w:rsidP="00937AB9"/>
    <w:p w14:paraId="341DBE12" w14:textId="77777777" w:rsidR="00A1073C" w:rsidRDefault="00A1073C" w:rsidP="00937AB9"/>
    <w:p w14:paraId="74118E2E" w14:textId="77777777" w:rsidR="00A1073C" w:rsidRDefault="00A1073C" w:rsidP="00937AB9"/>
    <w:p w14:paraId="117C4BB9" w14:textId="1FDD561B" w:rsidR="00937AB9" w:rsidRPr="00937AB9" w:rsidRDefault="00937AB9" w:rsidP="00937AB9">
      <w:pPr>
        <w:tabs>
          <w:tab w:val="left" w:pos="2930"/>
        </w:tabs>
        <w:rPr>
          <w:b/>
          <w:sz w:val="28"/>
          <w:szCs w:val="28"/>
        </w:rPr>
      </w:pPr>
      <w:r w:rsidRPr="00937AB9">
        <w:rPr>
          <w:b/>
          <w:sz w:val="28"/>
          <w:szCs w:val="28"/>
        </w:rPr>
        <w:tab/>
      </w:r>
    </w:p>
    <w:p w14:paraId="6871B533" w14:textId="3A63C084" w:rsidR="00937AB9" w:rsidRPr="00937AB9" w:rsidRDefault="00937AB9" w:rsidP="00857447">
      <w:pPr>
        <w:pStyle w:val="Heading3"/>
        <w:numPr>
          <w:ilvl w:val="2"/>
          <w:numId w:val="8"/>
        </w:numPr>
        <w:rPr>
          <w:b/>
          <w:color w:val="auto"/>
          <w:sz w:val="28"/>
          <w:szCs w:val="28"/>
        </w:rPr>
      </w:pPr>
      <w:bookmarkStart w:id="46" w:name="_Toc406751918"/>
      <w:r w:rsidRPr="00937AB9">
        <w:rPr>
          <w:b/>
          <w:color w:val="auto"/>
          <w:sz w:val="28"/>
          <w:szCs w:val="28"/>
        </w:rPr>
        <w:lastRenderedPageBreak/>
        <w:t>Show Doctor’s Schedule</w:t>
      </w:r>
      <w:bookmarkEnd w:id="46"/>
    </w:p>
    <w:p w14:paraId="06CDDE2D" w14:textId="7B34810C" w:rsidR="00937AB9" w:rsidRDefault="00542AA0" w:rsidP="00937AB9">
      <w:r w:rsidRPr="0032345C">
        <w:rPr>
          <w:noProof/>
          <w:lang w:val="en-IE" w:eastAsia="en-IE"/>
        </w:rPr>
        <mc:AlternateContent>
          <mc:Choice Requires="wpg">
            <w:drawing>
              <wp:anchor distT="0" distB="0" distL="114300" distR="114300" simplePos="0" relativeHeight="251604480" behindDoc="0" locked="0" layoutInCell="1" allowOverlap="1" wp14:anchorId="7B42D43A" wp14:editId="2EA03CC0">
                <wp:simplePos x="0" y="0"/>
                <wp:positionH relativeFrom="margin">
                  <wp:align>left</wp:align>
                </wp:positionH>
                <wp:positionV relativeFrom="paragraph">
                  <wp:posOffset>170815</wp:posOffset>
                </wp:positionV>
                <wp:extent cx="1056005" cy="1362710"/>
                <wp:effectExtent l="0" t="0" r="0" b="0"/>
                <wp:wrapNone/>
                <wp:docPr id="293" name="Group 293"/>
                <wp:cNvGraphicFramePr/>
                <a:graphic xmlns:a="http://schemas.openxmlformats.org/drawingml/2006/main">
                  <a:graphicData uri="http://schemas.microsoft.com/office/word/2010/wordprocessingGroup">
                    <wpg:wgp>
                      <wpg:cNvGrpSpPr/>
                      <wpg:grpSpPr>
                        <a:xfrm>
                          <a:off x="0" y="0"/>
                          <a:ext cx="1056005" cy="1362710"/>
                          <a:chOff x="0" y="0"/>
                          <a:chExt cx="1056005" cy="1362710"/>
                        </a:xfrm>
                      </wpg:grpSpPr>
                      <wpg:grpSp>
                        <wpg:cNvPr id="294" name="Group 294"/>
                        <wpg:cNvGrpSpPr/>
                        <wpg:grpSpPr>
                          <a:xfrm>
                            <a:off x="333375" y="0"/>
                            <a:ext cx="422910" cy="1107440"/>
                            <a:chOff x="0" y="0"/>
                            <a:chExt cx="423080" cy="1107650"/>
                          </a:xfrm>
                        </wpg:grpSpPr>
                        <wps:wsp>
                          <wps:cNvPr id="295" name="Smiley Face 295"/>
                          <wps:cNvSpPr/>
                          <wps:spPr>
                            <a:xfrm>
                              <a:off x="0" y="0"/>
                              <a:ext cx="423080" cy="532263"/>
                            </a:xfrm>
                            <a:prstGeom prst="smileyFace">
                              <a:avLst/>
                            </a:prstGeom>
                            <a:solidFill>
                              <a:srgbClr val="FFC000"/>
                            </a:solidFill>
                            <a:ln w="12700" cap="flat" cmpd="sng" algn="ctr">
                              <a:solidFill>
                                <a:srgbClr val="FFC000">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6" name="Straight Connector 296"/>
                          <wps:cNvCnPr/>
                          <wps:spPr>
                            <a:xfrm>
                              <a:off x="207563" y="538542"/>
                              <a:ext cx="0" cy="382137"/>
                            </a:xfrm>
                            <a:prstGeom prst="line">
                              <a:avLst/>
                            </a:prstGeom>
                            <a:noFill/>
                            <a:ln w="6350" cap="flat" cmpd="sng" algn="ctr">
                              <a:solidFill>
                                <a:srgbClr val="5B9BD5"/>
                              </a:solidFill>
                              <a:prstDash val="solid"/>
                              <a:miter lim="800000"/>
                            </a:ln>
                            <a:effectLst/>
                          </wps:spPr>
                          <wps:bodyPr/>
                        </wps:wsp>
                        <wps:wsp>
                          <wps:cNvPr id="297" name="Straight Connector 297"/>
                          <wps:cNvCnPr/>
                          <wps:spPr>
                            <a:xfrm flipH="1">
                              <a:off x="84147" y="661958"/>
                              <a:ext cx="232012" cy="0"/>
                            </a:xfrm>
                            <a:prstGeom prst="line">
                              <a:avLst/>
                            </a:prstGeom>
                            <a:noFill/>
                            <a:ln w="6350" cap="flat" cmpd="sng" algn="ctr">
                              <a:solidFill>
                                <a:srgbClr val="5B9BD5"/>
                              </a:solidFill>
                              <a:prstDash val="solid"/>
                              <a:miter lim="800000"/>
                            </a:ln>
                            <a:effectLst/>
                          </wps:spPr>
                          <wps:bodyPr/>
                        </wps:wsp>
                        <wps:wsp>
                          <wps:cNvPr id="298" name="Straight Connector 298"/>
                          <wps:cNvCnPr/>
                          <wps:spPr>
                            <a:xfrm flipH="1">
                              <a:off x="50489" y="903180"/>
                              <a:ext cx="163195" cy="204470"/>
                            </a:xfrm>
                            <a:prstGeom prst="line">
                              <a:avLst/>
                            </a:prstGeom>
                            <a:noFill/>
                            <a:ln w="6350" cap="flat" cmpd="sng" algn="ctr">
                              <a:solidFill>
                                <a:srgbClr val="5B9BD5"/>
                              </a:solidFill>
                              <a:prstDash val="solid"/>
                              <a:miter lim="800000"/>
                            </a:ln>
                            <a:effectLst/>
                          </wps:spPr>
                          <wps:bodyPr/>
                        </wps:wsp>
                        <wps:wsp>
                          <wps:cNvPr id="299" name="Straight Connector 299"/>
                          <wps:cNvCnPr/>
                          <wps:spPr>
                            <a:xfrm>
                              <a:off x="213173" y="914400"/>
                              <a:ext cx="149860" cy="191135"/>
                            </a:xfrm>
                            <a:prstGeom prst="line">
                              <a:avLst/>
                            </a:prstGeom>
                            <a:noFill/>
                            <a:ln w="6350" cap="flat" cmpd="sng" algn="ctr">
                              <a:solidFill>
                                <a:srgbClr val="5B9BD5"/>
                              </a:solidFill>
                              <a:prstDash val="solid"/>
                              <a:miter lim="800000"/>
                            </a:ln>
                            <a:effectLst/>
                          </wps:spPr>
                          <wps:bodyPr/>
                        </wps:wsp>
                      </wpg:grpSp>
                      <wps:wsp>
                        <wps:cNvPr id="300" name="Text Box 2"/>
                        <wps:cNvSpPr txBox="1">
                          <a:spLocks noChangeArrowheads="1"/>
                        </wps:cNvSpPr>
                        <wps:spPr bwMode="auto">
                          <a:xfrm>
                            <a:off x="0" y="1047750"/>
                            <a:ext cx="1056005" cy="314960"/>
                          </a:xfrm>
                          <a:prstGeom prst="rect">
                            <a:avLst/>
                          </a:prstGeom>
                          <a:noFill/>
                          <a:ln w="9525">
                            <a:noFill/>
                            <a:miter lim="800000"/>
                            <a:headEnd/>
                            <a:tailEnd/>
                          </a:ln>
                        </wps:spPr>
                        <wps:txbx>
                          <w:txbxContent>
                            <w:p w14:paraId="2E783757" w14:textId="77777777" w:rsidR="005404A0" w:rsidRDefault="005404A0" w:rsidP="0032345C">
                              <w:pPr>
                                <w:jc w:val="center"/>
                              </w:pPr>
                              <w:r>
                                <w:t>Administrator</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7B42D43A" id="Group 293" o:spid="_x0000_s1209" style="position:absolute;margin-left:0;margin-top:13.45pt;width:83.15pt;height:107.3pt;z-index:251604480;mso-position-horizontal:left;mso-position-horizontal-relative:margin;mso-height-relative:margin" coordsize="10560,136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">
                <v:group id="Group 294" o:spid="_x0000_s1210" style="position:absolute;left:3333;width:4229;height:11074" coordsize="4230,110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9BopMUAAADcAAAADwAAAGRycy9kb3ducmV2LnhtbESPT2vCQBTE74LfYXmC&#10;t7qJ/7DRVURUepBCtVB6e2SfSTD7NmTXJH77rlDwOMzMb5jVpjOlaKh2hWUF8SgCQZxaXXCm4Pty&#10;eFuAcB5ZY2mZFDzIwWbd760w0bblL2rOPhMBwi5BBbn3VSKlS3My6Ea2Ig7e1dYGfZB1JnWNbYCb&#10;Uo6jaC4NFhwWcqxol1N6O9+NgmOL7XYS75vT7bp7/F5mnz+nmJQaDrrtEoSnzr/C/+0PrWD8PoX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fQaKTFAAAA3AAA&#10;AA8AAAAAAAAAAAAAAAAAqgIAAGRycy9kb3ducmV2LnhtbFBLBQYAAAAABAAEAPoAAACcAwAAAAA=&#10;">
                  <v:shape id="Smiley Face 295" o:spid="_x0000_s1211" type="#_x0000_t96" style="position:absolute;width:4230;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u5Z8QA&#10;AADcAAAADwAAAGRycy9kb3ducmV2LnhtbESPQWvCQBSE70L/w/IKvelGqUVjNiKF0iJIqRb0+Mg+&#10;N9Hs25BdTfz3bqHgcZiZb5hs2dtaXKn1lWMF41ECgrhwumKj4Hf3MZyB8AFZY+2YFNzIwzJ/GmSY&#10;atfxD123wYgIYZ+igjKEJpXSFyVZ9CPXEEfv6FqLIcrWSN1iF+G2lpMkeZMWK44LJTb0XlJx3l6s&#10;Arz4DXfJ2qw2++/ZyfgDfu5elXp57lcLEIH68Aj/t7+0gsl8Cn9n4hGQ+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LuWfEAAAA3AAAAA8AAAAAAAAAAAAAAAAAmAIAAGRycy9k&#10;b3ducmV2LnhtbFBLBQYAAAAABAAEAPUAAACJAwAAAAA=&#10;" fillcolor="#ffc000" strokecolor="#bc8c00" strokeweight="1pt">
                    <v:stroke joinstyle="miter"/>
                  </v:shape>
                  <v:line id="Straight Connector 296" o:spid="_x0000_s1212" style="position:absolute;visibility:visible;mso-wrap-style:square" from="2075,5385" to="2075,92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sxMMQAAADcAAAADwAAAGRycy9kb3ducmV2LnhtbESPQWvCQBSE7wX/w/IEb3WjlKDRVUQQ&#10;AhGkaT14e2Sf2WD2bchuNf57t1DocZiZb5j1drCtuFPvG8cKZtMEBHHldMO1gu+vw/sChA/IGlvH&#10;pOBJHrab0dsaM+0e/En3MtQiQthnqMCE0GVS+sqQRT91HXH0rq63GKLsa6l7fES4beU8SVJpseG4&#10;YLCjvaHqVv5YBcdT0eVmd2a5KItlcUnzo20/lJqMh90KRKAh/If/2rlWMF+m8HsmHgG5e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uzEwxAAAANwAAAAPAAAAAAAAAAAA&#10;AAAAAKECAABkcnMvZG93bnJldi54bWxQSwUGAAAAAAQABAD5AAAAkgMAAAAA&#10;" strokecolor="#5b9bd5" strokeweight=".5pt">
                    <v:stroke joinstyle="miter"/>
                  </v:line>
                  <v:line id="Straight Connector 297" o:spid="_x0000_s1213" style="position:absolute;flip:x;visibility:visible;mso-wrap-style:square" from="841,6619" to="3161,6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njIcIAAADcAAAADwAAAGRycy9kb3ducmV2LnhtbESPT4vCMBTE7wt+h/AEb2uqoKvVKFIV&#10;9ug/9Pponm2xeSlNbOu3NwvCHoeZ+Q2zXHemFA3VrrCsYDSMQBCnVhecKbic998zEM4jaywtk4IX&#10;OVivel9LjLVt+UjNyWciQNjFqCD3voqldGlOBt3QVsTBu9vaoA+yzqSusQ1wU8pxFE2lwYLDQo4V&#10;JTmlj9PTKMADNtvdcTJtb528tC95TZLSKDXod5sFCE+d/w9/2r9awXj+A39nwhGQq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CnjIcIAAADcAAAADwAAAAAAAAAAAAAA&#10;AAChAgAAZHJzL2Rvd25yZXYueG1sUEsFBgAAAAAEAAQA+QAAAJADAAAAAA==&#10;" strokecolor="#5b9bd5" strokeweight=".5pt">
                    <v:stroke joinstyle="miter"/>
                  </v:line>
                  <v:line id="Straight Connector 298" o:spid="_x0000_s1214" style="position:absolute;flip:x;visibility:visible;mso-wrap-style:square" from="504,9031" to="2136,11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Z3U70AAADcAAAADwAAAGRycy9kb3ducmV2LnhtbERPy6rCMBDdX/AfwgjurqmCotUoUhVc&#10;+kK3QzO2xWZSmtjWvzcLweXhvJfrzpSiodoVlhWMhhEI4tTqgjMF18v+fwbCeWSNpWVS8CYH61Xv&#10;b4mxti2fqDn7TIQQdjEqyL2vYildmpNBN7QVceAetjboA6wzqWtsQ7gp5TiKptJgwaEhx4qSnNLn&#10;+WUU4BGb7e40mbb3Tl7bt7wlSWmUGvS7zQKEp87/xF/3QSsYz8PacCYcAbn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G2d1O9AAAA3AAAAA8AAAAAAAAAAAAAAAAAoQIA&#10;AGRycy9kb3ducmV2LnhtbFBLBQYAAAAABAAEAPkAAACLAwAAAAA=&#10;" strokecolor="#5b9bd5" strokeweight=".5pt">
                    <v:stroke joinstyle="miter"/>
                  </v:line>
                  <v:line id="Straight Connector 299" o:spid="_x0000_s1215" style="position:absolute;visibility:visible;mso-wrap-style:square" from="2131,9144" to="3630,110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SlQsUAAADcAAAADwAAAGRycy9kb3ducmV2LnhtbESPQWvCQBSE7wX/w/KE3uqmImKiawiC&#10;EIggTdtDb4/sMxuafRuyq6b/3i0Uehxm5html0+2FzcafedYwesiAUHcON1xq+Dj/fiyAeEDssbe&#10;MSn4IQ/5fva0w0y7O7/RrQ6tiBD2GSowIQyZlL4xZNEv3EAcvYsbLYYox1bqEe8Rbnu5TJK1tNhx&#10;XDA40MFQ811frYLTuRpKU3yy3NRVWn2ty5PtV0o9z6diCyLQFP7Df+1SK1imKfyeiUdA7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SSlQsUAAADcAAAADwAAAAAAAAAA&#10;AAAAAAChAgAAZHJzL2Rvd25yZXYueG1sUEsFBgAAAAAEAAQA+QAAAJMDAAAAAA==&#10;" strokecolor="#5b9bd5" strokeweight=".5pt">
                    <v:stroke joinstyle="miter"/>
                  </v:line>
                </v:group>
                <v:shape id="_x0000_s1216" type="#_x0000_t202" style="position:absolute;top:10477;width:10560;height:3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RxAcIA&#10;AADcAAAADwAAAGRycy9kb3ducmV2LnhtbERPW2vCMBR+H+w/hCPsbU28bMzOKEMZ7Emxm4Jvh+bY&#10;ljUnocls/ffmQdjjx3dfrAbbigt1oXGsYZwpEMSlMw1XGn6+P5/fQISIbLB1TBquFGC1fHxYYG5c&#10;z3u6FLESKYRDjhrqGH0uZShrshgy54kTd3adxZhgV0nTYZ/CbSsnSr1Kiw2nhho9rWsqf4s/q+Gw&#10;PZ+OM7WrNvbF925Qku1cav00Gj7eQUQa4r/47v4yGqYqzU9n0hGQy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lHEBwgAAANwAAAAPAAAAAAAAAAAAAAAAAJgCAABkcnMvZG93&#10;bnJldi54bWxQSwUGAAAAAAQABAD1AAAAhwMAAAAA&#10;" filled="f" stroked="f">
                  <v:textbox>
                    <w:txbxContent>
                      <w:p w14:paraId="2E783757" w14:textId="77777777" w:rsidR="005404A0" w:rsidRDefault="005404A0" w:rsidP="0032345C">
                        <w:pPr>
                          <w:jc w:val="center"/>
                        </w:pPr>
                        <w:r>
                          <w:t>Administrator</w:t>
                        </w:r>
                      </w:p>
                    </w:txbxContent>
                  </v:textbox>
                </v:shape>
                <w10:wrap anchorx="margin"/>
              </v:group>
            </w:pict>
          </mc:Fallback>
        </mc:AlternateContent>
      </w:r>
    </w:p>
    <w:p w14:paraId="789017F6" w14:textId="7BAB2B2F" w:rsidR="0032345C" w:rsidRDefault="0032345C" w:rsidP="00937AB9">
      <w:r w:rsidRPr="0032345C">
        <w:rPr>
          <w:noProof/>
          <w:lang w:val="en-IE" w:eastAsia="en-IE"/>
        </w:rPr>
        <mc:AlternateContent>
          <mc:Choice Requires="wps">
            <w:drawing>
              <wp:anchor distT="0" distB="0" distL="114300" distR="114300" simplePos="0" relativeHeight="251603456" behindDoc="0" locked="0" layoutInCell="1" allowOverlap="1" wp14:anchorId="076CE8D7" wp14:editId="54476B23">
                <wp:simplePos x="0" y="0"/>
                <wp:positionH relativeFrom="column">
                  <wp:posOffset>1990725</wp:posOffset>
                </wp:positionH>
                <wp:positionV relativeFrom="paragraph">
                  <wp:posOffset>227965</wp:posOffset>
                </wp:positionV>
                <wp:extent cx="2047875" cy="752475"/>
                <wp:effectExtent l="0" t="0" r="28575" b="28575"/>
                <wp:wrapNone/>
                <wp:docPr id="292" name="Oval 292"/>
                <wp:cNvGraphicFramePr/>
                <a:graphic xmlns:a="http://schemas.openxmlformats.org/drawingml/2006/main">
                  <a:graphicData uri="http://schemas.microsoft.com/office/word/2010/wordprocessingShape">
                    <wps:wsp>
                      <wps:cNvSpPr/>
                      <wps:spPr>
                        <a:xfrm>
                          <a:off x="0" y="0"/>
                          <a:ext cx="2047875" cy="752475"/>
                        </a:xfrm>
                        <a:prstGeom prst="ellipse">
                          <a:avLst/>
                        </a:prstGeom>
                        <a:solidFill>
                          <a:schemeClr val="accent1">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DB4FAE" w14:textId="269423DB" w:rsidR="005404A0" w:rsidRPr="00DF2EDB" w:rsidRDefault="005404A0" w:rsidP="0032345C">
                            <w:pPr>
                              <w:jc w:val="center"/>
                              <w:rPr>
                                <w:color w:val="000000" w:themeColor="text1"/>
                                <w:lang w:val="en-I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Show Doctor’s Schedule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6CE8D7" id="Oval 292" o:spid="_x0000_s1217" style="position:absolute;margin-left:156.75pt;margin-top:17.95pt;width:161.25pt;height:59.25pt;z-index:251603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" fillcolor="#9cc2e5 [1940]" strokecolor="black [3213]" strokeweight="1pt">
                <v:stroke joinstyle="miter"/>
                <v:textbox>
                  <w:txbxContent>
                    <w:p w14:paraId="0CDB4FAE" w14:textId="269423DB" w:rsidR="005404A0" w:rsidRPr="00DF2EDB" w:rsidRDefault="005404A0" w:rsidP="0032345C">
                      <w:pPr>
                        <w:jc w:val="center"/>
                        <w:rPr>
                          <w:color w:val="000000" w:themeColor="text1"/>
                          <w:lang w:val="en-I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Show Doctor’s Schedule</w:t>
                      </w:r>
                    </w:p>
                  </w:txbxContent>
                </v:textbox>
              </v:oval>
            </w:pict>
          </mc:Fallback>
        </mc:AlternateContent>
      </w:r>
    </w:p>
    <w:p w14:paraId="4AF43918" w14:textId="6E324A4F" w:rsidR="0032345C" w:rsidRDefault="000A19C6" w:rsidP="00937AB9">
      <w:r>
        <w:rPr>
          <w:noProof/>
          <w:lang w:val="en-IE" w:eastAsia="en-IE"/>
        </w:rPr>
        <mc:AlternateContent>
          <mc:Choice Requires="wps">
            <w:drawing>
              <wp:anchor distT="0" distB="0" distL="114300" distR="114300" simplePos="0" relativeHeight="251622912" behindDoc="0" locked="0" layoutInCell="1" allowOverlap="1" wp14:anchorId="1A59A4C0" wp14:editId="52E6124D">
                <wp:simplePos x="0" y="0"/>
                <wp:positionH relativeFrom="column">
                  <wp:posOffset>1065529</wp:posOffset>
                </wp:positionH>
                <wp:positionV relativeFrom="paragraph">
                  <wp:posOffset>213995</wp:posOffset>
                </wp:positionV>
                <wp:extent cx="1039495" cy="52232"/>
                <wp:effectExtent l="0" t="0" r="27305" b="24130"/>
                <wp:wrapNone/>
                <wp:docPr id="401" name="Straight Connector 401"/>
                <wp:cNvGraphicFramePr/>
                <a:graphic xmlns:a="http://schemas.openxmlformats.org/drawingml/2006/main">
                  <a:graphicData uri="http://schemas.microsoft.com/office/word/2010/wordprocessingShape">
                    <wps:wsp>
                      <wps:cNvCnPr/>
                      <wps:spPr>
                        <a:xfrm>
                          <a:off x="0" y="0"/>
                          <a:ext cx="1039495" cy="522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72FDF7" id="Straight Connector 401" o:spid="_x0000_s1026" style="position:absolute;z-index:251622912;visibility:visible;mso-wrap-style:square;mso-wrap-distance-left:9pt;mso-wrap-distance-top:0;mso-wrap-distance-right:9pt;mso-wrap-distance-bottom:0;mso-position-horizontal:absolute;mso-position-horizontal-relative:text;mso-position-vertical:absolute;mso-position-vertical-relative:text" from="83.9pt,16.85pt" to="165.75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" strokecolor="black [3200]" strokeweight=".5pt">
                <v:stroke joinstyle="miter"/>
              </v:line>
            </w:pict>
          </mc:Fallback>
        </mc:AlternateContent>
      </w:r>
    </w:p>
    <w:p w14:paraId="163F29F5" w14:textId="19D9DD3F" w:rsidR="0032345C" w:rsidRDefault="000A19C6" w:rsidP="00937AB9">
      <w:r>
        <w:rPr>
          <w:noProof/>
          <w:lang w:val="en-IE" w:eastAsia="en-IE"/>
        </w:rPr>
        <mc:AlternateContent>
          <mc:Choice Requires="wps">
            <w:drawing>
              <wp:anchor distT="0" distB="0" distL="114300" distR="114300" simplePos="0" relativeHeight="251623936" behindDoc="0" locked="0" layoutInCell="1" allowOverlap="1" wp14:anchorId="5609686B" wp14:editId="5F590616">
                <wp:simplePos x="0" y="0"/>
                <wp:positionH relativeFrom="column">
                  <wp:posOffset>942975</wp:posOffset>
                </wp:positionH>
                <wp:positionV relativeFrom="paragraph">
                  <wp:posOffset>166370</wp:posOffset>
                </wp:positionV>
                <wp:extent cx="1163320" cy="1366682"/>
                <wp:effectExtent l="0" t="0" r="36830" b="24130"/>
                <wp:wrapNone/>
                <wp:docPr id="402" name="Straight Connector 402"/>
                <wp:cNvGraphicFramePr/>
                <a:graphic xmlns:a="http://schemas.openxmlformats.org/drawingml/2006/main">
                  <a:graphicData uri="http://schemas.microsoft.com/office/word/2010/wordprocessingShape">
                    <wps:wsp>
                      <wps:cNvCnPr/>
                      <wps:spPr>
                        <a:xfrm flipV="1">
                          <a:off x="0" y="0"/>
                          <a:ext cx="1163320" cy="136668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42F76E" id="Straight Connector 402" o:spid="_x0000_s1026" style="position:absolute;flip:y;z-index:251623936;visibility:visible;mso-wrap-style:square;mso-wrap-distance-left:9pt;mso-wrap-distance-top:0;mso-wrap-distance-right:9pt;mso-wrap-distance-bottom:0;mso-position-horizontal:absolute;mso-position-horizontal-relative:text;mso-position-vertical:absolute;mso-position-vertical-relative:text" from="74.25pt,13.1pt" to="165.85pt,1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" strokecolor="black [3200]" strokeweight=".5pt">
                <v:stroke joinstyle="miter"/>
              </v:line>
            </w:pict>
          </mc:Fallback>
        </mc:AlternateContent>
      </w:r>
    </w:p>
    <w:p w14:paraId="1039667C" w14:textId="53FB5515" w:rsidR="0032345C" w:rsidRDefault="0032345C" w:rsidP="00937AB9"/>
    <w:p w14:paraId="051D6BA8" w14:textId="61518160" w:rsidR="0032345C" w:rsidRDefault="0032345C" w:rsidP="00937AB9"/>
    <w:p w14:paraId="54B7BFE1" w14:textId="2EDED778" w:rsidR="0032345C" w:rsidRDefault="00542AA0" w:rsidP="00937AB9">
      <w:r w:rsidRPr="0032345C">
        <w:rPr>
          <w:noProof/>
          <w:lang w:val="en-IE" w:eastAsia="en-IE"/>
        </w:rPr>
        <mc:AlternateContent>
          <mc:Choice Requires="wpg">
            <w:drawing>
              <wp:anchor distT="0" distB="0" distL="114300" distR="114300" simplePos="0" relativeHeight="251605504" behindDoc="0" locked="0" layoutInCell="1" allowOverlap="1" wp14:anchorId="3627E969" wp14:editId="754B6C54">
                <wp:simplePos x="0" y="0"/>
                <wp:positionH relativeFrom="column">
                  <wp:posOffset>9525</wp:posOffset>
                </wp:positionH>
                <wp:positionV relativeFrom="paragraph">
                  <wp:posOffset>13970</wp:posOffset>
                </wp:positionV>
                <wp:extent cx="1056005" cy="1381760"/>
                <wp:effectExtent l="0" t="0" r="0" b="0"/>
                <wp:wrapNone/>
                <wp:docPr id="302" name="Group 302"/>
                <wp:cNvGraphicFramePr/>
                <a:graphic xmlns:a="http://schemas.openxmlformats.org/drawingml/2006/main">
                  <a:graphicData uri="http://schemas.microsoft.com/office/word/2010/wordprocessingGroup">
                    <wpg:wgp>
                      <wpg:cNvGrpSpPr/>
                      <wpg:grpSpPr>
                        <a:xfrm>
                          <a:off x="0" y="0"/>
                          <a:ext cx="1056005" cy="1381760"/>
                          <a:chOff x="0" y="0"/>
                          <a:chExt cx="1056005" cy="1381760"/>
                        </a:xfrm>
                      </wpg:grpSpPr>
                      <wpg:grpSp>
                        <wpg:cNvPr id="303" name="Group 303"/>
                        <wpg:cNvGrpSpPr/>
                        <wpg:grpSpPr>
                          <a:xfrm>
                            <a:off x="333375" y="0"/>
                            <a:ext cx="422910" cy="1107440"/>
                            <a:chOff x="0" y="0"/>
                            <a:chExt cx="423080" cy="1107650"/>
                          </a:xfrm>
                        </wpg:grpSpPr>
                        <wps:wsp>
                          <wps:cNvPr id="304" name="Smiley Face 304"/>
                          <wps:cNvSpPr/>
                          <wps:spPr>
                            <a:xfrm>
                              <a:off x="0" y="0"/>
                              <a:ext cx="423080" cy="532263"/>
                            </a:xfrm>
                            <a:prstGeom prst="smileyFace">
                              <a:avLst/>
                            </a:prstGeom>
                            <a:solidFill>
                              <a:srgbClr val="FFC000"/>
                            </a:solidFill>
                            <a:ln w="12700" cap="flat" cmpd="sng" algn="ctr">
                              <a:solidFill>
                                <a:srgbClr val="FFC000">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5" name="Straight Connector 305"/>
                          <wps:cNvCnPr/>
                          <wps:spPr>
                            <a:xfrm>
                              <a:off x="207563" y="538542"/>
                              <a:ext cx="0" cy="382137"/>
                            </a:xfrm>
                            <a:prstGeom prst="line">
                              <a:avLst/>
                            </a:prstGeom>
                            <a:noFill/>
                            <a:ln w="6350" cap="flat" cmpd="sng" algn="ctr">
                              <a:solidFill>
                                <a:srgbClr val="5B9BD5"/>
                              </a:solidFill>
                              <a:prstDash val="solid"/>
                              <a:miter lim="800000"/>
                            </a:ln>
                            <a:effectLst/>
                          </wps:spPr>
                          <wps:bodyPr/>
                        </wps:wsp>
                        <wps:wsp>
                          <wps:cNvPr id="306" name="Straight Connector 306"/>
                          <wps:cNvCnPr/>
                          <wps:spPr>
                            <a:xfrm flipH="1">
                              <a:off x="84147" y="661958"/>
                              <a:ext cx="232012" cy="0"/>
                            </a:xfrm>
                            <a:prstGeom prst="line">
                              <a:avLst/>
                            </a:prstGeom>
                            <a:noFill/>
                            <a:ln w="6350" cap="flat" cmpd="sng" algn="ctr">
                              <a:solidFill>
                                <a:srgbClr val="5B9BD5"/>
                              </a:solidFill>
                              <a:prstDash val="solid"/>
                              <a:miter lim="800000"/>
                            </a:ln>
                            <a:effectLst/>
                          </wps:spPr>
                          <wps:bodyPr/>
                        </wps:wsp>
                        <wps:wsp>
                          <wps:cNvPr id="307" name="Straight Connector 307"/>
                          <wps:cNvCnPr/>
                          <wps:spPr>
                            <a:xfrm flipH="1">
                              <a:off x="50489" y="903180"/>
                              <a:ext cx="163195" cy="204470"/>
                            </a:xfrm>
                            <a:prstGeom prst="line">
                              <a:avLst/>
                            </a:prstGeom>
                            <a:noFill/>
                            <a:ln w="6350" cap="flat" cmpd="sng" algn="ctr">
                              <a:solidFill>
                                <a:srgbClr val="5B9BD5"/>
                              </a:solidFill>
                              <a:prstDash val="solid"/>
                              <a:miter lim="800000"/>
                            </a:ln>
                            <a:effectLst/>
                          </wps:spPr>
                          <wps:bodyPr/>
                        </wps:wsp>
                        <wps:wsp>
                          <wps:cNvPr id="308" name="Straight Connector 308"/>
                          <wps:cNvCnPr/>
                          <wps:spPr>
                            <a:xfrm>
                              <a:off x="213173" y="914400"/>
                              <a:ext cx="149860" cy="191135"/>
                            </a:xfrm>
                            <a:prstGeom prst="line">
                              <a:avLst/>
                            </a:prstGeom>
                            <a:noFill/>
                            <a:ln w="6350" cap="flat" cmpd="sng" algn="ctr">
                              <a:solidFill>
                                <a:srgbClr val="5B9BD5"/>
                              </a:solidFill>
                              <a:prstDash val="solid"/>
                              <a:miter lim="800000"/>
                            </a:ln>
                            <a:effectLst/>
                          </wps:spPr>
                          <wps:bodyPr/>
                        </wps:wsp>
                      </wpg:grpSp>
                      <wps:wsp>
                        <wps:cNvPr id="309" name="Text Box 2"/>
                        <wps:cNvSpPr txBox="1">
                          <a:spLocks noChangeArrowheads="1"/>
                        </wps:cNvSpPr>
                        <wps:spPr bwMode="auto">
                          <a:xfrm>
                            <a:off x="0" y="1066800"/>
                            <a:ext cx="1056005" cy="314960"/>
                          </a:xfrm>
                          <a:prstGeom prst="rect">
                            <a:avLst/>
                          </a:prstGeom>
                          <a:noFill/>
                          <a:ln w="9525">
                            <a:noFill/>
                            <a:miter lim="800000"/>
                            <a:headEnd/>
                            <a:tailEnd/>
                          </a:ln>
                        </wps:spPr>
                        <wps:txbx>
                          <w:txbxContent>
                            <w:p w14:paraId="40359A1F" w14:textId="6D12ACFF" w:rsidR="005404A0" w:rsidRPr="0032345C" w:rsidRDefault="005404A0" w:rsidP="0032345C">
                              <w:pPr>
                                <w:jc w:val="center"/>
                                <w:rPr>
                                  <w:lang w:val="en-IE"/>
                                </w:rPr>
                              </w:pPr>
                              <w:r>
                                <w:rPr>
                                  <w:lang w:val="en-IE"/>
                                </w:rPr>
                                <w:t>Doctor</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3627E969" id="Group 302" o:spid="_x0000_s1218" style="position:absolute;margin-left:.75pt;margin-top:1.1pt;width:83.15pt;height:108.8pt;z-index:251605504;mso-height-relative:margin" coordsize="10560,138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">
                <v:group id="Group 303" o:spid="_x0000_s1219" style="position:absolute;left:3333;width:4229;height:11074" coordsize="4230,110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bSasrFAAAA3AAA&#10;AA8AAAAAAAAAAAAAAAAAqgIAAGRycy9kb3ducmV2LnhtbFBLBQYAAAAABAAEAPoAAACcAwAAAAA=&#10;">
                  <v:shape id="Smiley Face 304" o:spid="_x0000_s1220" type="#_x0000_t96" style="position:absolute;width:4230;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yG5sQA&#10;AADcAAAADwAAAGRycy9kb3ducmV2LnhtbESP3WoCMRSE7wu+QziF3tWkVkRWo4ggLYIUf6C9PGyO&#10;2dXNybKJ7vr2jSB4OczMN8x03rlKXKkJpWcNH30Fgjj3pmSr4bBfvY9BhIhssPJMGm4UYD7rvUwx&#10;M77lLV130YoE4ZChhiLGOpMy5AU5DH1fEyfv6BuHMcnGStNgm+CukgOlRtJhyWmhwJqWBeXn3cVp&#10;wEvYcKvWdrH5/RmfbPjDr/1Q67fXbjEBEamLz/Cj/W00fKoh3M+kIyB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1shubEAAAA3AAAAA8AAAAAAAAAAAAAAAAAmAIAAGRycy9k&#10;b3ducmV2LnhtbFBLBQYAAAAABAAEAPUAAACJAwAAAAA=&#10;" fillcolor="#ffc000" strokecolor="#bc8c00" strokeweight="1pt">
                    <v:stroke joinstyle="miter"/>
                  </v:shape>
                  <v:line id="Straight Connector 305" o:spid="_x0000_s1221" style="position:absolute;visibility:visible;mso-wrap-style:square" from="2075,5385" to="2075,92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I1XcUAAADcAAAADwAAAGRycy9kb3ducmV2LnhtbESPQWvCQBSE70L/w/IK3nTT1opGV5FC&#10;IRChGPXg7ZF9ZoPZtyG71fjv3ULB4zAz3zDLdW8bcaXO144VvI0TEMSl0zVXCg7779EMhA/IGhvH&#10;pOBOHtarl8ESU+1uvKNrESoRIexTVGBCaFMpfWnIoh+7ljh6Z9dZDFF2ldQd3iLcNvI9SabSYs1x&#10;wWBLX4bKS/FrFWx/8jYzmyPLWZHP89M029pmotTwtd8sQATqwzP83860go/kE/7OxCMgV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oI1XcUAAADcAAAADwAAAAAAAAAA&#10;AAAAAAChAgAAZHJzL2Rvd25yZXYueG1sUEsFBgAAAAAEAAQA+QAAAJMDAAAAAA==&#10;" strokecolor="#5b9bd5" strokeweight=".5pt">
                    <v:stroke joinstyle="miter"/>
                  </v:line>
                  <v:line id="Straight Connector 306" o:spid="_x0000_s1222" style="position:absolute;flip:x;visibility:visible;mso-wrap-style:square" from="841,6619" to="3161,6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7coMIAAADcAAAADwAAAGRycy9kb3ducmV2LnhtbESPT4vCMBTE74LfITzBm6YqW6RrFKkK&#10;Hv1T3OujeduWbV5KE9v67c3Cwh6HmfkNs9kNphYdta6yrGAxj0AQ51ZXXCjI7qfZGoTzyBpry6Tg&#10;RQ522/Fog4m2PV+pu/lCBAi7BBWU3jeJlC4vyaCb24Y4eN+2NeiDbAupW+wD3NRyGUWxNFhxWCix&#10;obSk/Of2NArwgt3heP2I+69BZv1LPtK0NkpNJ8P+E4Snwf+H/9pnrWAVxfB7JhwBuX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Y7coMIAAADcAAAADwAAAAAAAAAAAAAA&#10;AAChAgAAZHJzL2Rvd25yZXYueG1sUEsFBgAAAAAEAAQA+QAAAJADAAAAAA==&#10;" strokecolor="#5b9bd5" strokeweight=".5pt">
                    <v:stroke joinstyle="miter"/>
                  </v:line>
                  <v:line id="Straight Connector 307" o:spid="_x0000_s1223" style="position:absolute;flip:x;visibility:visible;mso-wrap-style:square" from="504,9031" to="2136,11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J5O8MAAADcAAAADwAAAGRycy9kb3ducmV2LnhtbESPT2vCQBTE70K/w/IK3nTTimmJrqGk&#10;Ch6NlXp9ZF+T0OzbkF3z59u7QqHHYWZ+w2zT0TSip87VlhW8LCMQxIXVNZcKLl+HxTsI55E1NpZJ&#10;wUQO0t3TbIuJtgPn1J99KQKEXYIKKu/bREpXVGTQLW1LHLwf2xn0QXal1B0OAW4a+RpFsTRYc1io&#10;sKWsouL3fDMK8IT95z5fx8N1lJdhkt9Z1hil5s/jxwaEp9H/h//aR61gFb3B40w4AnJ3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7CeTvDAAAA3AAAAA8AAAAAAAAAAAAA&#10;AAAAoQIAAGRycy9kb3ducmV2LnhtbFBLBQYAAAAABAAEAPkAAACRAwAAAAA=&#10;" strokecolor="#5b9bd5" strokeweight=".5pt">
                    <v:stroke joinstyle="miter"/>
                  </v:line>
                  <v:line id="Straight Connector 308" o:spid="_x0000_s1224" style="position:absolute;visibility:visible;mso-wrap-style:square" from="2131,9144" to="3630,110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Oaw8EAAADcAAAADwAAAGRycy9kb3ducmV2LnhtbERPTYvCMBC9C/sfwix403RdEa1GkQWh&#10;UEG26sHb0IxNsZmUJqv135uDsMfH+15tetuIO3W+dqzga5yAIC6drrlScDruRnMQPiBrbByTgid5&#10;2Kw/BitMtXvwL92LUIkYwj5FBSaENpXSl4Ys+rFriSN3dZ3FEGFXSd3hI4bbRk6SZCYt1hwbDLb0&#10;Y6i8FX9Wwf6Qt5nZnlnOi3yRX2bZ3jZTpYaf/XYJIlAf/sVvd6YVfCdxbTwTj4Bc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g5rDwQAAANwAAAAPAAAAAAAAAAAAAAAA&#10;AKECAABkcnMvZG93bnJldi54bWxQSwUGAAAAAAQABAD5AAAAjwMAAAAA&#10;" strokecolor="#5b9bd5" strokeweight=".5pt">
                    <v:stroke joinstyle="miter"/>
                  </v:line>
                </v:group>
                <v:shape id="_x0000_s1225" type="#_x0000_t202" style="position:absolute;top:10668;width:10560;height:31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7YnMUA&#10;AADcAAAADwAAAGRycy9kb3ducmV2LnhtbESPS2vDMBCE74X+B7GF3BKpSRsSx0oICYWeWuI8ILfF&#10;Wj+otTKWGrv/vioEehxm5hsm3Qy2ETfqfO1Yw/NEgSDOnam51HA6vo0XIHxANtg4Jg0/5GGzfnxI&#10;MTGu5wPdslCKCGGfoIYqhDaR0ucVWfQT1xJHr3CdxRBlV0rTYR/htpFTpebSYs1xocKWdhXlX9m3&#10;1XD+KK6XF/VZ7u1r27tBSbZLqfXoadiuQAQawn/43n43GmZqCX9n4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rticxQAAANwAAAAPAAAAAAAAAAAAAAAAAJgCAABkcnMv&#10;ZG93bnJldi54bWxQSwUGAAAAAAQABAD1AAAAigMAAAAA&#10;" filled="f" stroked="f">
                  <v:textbox>
                    <w:txbxContent>
                      <w:p w14:paraId="40359A1F" w14:textId="6D12ACFF" w:rsidR="005404A0" w:rsidRPr="0032345C" w:rsidRDefault="005404A0" w:rsidP="0032345C">
                        <w:pPr>
                          <w:jc w:val="center"/>
                          <w:rPr>
                            <w:lang w:val="en-IE"/>
                          </w:rPr>
                        </w:pPr>
                        <w:r>
                          <w:rPr>
                            <w:lang w:val="en-IE"/>
                          </w:rPr>
                          <w:t>Doctor</w:t>
                        </w:r>
                      </w:p>
                    </w:txbxContent>
                  </v:textbox>
                </v:shape>
              </v:group>
            </w:pict>
          </mc:Fallback>
        </mc:AlternateContent>
      </w:r>
    </w:p>
    <w:p w14:paraId="28490F41" w14:textId="55F50F4E" w:rsidR="0032345C" w:rsidRDefault="0032345C" w:rsidP="00937AB9"/>
    <w:p w14:paraId="2A7F8838" w14:textId="77777777" w:rsidR="00542AA0" w:rsidRDefault="00542AA0" w:rsidP="00937AB9"/>
    <w:p w14:paraId="79998BA8" w14:textId="77777777" w:rsidR="00542AA0" w:rsidRDefault="00542AA0" w:rsidP="00937AB9"/>
    <w:p w14:paraId="15DAF566" w14:textId="77777777" w:rsidR="0032345C" w:rsidRDefault="0032345C" w:rsidP="00937AB9"/>
    <w:p w14:paraId="0C051A28" w14:textId="77777777" w:rsidR="0032345C" w:rsidRDefault="0032345C" w:rsidP="00937AB9"/>
    <w:p w14:paraId="002BD5CA" w14:textId="77777777" w:rsidR="0076663D" w:rsidRDefault="0076663D" w:rsidP="00937AB9"/>
    <w:p w14:paraId="3CAB6551" w14:textId="77777777" w:rsidR="0076663D" w:rsidRDefault="0076663D" w:rsidP="00937AB9"/>
    <w:tbl>
      <w:tblPr>
        <w:tblStyle w:val="TableGrid"/>
        <w:tblpPr w:leftFromText="180" w:rightFromText="180" w:vertAnchor="text" w:horzAnchor="margin" w:tblpY="23"/>
        <w:tblW w:w="9564" w:type="dxa"/>
        <w:tblLook w:val="04A0" w:firstRow="1" w:lastRow="0" w:firstColumn="1" w:lastColumn="0" w:noHBand="0" w:noVBand="1"/>
      </w:tblPr>
      <w:tblGrid>
        <w:gridCol w:w="2660"/>
        <w:gridCol w:w="3452"/>
        <w:gridCol w:w="3452"/>
      </w:tblGrid>
      <w:tr w:rsidR="00937AB9" w14:paraId="412AD1EC" w14:textId="77777777" w:rsidTr="002F4295">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6B0A12F5" w14:textId="77777777" w:rsidR="00937AB9" w:rsidRDefault="00937AB9" w:rsidP="002F4295">
            <w:pPr>
              <w:rPr>
                <w:b/>
              </w:rPr>
            </w:pPr>
            <w:r>
              <w:rPr>
                <w:b/>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7C862448" w14:textId="1508E3BD" w:rsidR="00937AB9" w:rsidRDefault="006F54AD" w:rsidP="002F4295">
            <w:pPr>
              <w:rPr>
                <w:b/>
              </w:rPr>
            </w:pPr>
            <w:r>
              <w:rPr>
                <w:b/>
              </w:rPr>
              <w:t>Show Doctor’</w:t>
            </w:r>
            <w:r w:rsidR="0040736E">
              <w:rPr>
                <w:b/>
              </w:rPr>
              <w:t>s Schedule</w:t>
            </w:r>
          </w:p>
        </w:tc>
      </w:tr>
      <w:tr w:rsidR="00937AB9" w14:paraId="7A59DBA0" w14:textId="77777777" w:rsidTr="002F4295">
        <w:tc>
          <w:tcPr>
            <w:tcW w:w="2660" w:type="dxa"/>
            <w:tcBorders>
              <w:top w:val="single" w:sz="4" w:space="0" w:color="auto"/>
              <w:left w:val="single" w:sz="4" w:space="0" w:color="auto"/>
              <w:bottom w:val="single" w:sz="4" w:space="0" w:color="auto"/>
              <w:right w:val="single" w:sz="4" w:space="0" w:color="auto"/>
            </w:tcBorders>
            <w:hideMark/>
          </w:tcPr>
          <w:p w14:paraId="22C416A4" w14:textId="77777777" w:rsidR="00937AB9" w:rsidRDefault="00937AB9" w:rsidP="002F4295">
            <w:pPr>
              <w:rPr>
                <w:b/>
              </w:rPr>
            </w:pPr>
            <w:r>
              <w:rPr>
                <w:b/>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57A54521" w14:textId="6DB37088" w:rsidR="00937AB9" w:rsidRDefault="00E310B4" w:rsidP="002F4295">
            <w:r>
              <w:t>09</w:t>
            </w:r>
          </w:p>
        </w:tc>
      </w:tr>
      <w:tr w:rsidR="00937AB9" w14:paraId="2C70E83D" w14:textId="77777777" w:rsidTr="002F4295">
        <w:tc>
          <w:tcPr>
            <w:tcW w:w="2660" w:type="dxa"/>
            <w:tcBorders>
              <w:top w:val="single" w:sz="4" w:space="0" w:color="auto"/>
              <w:left w:val="single" w:sz="4" w:space="0" w:color="auto"/>
              <w:bottom w:val="single" w:sz="4" w:space="0" w:color="auto"/>
              <w:right w:val="single" w:sz="4" w:space="0" w:color="auto"/>
            </w:tcBorders>
            <w:hideMark/>
          </w:tcPr>
          <w:p w14:paraId="644B84C1" w14:textId="77777777" w:rsidR="00937AB9" w:rsidRDefault="00937AB9" w:rsidP="002F4295">
            <w:pPr>
              <w:rPr>
                <w:b/>
              </w:rPr>
            </w:pPr>
            <w:r>
              <w:rPr>
                <w:b/>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4030D53A" w14:textId="17F0FECE" w:rsidR="00937AB9" w:rsidRDefault="00E310B4" w:rsidP="002F4295">
            <w:r>
              <w:t>07</w:t>
            </w:r>
          </w:p>
        </w:tc>
      </w:tr>
      <w:tr w:rsidR="00937AB9" w14:paraId="281F8538" w14:textId="77777777" w:rsidTr="002F4295">
        <w:tc>
          <w:tcPr>
            <w:tcW w:w="2660" w:type="dxa"/>
            <w:tcBorders>
              <w:top w:val="single" w:sz="4" w:space="0" w:color="auto"/>
              <w:left w:val="single" w:sz="4" w:space="0" w:color="auto"/>
              <w:bottom w:val="single" w:sz="4" w:space="0" w:color="auto"/>
              <w:right w:val="single" w:sz="4" w:space="0" w:color="auto"/>
            </w:tcBorders>
            <w:hideMark/>
          </w:tcPr>
          <w:p w14:paraId="028A41A8" w14:textId="77777777" w:rsidR="00937AB9" w:rsidRDefault="00937AB9" w:rsidP="002F4295">
            <w:pPr>
              <w:rPr>
                <w:b/>
              </w:rPr>
            </w:pPr>
            <w:r>
              <w:rPr>
                <w:b/>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0D05872D" w14:textId="77777777" w:rsidR="00937AB9" w:rsidRDefault="00937AB9" w:rsidP="002F4295"/>
        </w:tc>
      </w:tr>
      <w:tr w:rsidR="00937AB9" w14:paraId="204425A7" w14:textId="77777777" w:rsidTr="002F4295">
        <w:tc>
          <w:tcPr>
            <w:tcW w:w="2660" w:type="dxa"/>
            <w:tcBorders>
              <w:top w:val="single" w:sz="4" w:space="0" w:color="auto"/>
              <w:left w:val="single" w:sz="4" w:space="0" w:color="auto"/>
              <w:bottom w:val="single" w:sz="4" w:space="0" w:color="auto"/>
              <w:right w:val="single" w:sz="4" w:space="0" w:color="auto"/>
            </w:tcBorders>
            <w:hideMark/>
          </w:tcPr>
          <w:p w14:paraId="5C4684D5" w14:textId="77777777" w:rsidR="00937AB9" w:rsidRDefault="00937AB9" w:rsidP="002F4295">
            <w:pPr>
              <w:rPr>
                <w:b/>
              </w:rPr>
            </w:pPr>
            <w:r>
              <w:rPr>
                <w:b/>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1862C59F" w14:textId="136BDFCF" w:rsidR="00937AB9" w:rsidRDefault="00E310B4" w:rsidP="002F4295">
            <w:r>
              <w:t>Admin</w:t>
            </w:r>
          </w:p>
        </w:tc>
      </w:tr>
      <w:tr w:rsidR="00937AB9" w14:paraId="4F147116" w14:textId="77777777" w:rsidTr="002F4295">
        <w:tc>
          <w:tcPr>
            <w:tcW w:w="2660" w:type="dxa"/>
            <w:tcBorders>
              <w:top w:val="single" w:sz="4" w:space="0" w:color="auto"/>
              <w:left w:val="single" w:sz="4" w:space="0" w:color="auto"/>
              <w:bottom w:val="single" w:sz="4" w:space="0" w:color="auto"/>
              <w:right w:val="single" w:sz="4" w:space="0" w:color="auto"/>
            </w:tcBorders>
            <w:hideMark/>
          </w:tcPr>
          <w:p w14:paraId="716536AE" w14:textId="77777777" w:rsidR="00937AB9" w:rsidRDefault="00937AB9" w:rsidP="002F4295">
            <w:pPr>
              <w:rPr>
                <w:b/>
              </w:rPr>
            </w:pPr>
            <w:r>
              <w:rPr>
                <w:b/>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52EFA832" w14:textId="2C75B9CE" w:rsidR="00937AB9" w:rsidRDefault="00E310B4" w:rsidP="002F4295">
            <w:r>
              <w:t>Doctors</w:t>
            </w:r>
          </w:p>
        </w:tc>
      </w:tr>
      <w:tr w:rsidR="00937AB9" w14:paraId="695E51D9" w14:textId="77777777" w:rsidTr="002F4295">
        <w:tc>
          <w:tcPr>
            <w:tcW w:w="2660" w:type="dxa"/>
            <w:tcBorders>
              <w:top w:val="single" w:sz="4" w:space="0" w:color="auto"/>
              <w:left w:val="single" w:sz="4" w:space="0" w:color="auto"/>
              <w:bottom w:val="single" w:sz="4" w:space="0" w:color="auto"/>
              <w:right w:val="single" w:sz="4" w:space="0" w:color="auto"/>
            </w:tcBorders>
            <w:hideMark/>
          </w:tcPr>
          <w:p w14:paraId="5E433A8C" w14:textId="77777777" w:rsidR="00937AB9" w:rsidRDefault="00937AB9" w:rsidP="002F4295">
            <w:pPr>
              <w:rPr>
                <w:b/>
              </w:rPr>
            </w:pPr>
            <w:r>
              <w:rPr>
                <w:b/>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5429F9BB" w14:textId="0B825348" w:rsidR="00937AB9" w:rsidRPr="00B80785" w:rsidRDefault="00E310B4" w:rsidP="002F4295">
            <w:r>
              <w:t>This module displays a list of appointments a doctor has on his schedule. The list will show appointment date and time, patient name and ID, for the requested doctor.</w:t>
            </w:r>
          </w:p>
        </w:tc>
      </w:tr>
      <w:tr w:rsidR="00937AB9" w14:paraId="3DD15B8F" w14:textId="77777777" w:rsidTr="002F4295">
        <w:tc>
          <w:tcPr>
            <w:tcW w:w="2660" w:type="dxa"/>
            <w:tcBorders>
              <w:top w:val="single" w:sz="4" w:space="0" w:color="auto"/>
              <w:left w:val="single" w:sz="4" w:space="0" w:color="auto"/>
              <w:bottom w:val="single" w:sz="4" w:space="0" w:color="auto"/>
              <w:right w:val="single" w:sz="4" w:space="0" w:color="auto"/>
            </w:tcBorders>
            <w:hideMark/>
          </w:tcPr>
          <w:p w14:paraId="6276E6A5" w14:textId="77777777" w:rsidR="00937AB9" w:rsidRDefault="00937AB9" w:rsidP="002F4295">
            <w:pPr>
              <w:rPr>
                <w:b/>
              </w:rPr>
            </w:pPr>
            <w:r>
              <w:rPr>
                <w:b/>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067B289A" w14:textId="77777777" w:rsidR="00937AB9" w:rsidRPr="00965CCE" w:rsidRDefault="00937AB9" w:rsidP="002F4295">
            <w:pPr>
              <w:rPr>
                <w:rFonts w:cstheme="minorHAnsi"/>
              </w:rPr>
            </w:pPr>
          </w:p>
        </w:tc>
      </w:tr>
      <w:tr w:rsidR="00937AB9" w14:paraId="2D9EE98F" w14:textId="77777777" w:rsidTr="002F4295">
        <w:tc>
          <w:tcPr>
            <w:tcW w:w="2660" w:type="dxa"/>
            <w:tcBorders>
              <w:top w:val="single" w:sz="4" w:space="0" w:color="auto"/>
              <w:left w:val="single" w:sz="4" w:space="0" w:color="auto"/>
              <w:bottom w:val="single" w:sz="4" w:space="0" w:color="auto"/>
              <w:right w:val="single" w:sz="4" w:space="0" w:color="auto"/>
            </w:tcBorders>
            <w:hideMark/>
          </w:tcPr>
          <w:p w14:paraId="23B25EF5" w14:textId="77777777" w:rsidR="00937AB9" w:rsidRDefault="00937AB9" w:rsidP="002F4295">
            <w:pPr>
              <w:rPr>
                <w:b/>
              </w:rPr>
            </w:pPr>
            <w:r>
              <w:rPr>
                <w:b/>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0CF1A6F6" w14:textId="0110B616" w:rsidR="00937AB9" w:rsidRPr="00965CCE" w:rsidRDefault="006B7216" w:rsidP="002F4295">
            <w:r>
              <w:t>Display/print</w:t>
            </w:r>
            <w:r w:rsidR="00E310B4">
              <w:t xml:space="preserve"> list of a doctor’s appointments within a given time frame.</w:t>
            </w:r>
          </w:p>
        </w:tc>
      </w:tr>
      <w:tr w:rsidR="00937AB9" w14:paraId="058972D0" w14:textId="77777777" w:rsidTr="002F4295">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4472E3A6" w14:textId="77777777" w:rsidR="00937AB9" w:rsidRDefault="00937AB9" w:rsidP="002F4295">
            <w:pPr>
              <w:rPr>
                <w:b/>
              </w:rPr>
            </w:pPr>
            <w:r>
              <w:rPr>
                <w:b/>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069422D6" w14:textId="77777777" w:rsidR="00937AB9" w:rsidRDefault="00937AB9" w:rsidP="002F4295">
            <w:pPr>
              <w:ind w:left="-85"/>
              <w:jc w:val="center"/>
              <w:rPr>
                <w:b/>
              </w:rPr>
            </w:pPr>
            <w:r>
              <w:rPr>
                <w:b/>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7C0922D0" w14:textId="77777777" w:rsidR="00937AB9" w:rsidRDefault="00937AB9" w:rsidP="002F4295">
            <w:pPr>
              <w:ind w:left="-85"/>
              <w:jc w:val="center"/>
              <w:rPr>
                <w:b/>
              </w:rPr>
            </w:pPr>
            <w:r>
              <w:rPr>
                <w:b/>
              </w:rPr>
              <w:t>System Response</w:t>
            </w:r>
          </w:p>
        </w:tc>
      </w:tr>
      <w:tr w:rsidR="00937AB9" w14:paraId="2B524ADE" w14:textId="77777777" w:rsidTr="002F4295">
        <w:trPr>
          <w:trHeight w:val="2497"/>
        </w:trPr>
        <w:tc>
          <w:tcPr>
            <w:tcW w:w="2660" w:type="dxa"/>
            <w:tcBorders>
              <w:top w:val="single" w:sz="4" w:space="0" w:color="auto"/>
              <w:left w:val="single" w:sz="4" w:space="0" w:color="auto"/>
              <w:bottom w:val="single" w:sz="4" w:space="0" w:color="auto"/>
              <w:right w:val="single" w:sz="4" w:space="0" w:color="auto"/>
            </w:tcBorders>
          </w:tcPr>
          <w:p w14:paraId="050642C0" w14:textId="2858C96D" w:rsidR="00937AB9" w:rsidRDefault="00E310B4" w:rsidP="002F4295">
            <w:pPr>
              <w:rPr>
                <w:rFonts w:cstheme="minorHAnsi"/>
                <w:b/>
              </w:rPr>
            </w:pPr>
            <w:r>
              <w:rPr>
                <w:rFonts w:cstheme="minorHAnsi"/>
                <w:b/>
              </w:rPr>
              <w:t>Show doctor schedule</w:t>
            </w:r>
          </w:p>
        </w:tc>
        <w:tc>
          <w:tcPr>
            <w:tcW w:w="3452" w:type="dxa"/>
            <w:tcBorders>
              <w:top w:val="single" w:sz="4" w:space="0" w:color="auto"/>
              <w:left w:val="single" w:sz="4" w:space="0" w:color="auto"/>
              <w:bottom w:val="single" w:sz="4" w:space="0" w:color="auto"/>
              <w:right w:val="single" w:sz="4" w:space="0" w:color="auto"/>
            </w:tcBorders>
          </w:tcPr>
          <w:p w14:paraId="5C3B612B" w14:textId="6BA55985" w:rsidR="00937AB9" w:rsidRPr="00E310B4" w:rsidRDefault="00E310B4" w:rsidP="002F4295">
            <w:pPr>
              <w:rPr>
                <w:b/>
              </w:rPr>
            </w:pPr>
            <w:r w:rsidRPr="00E310B4">
              <w:rPr>
                <w:b/>
              </w:rPr>
              <w:t xml:space="preserve">Step 1: </w:t>
            </w:r>
            <w:r w:rsidRPr="00E310B4">
              <w:t xml:space="preserve">Actor </w:t>
            </w:r>
            <w:r>
              <w:t xml:space="preserve">requests </w:t>
            </w:r>
            <w:r w:rsidR="006B7216">
              <w:t>doctor schedule UI.</w:t>
            </w:r>
          </w:p>
          <w:p w14:paraId="5771BCF5" w14:textId="77777777" w:rsidR="00937AB9" w:rsidRDefault="00937AB9" w:rsidP="002F4295"/>
          <w:p w14:paraId="56B41BB3" w14:textId="77777777" w:rsidR="006B7216" w:rsidRDefault="006B7216" w:rsidP="002F4295">
            <w:r>
              <w:rPr>
                <w:b/>
              </w:rPr>
              <w:t xml:space="preserve">Step 3: </w:t>
            </w:r>
            <w:r>
              <w:t xml:space="preserve">Actor selects registered doctor name and doctor ID. </w:t>
            </w:r>
          </w:p>
          <w:p w14:paraId="0C4407A7" w14:textId="77777777" w:rsidR="006B7216" w:rsidRDefault="006B7216" w:rsidP="002F4295"/>
          <w:p w14:paraId="6D0B88E8" w14:textId="52A47C9B" w:rsidR="006B7216" w:rsidRPr="006B7216" w:rsidRDefault="006B7216" w:rsidP="002F4295"/>
        </w:tc>
        <w:tc>
          <w:tcPr>
            <w:tcW w:w="3452" w:type="dxa"/>
            <w:tcBorders>
              <w:top w:val="single" w:sz="4" w:space="0" w:color="auto"/>
              <w:left w:val="single" w:sz="4" w:space="0" w:color="auto"/>
              <w:bottom w:val="single" w:sz="4" w:space="0" w:color="auto"/>
              <w:right w:val="single" w:sz="4" w:space="0" w:color="auto"/>
            </w:tcBorders>
            <w:hideMark/>
          </w:tcPr>
          <w:p w14:paraId="441D6F19" w14:textId="77777777" w:rsidR="00937AB9" w:rsidRDefault="006B7216" w:rsidP="002F4295">
            <w:r>
              <w:rPr>
                <w:b/>
              </w:rPr>
              <w:t xml:space="preserve">Step 2: </w:t>
            </w:r>
            <w:r>
              <w:t>System displays Doctor schedule UI.</w:t>
            </w:r>
          </w:p>
          <w:p w14:paraId="3E43F536" w14:textId="77777777" w:rsidR="006B7216" w:rsidRDefault="006B7216" w:rsidP="002F4295">
            <w:pPr>
              <w:rPr>
                <w:b/>
              </w:rPr>
            </w:pPr>
          </w:p>
          <w:p w14:paraId="487B042B" w14:textId="27A9510F" w:rsidR="006B7216" w:rsidRDefault="006B7216" w:rsidP="0082076B">
            <w:r>
              <w:rPr>
                <w:b/>
              </w:rPr>
              <w:t xml:space="preserve">Step </w:t>
            </w:r>
            <w:r w:rsidR="00E83A3A">
              <w:rPr>
                <w:b/>
              </w:rPr>
              <w:t>4</w:t>
            </w:r>
            <w:r>
              <w:rPr>
                <w:b/>
              </w:rPr>
              <w:t xml:space="preserve">: </w:t>
            </w:r>
            <w:r>
              <w:t>System retrieves from appointment file, the appointments set to the requested Doctor ID.</w:t>
            </w:r>
          </w:p>
          <w:p w14:paraId="325BC395" w14:textId="77777777" w:rsidR="0082076B" w:rsidRDefault="0082076B" w:rsidP="0082076B"/>
          <w:p w14:paraId="6E9027C3" w14:textId="3CD1A70D" w:rsidR="0082076B" w:rsidRPr="0082076B" w:rsidRDefault="00E83A3A" w:rsidP="0082076B">
            <w:r>
              <w:rPr>
                <w:b/>
              </w:rPr>
              <w:t>Step 5</w:t>
            </w:r>
            <w:r w:rsidR="0082076B">
              <w:rPr>
                <w:b/>
              </w:rPr>
              <w:t xml:space="preserve">: </w:t>
            </w:r>
            <w:r w:rsidR="0082076B">
              <w:t>System displays, in list form, appointments scheduled for the Doctor in the requested time frame.</w:t>
            </w:r>
          </w:p>
        </w:tc>
      </w:tr>
      <w:tr w:rsidR="00937AB9" w14:paraId="03EA0CE7" w14:textId="77777777" w:rsidTr="002F4295">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0F0EF733" w14:textId="56977A84" w:rsidR="00937AB9" w:rsidRDefault="00937AB9" w:rsidP="002F4295">
            <w:pPr>
              <w:ind w:left="-85"/>
              <w:rPr>
                <w:rFonts w:cstheme="minorHAnsi"/>
                <w:b/>
              </w:rPr>
            </w:pPr>
            <w:r>
              <w:rPr>
                <w:b/>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4C2E1D1E" w14:textId="77777777" w:rsidR="00937AB9" w:rsidRDefault="00937AB9" w:rsidP="002F4295">
            <w:pPr>
              <w:ind w:left="-85"/>
              <w:jc w:val="center"/>
              <w:rPr>
                <w:b/>
              </w:rPr>
            </w:pPr>
            <w:r>
              <w:rPr>
                <w:b/>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201FED94" w14:textId="77777777" w:rsidR="00937AB9" w:rsidRDefault="00937AB9" w:rsidP="002F4295">
            <w:pPr>
              <w:ind w:left="-85"/>
              <w:jc w:val="center"/>
              <w:rPr>
                <w:b/>
              </w:rPr>
            </w:pPr>
            <w:r>
              <w:rPr>
                <w:b/>
              </w:rPr>
              <w:t>System Response</w:t>
            </w:r>
          </w:p>
        </w:tc>
      </w:tr>
      <w:tr w:rsidR="00937AB9" w14:paraId="1F3A0832" w14:textId="77777777" w:rsidTr="002F4295">
        <w:trPr>
          <w:trHeight w:val="860"/>
        </w:trPr>
        <w:tc>
          <w:tcPr>
            <w:tcW w:w="2660" w:type="dxa"/>
            <w:tcBorders>
              <w:top w:val="single" w:sz="4" w:space="0" w:color="auto"/>
              <w:left w:val="single" w:sz="4" w:space="0" w:color="auto"/>
              <w:right w:val="single" w:sz="4" w:space="0" w:color="auto"/>
            </w:tcBorders>
            <w:hideMark/>
          </w:tcPr>
          <w:p w14:paraId="44FDADFE" w14:textId="02624D29" w:rsidR="00937AB9" w:rsidRPr="008E69D8" w:rsidRDefault="0082076B" w:rsidP="002F4295">
            <w:pPr>
              <w:rPr>
                <w:b/>
              </w:rPr>
            </w:pPr>
            <w:r>
              <w:rPr>
                <w:b/>
              </w:rPr>
              <w:t>Print Schedule</w:t>
            </w:r>
          </w:p>
        </w:tc>
        <w:tc>
          <w:tcPr>
            <w:tcW w:w="3452" w:type="dxa"/>
            <w:tcBorders>
              <w:top w:val="single" w:sz="4" w:space="0" w:color="auto"/>
              <w:left w:val="single" w:sz="4" w:space="0" w:color="auto"/>
              <w:bottom w:val="single" w:sz="4" w:space="0" w:color="auto"/>
              <w:right w:val="single" w:sz="4" w:space="0" w:color="auto"/>
            </w:tcBorders>
          </w:tcPr>
          <w:p w14:paraId="5308CC54" w14:textId="56DF5658" w:rsidR="0082076B" w:rsidRPr="0082076B" w:rsidRDefault="0082076B" w:rsidP="002F4295">
            <w:r>
              <w:t xml:space="preserve"> </w:t>
            </w:r>
            <w:r w:rsidR="00E83A3A">
              <w:rPr>
                <w:b/>
              </w:rPr>
              <w:t>Step 6</w:t>
            </w:r>
            <w:r>
              <w:rPr>
                <w:b/>
              </w:rPr>
              <w:t xml:space="preserve">: </w:t>
            </w:r>
            <w:r>
              <w:t>Actor chooses to print out list.</w:t>
            </w:r>
          </w:p>
        </w:tc>
        <w:tc>
          <w:tcPr>
            <w:tcW w:w="3452" w:type="dxa"/>
            <w:tcBorders>
              <w:top w:val="single" w:sz="4" w:space="0" w:color="auto"/>
              <w:left w:val="single" w:sz="4" w:space="0" w:color="auto"/>
              <w:bottom w:val="single" w:sz="4" w:space="0" w:color="auto"/>
              <w:right w:val="single" w:sz="4" w:space="0" w:color="auto"/>
            </w:tcBorders>
          </w:tcPr>
          <w:p w14:paraId="1393914E" w14:textId="15CF1F58" w:rsidR="00937AB9" w:rsidRPr="0082076B" w:rsidRDefault="00E83A3A" w:rsidP="0082076B">
            <w:r>
              <w:rPr>
                <w:b/>
              </w:rPr>
              <w:t>Step 7</w:t>
            </w:r>
            <w:r w:rsidR="0082076B">
              <w:rPr>
                <w:b/>
              </w:rPr>
              <w:t xml:space="preserve">: </w:t>
            </w:r>
            <w:r w:rsidR="0082076B">
              <w:t>System sends the list to the default local printer.</w:t>
            </w:r>
          </w:p>
        </w:tc>
      </w:tr>
      <w:tr w:rsidR="00937AB9" w14:paraId="6F9A0858" w14:textId="77777777" w:rsidTr="002F4295">
        <w:tc>
          <w:tcPr>
            <w:tcW w:w="2660" w:type="dxa"/>
            <w:tcBorders>
              <w:top w:val="single" w:sz="4" w:space="0" w:color="auto"/>
              <w:left w:val="single" w:sz="4" w:space="0" w:color="auto"/>
              <w:bottom w:val="single" w:sz="4" w:space="0" w:color="auto"/>
              <w:right w:val="single" w:sz="4" w:space="0" w:color="auto"/>
            </w:tcBorders>
            <w:hideMark/>
          </w:tcPr>
          <w:p w14:paraId="10593C1C" w14:textId="70B53BBC" w:rsidR="00937AB9" w:rsidRDefault="00937AB9" w:rsidP="002F4295">
            <w:pPr>
              <w:rPr>
                <w:b/>
              </w:rPr>
            </w:pPr>
            <w:r>
              <w:rPr>
                <w:b/>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4A63BEC2" w14:textId="482D2257" w:rsidR="00937AB9" w:rsidRDefault="0082076B" w:rsidP="0082076B">
            <w:pPr>
              <w:rPr>
                <w:rFonts w:cstheme="minorHAnsi"/>
              </w:rPr>
            </w:pPr>
            <w:r>
              <w:rPr>
                <w:rFonts w:cstheme="minorHAnsi"/>
              </w:rPr>
              <w:t>A list of appointments registered to a Doctor is displayed and/or printed.</w:t>
            </w:r>
          </w:p>
        </w:tc>
      </w:tr>
      <w:tr w:rsidR="00937AB9" w14:paraId="17E55ACD" w14:textId="77777777" w:rsidTr="002F4295">
        <w:tc>
          <w:tcPr>
            <w:tcW w:w="2660" w:type="dxa"/>
            <w:tcBorders>
              <w:top w:val="single" w:sz="4" w:space="0" w:color="auto"/>
              <w:left w:val="single" w:sz="4" w:space="0" w:color="auto"/>
              <w:bottom w:val="single" w:sz="4" w:space="0" w:color="auto"/>
              <w:right w:val="single" w:sz="4" w:space="0" w:color="auto"/>
            </w:tcBorders>
            <w:hideMark/>
          </w:tcPr>
          <w:p w14:paraId="033EF914" w14:textId="77777777" w:rsidR="00937AB9" w:rsidRDefault="00937AB9" w:rsidP="002F4295">
            <w:pPr>
              <w:rPr>
                <w:b/>
              </w:rPr>
            </w:pPr>
            <w:r>
              <w:rPr>
                <w:b/>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21E63754" w14:textId="77777777" w:rsidR="00937AB9" w:rsidRDefault="00937AB9" w:rsidP="002F4295">
            <w:pPr>
              <w:tabs>
                <w:tab w:val="right" w:pos="6688"/>
              </w:tabs>
              <w:rPr>
                <w:rFonts w:cstheme="minorHAnsi"/>
              </w:rPr>
            </w:pPr>
            <w:r>
              <w:rPr>
                <w:rFonts w:cstheme="minorHAnsi"/>
                <w:color w:val="FF0000"/>
              </w:rPr>
              <w:tab/>
            </w:r>
          </w:p>
        </w:tc>
      </w:tr>
      <w:tr w:rsidR="00937AB9" w14:paraId="2F182C00" w14:textId="77777777" w:rsidTr="002F4295">
        <w:tc>
          <w:tcPr>
            <w:tcW w:w="2660" w:type="dxa"/>
            <w:tcBorders>
              <w:top w:val="single" w:sz="4" w:space="0" w:color="auto"/>
              <w:left w:val="single" w:sz="4" w:space="0" w:color="auto"/>
              <w:bottom w:val="single" w:sz="4" w:space="0" w:color="auto"/>
              <w:right w:val="single" w:sz="4" w:space="0" w:color="auto"/>
            </w:tcBorders>
            <w:hideMark/>
          </w:tcPr>
          <w:p w14:paraId="54D92750" w14:textId="77777777" w:rsidR="00937AB9" w:rsidRDefault="00937AB9" w:rsidP="002F4295">
            <w:pPr>
              <w:rPr>
                <w:b/>
              </w:rPr>
            </w:pPr>
            <w:r>
              <w:rPr>
                <w:b/>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29C614C9" w14:textId="77777777" w:rsidR="00937AB9" w:rsidRDefault="00937AB9" w:rsidP="002F4295">
            <w:pPr>
              <w:rPr>
                <w:rFonts w:cstheme="minorHAnsi"/>
              </w:rPr>
            </w:pPr>
          </w:p>
        </w:tc>
      </w:tr>
      <w:tr w:rsidR="00937AB9" w14:paraId="4473CE46" w14:textId="77777777" w:rsidTr="002F4295">
        <w:tc>
          <w:tcPr>
            <w:tcW w:w="2660" w:type="dxa"/>
            <w:tcBorders>
              <w:top w:val="single" w:sz="4" w:space="0" w:color="auto"/>
              <w:left w:val="single" w:sz="4" w:space="0" w:color="auto"/>
              <w:bottom w:val="single" w:sz="4" w:space="0" w:color="auto"/>
              <w:right w:val="single" w:sz="4" w:space="0" w:color="auto"/>
            </w:tcBorders>
            <w:hideMark/>
          </w:tcPr>
          <w:p w14:paraId="4D5CD2B1" w14:textId="77777777" w:rsidR="00937AB9" w:rsidRDefault="00937AB9" w:rsidP="002F4295">
            <w:pPr>
              <w:rPr>
                <w:b/>
              </w:rPr>
            </w:pPr>
            <w:r>
              <w:rPr>
                <w:b/>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7D0BB035" w14:textId="77777777" w:rsidR="00937AB9" w:rsidRDefault="00937AB9" w:rsidP="002F4295">
            <w:pPr>
              <w:rPr>
                <w:rFonts w:cstheme="minorHAnsi"/>
              </w:rPr>
            </w:pPr>
          </w:p>
        </w:tc>
      </w:tr>
    </w:tbl>
    <w:p w14:paraId="22D1241D" w14:textId="77777777" w:rsidR="00937AB9" w:rsidRDefault="00937AB9" w:rsidP="00937AB9"/>
    <w:p w14:paraId="4C63361D" w14:textId="77777777" w:rsidR="00937AB9" w:rsidRDefault="00937AB9" w:rsidP="00937AB9"/>
    <w:p w14:paraId="29BD385C" w14:textId="77777777" w:rsidR="00937AB9" w:rsidRDefault="00937AB9" w:rsidP="00937AB9"/>
    <w:p w14:paraId="5B27EE99" w14:textId="77777777" w:rsidR="00937AB9" w:rsidRDefault="00937AB9" w:rsidP="00937AB9"/>
    <w:p w14:paraId="25F940DF" w14:textId="77777777" w:rsidR="00937AB9" w:rsidRDefault="00937AB9" w:rsidP="00937AB9"/>
    <w:p w14:paraId="663A63F5" w14:textId="77777777" w:rsidR="00937AB9" w:rsidRDefault="00937AB9" w:rsidP="00937AB9"/>
    <w:p w14:paraId="1115841C" w14:textId="77777777" w:rsidR="0040736E" w:rsidRDefault="0040736E" w:rsidP="00937AB9"/>
    <w:p w14:paraId="691989A4" w14:textId="77777777" w:rsidR="00937AB9" w:rsidRDefault="00937AB9" w:rsidP="00937AB9"/>
    <w:p w14:paraId="1CEC9AD9" w14:textId="77777777" w:rsidR="00937AB9" w:rsidRDefault="00937AB9" w:rsidP="00937AB9"/>
    <w:p w14:paraId="310A30A1" w14:textId="77777777" w:rsidR="00A1073C" w:rsidRDefault="00A1073C" w:rsidP="00937AB9"/>
    <w:p w14:paraId="6EF86993" w14:textId="77777777" w:rsidR="00A1073C" w:rsidRDefault="00A1073C" w:rsidP="00937AB9"/>
    <w:p w14:paraId="4AF72B7B" w14:textId="77777777" w:rsidR="00A1073C" w:rsidRDefault="00A1073C" w:rsidP="00937AB9"/>
    <w:p w14:paraId="074BE9ED" w14:textId="77777777" w:rsidR="00A1073C" w:rsidRDefault="00A1073C" w:rsidP="00937AB9"/>
    <w:p w14:paraId="31D7B67F" w14:textId="77777777" w:rsidR="002E4BE7" w:rsidRDefault="002E4BE7" w:rsidP="00937AB9"/>
    <w:p w14:paraId="3B80E30E" w14:textId="77777777" w:rsidR="002E4BE7" w:rsidRDefault="002E4BE7" w:rsidP="00937AB9"/>
    <w:p w14:paraId="5A935D69" w14:textId="77777777" w:rsidR="002E4BE7" w:rsidRDefault="002E4BE7" w:rsidP="00937AB9"/>
    <w:p w14:paraId="6273705D" w14:textId="77777777" w:rsidR="002E4BE7" w:rsidRDefault="002E4BE7" w:rsidP="00937AB9"/>
    <w:p w14:paraId="01AA9D38" w14:textId="77777777" w:rsidR="002E4BE7" w:rsidRDefault="002E4BE7" w:rsidP="00937AB9"/>
    <w:p w14:paraId="7B7FA590" w14:textId="77777777" w:rsidR="002E4BE7" w:rsidRDefault="002E4BE7" w:rsidP="00937AB9"/>
    <w:p w14:paraId="0659CD38" w14:textId="77777777" w:rsidR="00A1073C" w:rsidRDefault="00A1073C" w:rsidP="00937AB9"/>
    <w:p w14:paraId="3E227F96" w14:textId="77777777" w:rsidR="00A1073C" w:rsidRDefault="00A1073C" w:rsidP="00937AB9"/>
    <w:p w14:paraId="4C8577B5" w14:textId="77777777" w:rsidR="00A1073C" w:rsidRDefault="00A1073C" w:rsidP="00937AB9"/>
    <w:p w14:paraId="4C841111" w14:textId="77777777" w:rsidR="00A1073C" w:rsidRDefault="00A1073C" w:rsidP="00937AB9"/>
    <w:p w14:paraId="60279DBA" w14:textId="1E5DCD75" w:rsidR="00937AB9" w:rsidRDefault="00937AB9" w:rsidP="00857447">
      <w:pPr>
        <w:pStyle w:val="Heading3"/>
        <w:numPr>
          <w:ilvl w:val="2"/>
          <w:numId w:val="8"/>
        </w:numPr>
        <w:rPr>
          <w:b/>
          <w:color w:val="auto"/>
          <w:sz w:val="28"/>
          <w:szCs w:val="28"/>
        </w:rPr>
      </w:pPr>
      <w:bookmarkStart w:id="47" w:name="_Toc406751919"/>
      <w:r>
        <w:rPr>
          <w:b/>
          <w:color w:val="auto"/>
          <w:sz w:val="28"/>
          <w:szCs w:val="28"/>
        </w:rPr>
        <w:lastRenderedPageBreak/>
        <w:t>Check-in Patient</w:t>
      </w:r>
      <w:bookmarkEnd w:id="47"/>
    </w:p>
    <w:p w14:paraId="18D043AD" w14:textId="4D69500E" w:rsidR="00FB0B05" w:rsidRDefault="009759C3" w:rsidP="00FB0B05">
      <w:r>
        <w:rPr>
          <w:noProof/>
          <w:lang w:val="en-IE" w:eastAsia="en-IE"/>
        </w:rPr>
        <mc:AlternateContent>
          <mc:Choice Requires="wpg">
            <w:drawing>
              <wp:anchor distT="0" distB="0" distL="114300" distR="114300" simplePos="0" relativeHeight="251606528" behindDoc="0" locked="0" layoutInCell="1" allowOverlap="1" wp14:anchorId="0F0B811C" wp14:editId="27BCDE38">
                <wp:simplePos x="0" y="0"/>
                <wp:positionH relativeFrom="margin">
                  <wp:posOffset>0</wp:posOffset>
                </wp:positionH>
                <wp:positionV relativeFrom="paragraph">
                  <wp:posOffset>289560</wp:posOffset>
                </wp:positionV>
                <wp:extent cx="5691505" cy="2896235"/>
                <wp:effectExtent l="0" t="0" r="0" b="18415"/>
                <wp:wrapNone/>
                <wp:docPr id="311" name="Group 311"/>
                <wp:cNvGraphicFramePr/>
                <a:graphic xmlns:a="http://schemas.openxmlformats.org/drawingml/2006/main">
                  <a:graphicData uri="http://schemas.microsoft.com/office/word/2010/wordprocessingGroup">
                    <wpg:wgp>
                      <wpg:cNvGrpSpPr/>
                      <wpg:grpSpPr>
                        <a:xfrm>
                          <a:off x="0" y="0"/>
                          <a:ext cx="5691505" cy="2896235"/>
                          <a:chOff x="0" y="0"/>
                          <a:chExt cx="5691800" cy="2896269"/>
                        </a:xfrm>
                      </wpg:grpSpPr>
                      <wpg:grpSp>
                        <wpg:cNvPr id="312" name="Group 312"/>
                        <wpg:cNvGrpSpPr/>
                        <wpg:grpSpPr>
                          <a:xfrm>
                            <a:off x="0" y="0"/>
                            <a:ext cx="1056005" cy="1496060"/>
                            <a:chOff x="0" y="0"/>
                            <a:chExt cx="1056005" cy="1496060"/>
                          </a:xfrm>
                        </wpg:grpSpPr>
                        <wpg:grpSp>
                          <wpg:cNvPr id="313" name="Group 313"/>
                          <wpg:cNvGrpSpPr/>
                          <wpg:grpSpPr>
                            <a:xfrm>
                              <a:off x="333375" y="0"/>
                              <a:ext cx="422910" cy="1107440"/>
                              <a:chOff x="0" y="0"/>
                              <a:chExt cx="423080" cy="1107650"/>
                            </a:xfrm>
                          </wpg:grpSpPr>
                          <wps:wsp>
                            <wps:cNvPr id="314" name="Smiley Face 314"/>
                            <wps:cNvSpPr/>
                            <wps:spPr>
                              <a:xfrm>
                                <a:off x="0" y="0"/>
                                <a:ext cx="423080" cy="532263"/>
                              </a:xfrm>
                              <a:prstGeom prst="smileyFace">
                                <a:avLst/>
                              </a:prstGeom>
                              <a:solidFill>
                                <a:srgbClr val="FFC000"/>
                              </a:solidFill>
                              <a:ln w="12700" cap="flat" cmpd="sng" algn="ctr">
                                <a:solidFill>
                                  <a:srgbClr val="FFC000">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5" name="Straight Connector 315"/>
                            <wps:cNvCnPr/>
                            <wps:spPr>
                              <a:xfrm>
                                <a:off x="207563" y="538542"/>
                                <a:ext cx="0" cy="382137"/>
                              </a:xfrm>
                              <a:prstGeom prst="line">
                                <a:avLst/>
                              </a:prstGeom>
                              <a:noFill/>
                              <a:ln w="6350" cap="flat" cmpd="sng" algn="ctr">
                                <a:solidFill>
                                  <a:srgbClr val="5B9BD5"/>
                                </a:solidFill>
                                <a:prstDash val="solid"/>
                                <a:miter lim="800000"/>
                              </a:ln>
                              <a:effectLst/>
                            </wps:spPr>
                            <wps:bodyPr/>
                          </wps:wsp>
                          <wps:wsp>
                            <wps:cNvPr id="316" name="Straight Connector 316"/>
                            <wps:cNvCnPr/>
                            <wps:spPr>
                              <a:xfrm flipH="1">
                                <a:off x="84147" y="661958"/>
                                <a:ext cx="232012" cy="0"/>
                              </a:xfrm>
                              <a:prstGeom prst="line">
                                <a:avLst/>
                              </a:prstGeom>
                              <a:noFill/>
                              <a:ln w="6350" cap="flat" cmpd="sng" algn="ctr">
                                <a:solidFill>
                                  <a:srgbClr val="5B9BD5"/>
                                </a:solidFill>
                                <a:prstDash val="solid"/>
                                <a:miter lim="800000"/>
                              </a:ln>
                              <a:effectLst/>
                            </wps:spPr>
                            <wps:bodyPr/>
                          </wps:wsp>
                          <wps:wsp>
                            <wps:cNvPr id="317" name="Straight Connector 317"/>
                            <wps:cNvCnPr/>
                            <wps:spPr>
                              <a:xfrm flipH="1">
                                <a:off x="50489" y="903180"/>
                                <a:ext cx="163195" cy="204470"/>
                              </a:xfrm>
                              <a:prstGeom prst="line">
                                <a:avLst/>
                              </a:prstGeom>
                              <a:noFill/>
                              <a:ln w="6350" cap="flat" cmpd="sng" algn="ctr">
                                <a:solidFill>
                                  <a:srgbClr val="5B9BD5"/>
                                </a:solidFill>
                                <a:prstDash val="solid"/>
                                <a:miter lim="800000"/>
                              </a:ln>
                              <a:effectLst/>
                            </wps:spPr>
                            <wps:bodyPr/>
                          </wps:wsp>
                          <wps:wsp>
                            <wps:cNvPr id="318" name="Straight Connector 318"/>
                            <wps:cNvCnPr/>
                            <wps:spPr>
                              <a:xfrm>
                                <a:off x="213173" y="914400"/>
                                <a:ext cx="149860" cy="191135"/>
                              </a:xfrm>
                              <a:prstGeom prst="line">
                                <a:avLst/>
                              </a:prstGeom>
                              <a:noFill/>
                              <a:ln w="6350" cap="flat" cmpd="sng" algn="ctr">
                                <a:solidFill>
                                  <a:srgbClr val="5B9BD5"/>
                                </a:solidFill>
                                <a:prstDash val="solid"/>
                                <a:miter lim="800000"/>
                              </a:ln>
                              <a:effectLst/>
                            </wps:spPr>
                            <wps:bodyPr/>
                          </wps:wsp>
                        </wpg:grpSp>
                        <wps:wsp>
                          <wps:cNvPr id="319" name="Text Box 2"/>
                          <wps:cNvSpPr txBox="1">
                            <a:spLocks noChangeArrowheads="1"/>
                          </wps:cNvSpPr>
                          <wps:spPr bwMode="auto">
                            <a:xfrm>
                              <a:off x="0" y="1181100"/>
                              <a:ext cx="1056005" cy="314960"/>
                            </a:xfrm>
                            <a:prstGeom prst="rect">
                              <a:avLst/>
                            </a:prstGeom>
                            <a:noFill/>
                            <a:ln w="9525">
                              <a:noFill/>
                              <a:miter lim="800000"/>
                              <a:headEnd/>
                              <a:tailEnd/>
                            </a:ln>
                          </wps:spPr>
                          <wps:txbx>
                            <w:txbxContent>
                              <w:p w14:paraId="3BC4F561" w14:textId="77777777" w:rsidR="005404A0" w:rsidRDefault="005404A0" w:rsidP="00FB0B05">
                                <w:pPr>
                                  <w:jc w:val="center"/>
                                </w:pPr>
                                <w:r>
                                  <w:t>Administrator</w:t>
                                </w:r>
                              </w:p>
                            </w:txbxContent>
                          </wps:txbx>
                          <wps:bodyPr rot="0" vert="horz" wrap="square" lIns="91440" tIns="45720" rIns="91440" bIns="45720" anchor="t" anchorCtr="0">
                            <a:noAutofit/>
                          </wps:bodyPr>
                        </wps:wsp>
                      </wpg:grpSp>
                      <wps:wsp>
                        <wps:cNvPr id="320" name="Oval 320"/>
                        <wps:cNvSpPr/>
                        <wps:spPr>
                          <a:xfrm>
                            <a:off x="1927815" y="298819"/>
                            <a:ext cx="2047875" cy="752475"/>
                          </a:xfrm>
                          <a:prstGeom prst="ellipse">
                            <a:avLst/>
                          </a:prstGeom>
                          <a:solidFill>
                            <a:schemeClr val="accent1">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5CCEE6" w14:textId="310800DC" w:rsidR="005404A0" w:rsidRPr="00DF2EDB" w:rsidRDefault="005404A0" w:rsidP="00FB0B05">
                              <w:pPr>
                                <w:jc w:val="center"/>
                                <w:rPr>
                                  <w:color w:val="000000" w:themeColor="text1"/>
                                  <w:lang w:val="en-I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Check-in Patient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21" name="Group 321"/>
                        <wpg:cNvGrpSpPr/>
                        <wpg:grpSpPr>
                          <a:xfrm>
                            <a:off x="4635795" y="21265"/>
                            <a:ext cx="1056005" cy="1496060"/>
                            <a:chOff x="0" y="0"/>
                            <a:chExt cx="1056005" cy="1496060"/>
                          </a:xfrm>
                        </wpg:grpSpPr>
                        <wpg:grpSp>
                          <wpg:cNvPr id="322" name="Group 322"/>
                          <wpg:cNvGrpSpPr/>
                          <wpg:grpSpPr>
                            <a:xfrm>
                              <a:off x="333375" y="0"/>
                              <a:ext cx="422910" cy="1107440"/>
                              <a:chOff x="0" y="0"/>
                              <a:chExt cx="423080" cy="1107650"/>
                            </a:xfrm>
                          </wpg:grpSpPr>
                          <wps:wsp>
                            <wps:cNvPr id="323" name="Smiley Face 323"/>
                            <wps:cNvSpPr/>
                            <wps:spPr>
                              <a:xfrm>
                                <a:off x="0" y="0"/>
                                <a:ext cx="423080" cy="532263"/>
                              </a:xfrm>
                              <a:prstGeom prst="smileyFace">
                                <a:avLst/>
                              </a:prstGeom>
                              <a:solidFill>
                                <a:srgbClr val="FFC000"/>
                              </a:solidFill>
                              <a:ln w="12700" cap="flat" cmpd="sng" algn="ctr">
                                <a:solidFill>
                                  <a:srgbClr val="FFC000">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4" name="Straight Connector 324"/>
                            <wps:cNvCnPr/>
                            <wps:spPr>
                              <a:xfrm>
                                <a:off x="207563" y="538542"/>
                                <a:ext cx="0" cy="382137"/>
                              </a:xfrm>
                              <a:prstGeom prst="line">
                                <a:avLst/>
                              </a:prstGeom>
                              <a:noFill/>
                              <a:ln w="6350" cap="flat" cmpd="sng" algn="ctr">
                                <a:solidFill>
                                  <a:srgbClr val="5B9BD5"/>
                                </a:solidFill>
                                <a:prstDash val="solid"/>
                                <a:miter lim="800000"/>
                              </a:ln>
                              <a:effectLst/>
                            </wps:spPr>
                            <wps:bodyPr/>
                          </wps:wsp>
                          <wps:wsp>
                            <wps:cNvPr id="325" name="Straight Connector 325"/>
                            <wps:cNvCnPr/>
                            <wps:spPr>
                              <a:xfrm flipH="1">
                                <a:off x="84147" y="661958"/>
                                <a:ext cx="232012" cy="0"/>
                              </a:xfrm>
                              <a:prstGeom prst="line">
                                <a:avLst/>
                              </a:prstGeom>
                              <a:noFill/>
                              <a:ln w="6350" cap="flat" cmpd="sng" algn="ctr">
                                <a:solidFill>
                                  <a:srgbClr val="5B9BD5"/>
                                </a:solidFill>
                                <a:prstDash val="solid"/>
                                <a:miter lim="800000"/>
                              </a:ln>
                              <a:effectLst/>
                            </wps:spPr>
                            <wps:bodyPr/>
                          </wps:wsp>
                          <wps:wsp>
                            <wps:cNvPr id="326" name="Straight Connector 326"/>
                            <wps:cNvCnPr/>
                            <wps:spPr>
                              <a:xfrm flipH="1">
                                <a:off x="50489" y="903180"/>
                                <a:ext cx="163195" cy="204470"/>
                              </a:xfrm>
                              <a:prstGeom prst="line">
                                <a:avLst/>
                              </a:prstGeom>
                              <a:noFill/>
                              <a:ln w="6350" cap="flat" cmpd="sng" algn="ctr">
                                <a:solidFill>
                                  <a:srgbClr val="5B9BD5"/>
                                </a:solidFill>
                                <a:prstDash val="solid"/>
                                <a:miter lim="800000"/>
                              </a:ln>
                              <a:effectLst/>
                            </wps:spPr>
                            <wps:bodyPr/>
                          </wps:wsp>
                          <wps:wsp>
                            <wps:cNvPr id="327" name="Straight Connector 327"/>
                            <wps:cNvCnPr/>
                            <wps:spPr>
                              <a:xfrm>
                                <a:off x="213173" y="914400"/>
                                <a:ext cx="149860" cy="191135"/>
                              </a:xfrm>
                              <a:prstGeom prst="line">
                                <a:avLst/>
                              </a:prstGeom>
                              <a:noFill/>
                              <a:ln w="6350" cap="flat" cmpd="sng" algn="ctr">
                                <a:solidFill>
                                  <a:srgbClr val="5B9BD5"/>
                                </a:solidFill>
                                <a:prstDash val="solid"/>
                                <a:miter lim="800000"/>
                              </a:ln>
                              <a:effectLst/>
                            </wps:spPr>
                            <wps:bodyPr/>
                          </wps:wsp>
                        </wpg:grpSp>
                        <wps:wsp>
                          <wps:cNvPr id="328" name="Text Box 2"/>
                          <wps:cNvSpPr txBox="1">
                            <a:spLocks noChangeArrowheads="1"/>
                          </wps:cNvSpPr>
                          <wps:spPr bwMode="auto">
                            <a:xfrm>
                              <a:off x="0" y="1181100"/>
                              <a:ext cx="1056005" cy="314960"/>
                            </a:xfrm>
                            <a:prstGeom prst="rect">
                              <a:avLst/>
                            </a:prstGeom>
                            <a:noFill/>
                            <a:ln w="9525">
                              <a:noFill/>
                              <a:miter lim="800000"/>
                              <a:headEnd/>
                              <a:tailEnd/>
                            </a:ln>
                          </wps:spPr>
                          <wps:txbx>
                            <w:txbxContent>
                              <w:p w14:paraId="0904B062" w14:textId="77777777" w:rsidR="005404A0" w:rsidRPr="00C9383D" w:rsidRDefault="005404A0" w:rsidP="00FB0B05">
                                <w:pPr>
                                  <w:jc w:val="center"/>
                                  <w:rPr>
                                    <w:lang w:val="en-IE"/>
                                  </w:rPr>
                                </w:pPr>
                                <w:r>
                                  <w:rPr>
                                    <w:lang w:val="en-IE"/>
                                  </w:rPr>
                                  <w:t>Patient</w:t>
                                </w:r>
                              </w:p>
                            </w:txbxContent>
                          </wps:txbx>
                          <wps:bodyPr rot="0" vert="horz" wrap="square" lIns="91440" tIns="45720" rIns="91440" bIns="45720" anchor="t" anchorCtr="0">
                            <a:noAutofit/>
                          </wps:bodyPr>
                        </wps:wsp>
                      </wpg:grpSp>
                      <wps:wsp>
                        <wps:cNvPr id="329" name="Straight Connector 329"/>
                        <wps:cNvCnPr/>
                        <wps:spPr>
                          <a:xfrm flipV="1">
                            <a:off x="754912" y="659218"/>
                            <a:ext cx="1192530" cy="0"/>
                          </a:xfrm>
                          <a:prstGeom prst="line">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0" name="Oval 330"/>
                        <wps:cNvSpPr/>
                        <wps:spPr>
                          <a:xfrm>
                            <a:off x="920812" y="1569635"/>
                            <a:ext cx="1704975" cy="676275"/>
                          </a:xfrm>
                          <a:prstGeom prst="ellipse">
                            <a:avLst/>
                          </a:prstGeom>
                          <a:solidFill>
                            <a:schemeClr val="accent1">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9E0B98" w14:textId="77777777" w:rsidR="005404A0" w:rsidRPr="00DF2EDB" w:rsidRDefault="005404A0" w:rsidP="00FB0B05">
                              <w:pPr>
                                <w:jc w:val="center"/>
                                <w:rPr>
                                  <w:color w:val="000000" w:themeColor="text1"/>
                                  <w:lang w:val="en-I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Validate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Oval 331"/>
                        <wps:cNvSpPr/>
                        <wps:spPr>
                          <a:xfrm>
                            <a:off x="3083220" y="2181894"/>
                            <a:ext cx="1552575" cy="714375"/>
                          </a:xfrm>
                          <a:prstGeom prst="ellipse">
                            <a:avLst/>
                          </a:prstGeom>
                          <a:solidFill>
                            <a:schemeClr val="accent1">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EDDC2C" w14:textId="77777777" w:rsidR="005404A0" w:rsidRPr="00DF2EDB" w:rsidRDefault="005404A0" w:rsidP="00FB0B05">
                              <w:pPr>
                                <w:jc w:val="center"/>
                                <w:rPr>
                                  <w:color w:val="000000" w:themeColor="text1"/>
                                  <w:lang w:val="en-I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 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Text Box 2"/>
                        <wps:cNvSpPr txBox="1">
                          <a:spLocks noChangeArrowheads="1"/>
                        </wps:cNvSpPr>
                        <wps:spPr bwMode="auto">
                          <a:xfrm rot="20105939">
                            <a:off x="2772707" y="1918494"/>
                            <a:ext cx="942975" cy="257175"/>
                          </a:xfrm>
                          <a:prstGeom prst="rect">
                            <a:avLst/>
                          </a:prstGeom>
                          <a:noFill/>
                          <a:ln w="9525">
                            <a:noFill/>
                            <a:miter lim="800000"/>
                            <a:headEnd/>
                            <a:tailEnd/>
                          </a:ln>
                        </wps:spPr>
                        <wps:txbx>
                          <w:txbxContent>
                            <w:p w14:paraId="21CED4BE" w14:textId="77777777" w:rsidR="005404A0" w:rsidRPr="00813C66" w:rsidRDefault="005404A0" w:rsidP="00FB0B05">
                              <w:pPr>
                                <w:rPr>
                                  <w:lang w:val="en-IE"/>
                                </w:rPr>
                              </w:pPr>
                              <w:r w:rsidRPr="00813C66">
                                <w:rPr>
                                  <w:lang w:val="en-IE"/>
                                </w:rPr>
                                <w:t>&lt;&lt;extends&gt;&gt;</w:t>
                              </w:r>
                            </w:p>
                          </w:txbxContent>
                        </wps:txbx>
                        <wps:bodyPr rot="0" vert="horz" wrap="square" lIns="91440" tIns="45720" rIns="91440" bIns="45720" anchor="t" anchorCtr="0">
                          <a:noAutofit/>
                        </wps:bodyPr>
                      </wps:wsp>
                      <wps:wsp>
                        <wps:cNvPr id="333" name="Text Box 2"/>
                        <wps:cNvSpPr txBox="1">
                          <a:spLocks noChangeArrowheads="1"/>
                        </wps:cNvSpPr>
                        <wps:spPr bwMode="auto">
                          <a:xfrm rot="469768">
                            <a:off x="1227380" y="1168353"/>
                            <a:ext cx="942975" cy="257175"/>
                          </a:xfrm>
                          <a:prstGeom prst="rect">
                            <a:avLst/>
                          </a:prstGeom>
                          <a:noFill/>
                          <a:ln w="9525">
                            <a:noFill/>
                            <a:miter lim="800000"/>
                            <a:headEnd/>
                            <a:tailEnd/>
                          </a:ln>
                        </wps:spPr>
                        <wps:txbx>
                          <w:txbxContent>
                            <w:p w14:paraId="03E67DBD" w14:textId="77777777" w:rsidR="005404A0" w:rsidRPr="00813C66" w:rsidRDefault="005404A0" w:rsidP="00FB0B05">
                              <w:pPr>
                                <w:rPr>
                                  <w:lang w:val="en-IE"/>
                                </w:rPr>
                              </w:pPr>
                              <w:r w:rsidRPr="00813C66">
                                <w:rPr>
                                  <w:lang w:val="en-IE"/>
                                </w:rPr>
                                <w:t>&lt;&lt;</w:t>
                              </w:r>
                              <w:r>
                                <w:rPr>
                                  <w:lang w:val="en-IE"/>
                                </w:rPr>
                                <w:t>Includes</w:t>
                              </w:r>
                              <w:r w:rsidRPr="00813C66">
                                <w:rPr>
                                  <w:lang w:val="en-IE"/>
                                </w:rPr>
                                <w:t>&gt;&gt;</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0F0B811C" id="Group 311" o:spid="_x0000_s1226" style="position:absolute;margin-left:0;margin-top:22.8pt;width:448.15pt;height:228.05pt;z-index:251606528;mso-position-horizontal-relative:margin;mso-height-relative:margin" coordsize="56918,28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">
                <v:group id="Group 312" o:spid="_x0000_s1227" style="position:absolute;width:10560;height:14960" coordsize="10560,149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ZjMQAAADcAAAADwAAAGRycy9kb3ducmV2LnhtbESPQYvCMBSE78L+h/AW&#10;vGlaZRepRhFR8SDCVkG8PZpnW2xeShPb+u83wsIeh5n5hlmselOJlhpXWlYQjyMQxJnVJecKLufd&#10;aAbCeWSNlWVS8CIHq+XHYIGJth3/UJv6XAQIuwQVFN7XiZQuK8igG9uaOHh32xj0QTa51A12AW4q&#10;OYmib2mw5LBQYE2bgrJH+jQK9h1262m8bY+P++Z1O3+drseYlBp+9us5CE+9/w//tQ9awTSewP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ZjMQAAADcAAAA&#10;DwAAAAAAAAAAAAAAAACqAgAAZHJzL2Rvd25yZXYueG1sUEsFBgAAAAAEAAQA+gAAAJsDAAAAAA==&#10;">
                  <v:group id="Group 313" o:spid="_x0000_s1228" style="position:absolute;left:3333;width:4229;height:11074" coordsize="4230,110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v8F8QAAADcAAAA&#10;DwAAAAAAAAAAAAAAAACqAgAAZHJzL2Rvd25yZXYueG1sUEsFBgAAAAAEAAQA+gAAAJsDAAAAAA==&#10;">
                    <v:shape id="Smiley Face 314" o:spid="_x0000_s1229" type="#_x0000_t96" style="position:absolute;width:4230;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UQO8QA&#10;AADcAAAADwAAAGRycy9kb3ducmV2LnhtbESPW4vCMBSE3xf8D+EIvq2pF0SqUUSQXRZk8QL6eGiO&#10;abU5KU203X+/EQQfh5n5hpkvW1uKB9W+cKxg0E9AEGdOF2wUHA+bzykIH5A1lo5JwR95WC46H3NM&#10;tWt4R499MCJC2KeoIA+hSqX0WU4Wfd9VxNG7uNpiiLI2UtfYRLgt5TBJJtJiwXEhx4rWOWW3/d0q&#10;wLvfcpP8mNX29Du9Gn/Gr8NYqV63Xc1ABGrDO/xqf2sFo8EYnmfiE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1EDvEAAAA3AAAAA8AAAAAAAAAAAAAAAAAmAIAAGRycy9k&#10;b3ducmV2LnhtbFBLBQYAAAAABAAEAPUAAACJAwAAAAA=&#10;" fillcolor="#ffc000" strokecolor="#bc8c00" strokeweight="1pt">
                      <v:stroke joinstyle="miter"/>
                    </v:shape>
                    <v:line id="Straight Connector 315" o:spid="_x0000_s1230" style="position:absolute;visibility:visible;mso-wrap-style:square" from="2075,5385" to="2075,92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1ujgMUAAADcAAAADwAAAGRycy9kb3ducmV2LnhtbESPQWvCQBSE7wX/w/IEb3WjtqKpq0hB&#10;CEQoxvbg7ZF9zQazb0N2q/HfdwXB4zAz3zCrTW8bcaHO144VTMYJCOLS6ZorBd/H3esChA/IGhvH&#10;pOBGHjbrwcsKU+2ufKBLESoRIexTVGBCaFMpfWnIoh+7ljh6v66zGKLsKqk7vEa4beQ0SebSYs1x&#10;wWBLn4bKc/FnFey/8jYz2x+WiyJf5qd5trfNm1KjYb/9ABGoD8/wo51pBbPJO9zPxCMg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1ujgMUAAADcAAAADwAAAAAAAAAA&#10;AAAAAAChAgAAZHJzL2Rvd25yZXYueG1sUEsFBgAAAAAEAAQA+QAAAJMDAAAAAA==&#10;" strokecolor="#5b9bd5" strokeweight=".5pt">
                      <v:stroke joinstyle="miter"/>
                    </v:line>
                    <v:line id="Straight Connector 316" o:spid="_x0000_s1231" style="position:absolute;flip:x;visibility:visible;mso-wrap-style:square" from="841,6619" to="3161,6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dKfcIAAADcAAAADwAAAGRycy9kb3ducmV2LnhtbESPQYvCMBSE74L/ITzBm6YqlqVrlKUq&#10;eFS36PXRvG3LNi+liW3990ZY2OMwM98wm91gatFR6yrLChbzCARxbnXFhYLs+zj7AOE8ssbaMil4&#10;koPddjzaYKJtzxfqrr4QAcIuQQWl900ipctLMujmtiEO3o9tDfog20LqFvsAN7VcRlEsDVYcFkps&#10;KC0p/70+jAI8Y7c/XNZxfx9k1j/lLU1ro9R0Mnx9gvA0+P/wX/ukFawWMbzPhCMgt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FdKfcIAAADcAAAADwAAAAAAAAAAAAAA&#10;AAChAgAAZHJzL2Rvd25yZXYueG1sUEsFBgAAAAAEAAQA+QAAAJADAAAAAA==&#10;" strokecolor="#5b9bd5" strokeweight=".5pt">
                      <v:stroke joinstyle="miter"/>
                    </v:line>
                    <v:line id="Straight Connector 317" o:spid="_x0000_s1232" style="position:absolute;flip:x;visibility:visible;mso-wrap-style:square" from="504,9031" to="2136,11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vv5sIAAADcAAAADwAAAGRycy9kb3ducmV2LnhtbESPQYvCMBSE7wv+h/CEva2pLqtSjSLV&#10;hT1qFb0+mmdbbF5KE9v67zeC4HGYmW+Y5bo3lWipcaVlBeNRBII4s7rkXMHp+Ps1B+E8ssbKMil4&#10;kIP1avCxxFjbjg/Upj4XAcIuRgWF93UspcsKMuhGtiYO3tU2Bn2QTS51g12Am0pOomgqDZYcFgqs&#10;KSkou6V3owD32G53h59pd+nlqXvIc5JURqnPYb9ZgPDU+3f41f7TCr7HM3ieCUdAr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xvv5sIAAADcAAAADwAAAAAAAAAAAAAA&#10;AAChAgAAZHJzL2Rvd25yZXYueG1sUEsFBgAAAAAEAAQA+QAAAJADAAAAAA==&#10;" strokecolor="#5b9bd5" strokeweight=".5pt">
                      <v:stroke joinstyle="miter"/>
                    </v:line>
                    <v:line id="Straight Connector 318" o:spid="_x0000_s1233" style="position:absolute;visibility:visible;mso-wrap-style:square" from="2131,9144" to="3630,110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oMHsEAAADcAAAADwAAAGRycy9kb3ducmV2LnhtbERPTYvCMBC9C/6HMII3TdVF3K5RRBAK&#10;FWSrHvY2NLNNsZmUJmr995uDsMfH+15ve9uIB3W+dqxgNk1AEJdO11wpuJwPkxUIH5A1No5JwYs8&#10;bDfDwRpT7Z78TY8iVCKGsE9RgQmhTaX0pSGLfupa4sj9us5iiLCrpO7wGcNtI+dJspQWa44NBlva&#10;Gypvxd0qOJ7yNjO7K8tVkX/mP8vsaJsPpcajfvcFIlAf/sVvd6YVLGZxbTwTj4Dc/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NWgwewQAAANwAAAAPAAAAAAAAAAAAAAAA&#10;AKECAABkcnMvZG93bnJldi54bWxQSwUGAAAAAAQABAD5AAAAjwMAAAAA&#10;" strokecolor="#5b9bd5" strokeweight=".5pt">
                      <v:stroke joinstyle="miter"/>
                    </v:line>
                  </v:group>
                  <v:shape id="_x0000_s1234" type="#_x0000_t202" style="position:absolute;top:11811;width:10560;height:31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dOQcUA&#10;AADcAAAADwAAAGRycy9kb3ducmV2LnhtbESPT2sCMRTE74LfITzBmyZqLbrdKNJS6KnSVQu9PTZv&#10;/9DNy7JJ3e23bwqCx2FmfsOk+8E24kqdrx1rWMwVCOLcmZpLDefT62wDwgdkg41j0vBLHva78SjF&#10;xLieP+iahVJECPsENVQhtImUPq/Iop+7ljh6hesshii7UpoO+wi3jVwq9Sgt1hwXKmzpuaL8O/ux&#10;Gi7vxdfngzqWL3bd9m5Qku1Waj2dDIcnEIGGcA/f2m9Gw2qxhf8z8QjI3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d05BxQAAANwAAAAPAAAAAAAAAAAAAAAAAJgCAABkcnMv&#10;ZG93bnJldi54bWxQSwUGAAAAAAQABAD1AAAAigMAAAAA&#10;" filled="f" stroked="f">
                    <v:textbox>
                      <w:txbxContent>
                        <w:p w14:paraId="3BC4F561" w14:textId="77777777" w:rsidR="005404A0" w:rsidRDefault="005404A0" w:rsidP="00FB0B05">
                          <w:pPr>
                            <w:jc w:val="center"/>
                          </w:pPr>
                          <w:r>
                            <w:t>Administrator</w:t>
                          </w:r>
                        </w:p>
                      </w:txbxContent>
                    </v:textbox>
                  </v:shape>
                </v:group>
                <v:oval id="Oval 320" o:spid="_x0000_s1235" style="position:absolute;left:19278;top:2988;width:20478;height:7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QpZb4A&#10;AADcAAAADwAAAGRycy9kb3ducmV2LnhtbERPyQrCMBC9C/5DGMGbpiqIVKO4IAh6cTt4G5qxLSaT&#10;0kStf28OgsfH22eLxhrxotqXjhUM+gkI4szpknMFl/O2NwHhA7JG45gUfMjDYt5uzTDV7s1Hep1C&#10;LmII+xQVFCFUqZQ+K8ii77uKOHJ3V1sMEda51DW+Y7g1cpgkY2mx5NhQYEXrgrLH6WkVmPHqeDdl&#10;c/Ofw2EjR/vwPF+1Ut1Os5yCCNSEv/jn3mkFo2GcH8/EIyDn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UKWW+AAAA3AAAAA8AAAAAAAAAAAAAAAAAmAIAAGRycy9kb3ducmV2&#10;LnhtbFBLBQYAAAAABAAEAPUAAACDAwAAAAA=&#10;" fillcolor="#9cc2e5 [1940]" strokecolor="black [3213]" strokeweight="1pt">
                  <v:stroke joinstyle="miter"/>
                  <v:textbox>
                    <w:txbxContent>
                      <w:p w14:paraId="255CCEE6" w14:textId="310800DC" w:rsidR="005404A0" w:rsidRPr="00DF2EDB" w:rsidRDefault="005404A0" w:rsidP="00FB0B05">
                        <w:pPr>
                          <w:jc w:val="center"/>
                          <w:rPr>
                            <w:color w:val="000000" w:themeColor="text1"/>
                            <w:lang w:val="en-I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Check-in Patient</w:t>
                        </w:r>
                      </w:p>
                    </w:txbxContent>
                  </v:textbox>
                </v:oval>
                <v:group id="Group 321" o:spid="_x0000_s1236" style="position:absolute;left:46357;top:212;width:10561;height:14961" coordsize="10560,149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vkNRsQAAADcAAAADwAAAGRycy9kb3ducmV2LnhtbESPQYvCMBSE78L+h/AW&#10;vGlaZRepRhFR8SDCVkG8PZpnW2xeShPb+u83wsIeh5n5hlmselOJlhpXWlYQjyMQxJnVJecKLufd&#10;aAbCeWSNlWVS8CIHq+XHYIGJth3/UJv6XAQIuwQVFN7XiZQuK8igG9uaOHh32xj0QTa51A12AW4q&#10;OYmib2mw5LBQYE2bgrJH+jQK9h1262m8bY+P++Z1O3+drseYlBp+9us5CE+9/w//tQ9awXQSw/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vkNRsQAAADcAAAA&#10;DwAAAAAAAAAAAAAAAACqAgAAZHJzL2Rvd25yZXYueG1sUEsFBgAAAAAEAAQA+gAAAJsDAAAAAA==&#10;">
                  <v:group id="Group 322" o:spid="_x0000_s1237" style="position:absolute;left:3333;width:4229;height:11074" coordsize="4230,110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iuTMcQAAADcAAAADwAAAGRycy9kb3ducmV2LnhtbESPQYvCMBSE7wv+h/AE&#10;b2vaiotUo4jo4kGEVUG8PZpnW2xeSpNt6783wsIeh5n5hlmselOJlhpXWlYQjyMQxJnVJecKLufd&#10;5wyE88gaK8uk4EkOVsvBxwJTbTv+ofbkcxEg7FJUUHhfp1K6rCCDbmxr4uDdbWPQB9nkUjfYBbip&#10;ZBJFX9JgyWGhwJo2BWWP069R8N1ht57E2/bwuG+et/P0eD3EpNRo2K/nIDz1/j/8195rBZM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iuTMcQAAADcAAAA&#10;DwAAAAAAAAAAAAAAAACqAgAAZHJzL2Rvd25yZXYueG1sUEsFBgAAAAAEAAQA+gAAAJsDAAAAAA==&#10;">
                    <v:shape id="Smiley Face 323" o:spid="_x0000_s1238" type="#_x0000_t96" style="position:absolute;width:4230;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BC8sUA&#10;AADcAAAADwAAAGRycy9kb3ducmV2LnhtbESPQWvCQBSE7wX/w/KE3ppNtRSJWUUKpaUQSlXQ4yP7&#10;3MRm34bsmqT/visIHoeZ+YbJ16NtRE+drx0reE5SEMSl0zUbBfvd+9MChA/IGhvHpOCPPKxXk4cc&#10;M+0G/qF+G4yIEPYZKqhCaDMpfVmRRZ+4ljh6J9dZDFF2RuoOhwi3jZyl6au0WHNcqLClt4rK3+3F&#10;KsCLL3hIv8ymOHwvzsYf8WP3otTjdNwsQQQawz18a39qBfPZHK5n4h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MELyxQAAANwAAAAPAAAAAAAAAAAAAAAAAJgCAABkcnMv&#10;ZG93bnJldi54bWxQSwUGAAAAAAQABAD1AAAAigMAAAAA&#10;" fillcolor="#ffc000" strokecolor="#bc8c00" strokeweight="1pt">
                      <v:stroke joinstyle="miter"/>
                    </v:shape>
                    <v:line id="Straight Connector 324" o:spid="_x0000_s1239" style="position:absolute;visibility:visible;mso-wrap-style:square" from="2075,5385" to="2075,92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vMpsUAAADcAAAADwAAAGRycy9kb3ducmV2LnhtbESPQWvCQBSE74L/YXlCb7ppFLHRVYIg&#10;BCKUxvbQ2yP7zIZm34bsqum/7xYKPQ4z8w2zO4y2E3cafOtYwfMiAUFcO91yo+D9cppvQPiArLFz&#10;TAq+ycNhP53sMNPuwW90r0IjIoR9hgpMCH0mpa8NWfQL1xNH7+oGiyHKoZF6wEeE206mSbKWFluO&#10;CwZ7Ohqqv6qbVXB+LfvC5B8sN1X5Un6ui7PtVko9zcZ8CyLQGP7Df+1CK1imK/g9E4+A3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nvMpsUAAADcAAAADwAAAAAAAAAA&#10;AAAAAAChAgAAZHJzL2Rvd25yZXYueG1sUEsFBgAAAAAEAAQA+QAAAJMDAAAAAA==&#10;" strokecolor="#5b9bd5" strokeweight=".5pt">
                      <v:stroke joinstyle="miter"/>
                    </v:line>
                    <v:line id="Straight Connector 325" o:spid="_x0000_s1240" style="position:absolute;flip:x;visibility:visible;mso-wrap-style:square" from="841,6619" to="3161,6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ket8IAAADcAAAADwAAAGRycy9kb3ducmV2LnhtbESPT4vCMBTE7wt+h/AEb2tqRZGusUhV&#10;8Lj+wb0+mrdt2ealNLGt394sCB6HmfkNs04HU4uOWldZVjCbRiCIc6srLhRcL4fPFQjnkTXWlknB&#10;gxykm9HHGhNtez5Rd/aFCBB2CSoovW8SKV1ekkE3tQ1x8H5ta9AH2RZSt9gHuKllHEVLabDisFBi&#10;Q1lJ+d/5bhTgN3a7/Wmx7H8Gee0f8pZltVFqMh62XyA8Df4dfrWPWsE8XsD/mXAE5OY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uket8IAAADcAAAADwAAAAAAAAAAAAAA&#10;AAChAgAAZHJzL2Rvd25yZXYueG1sUEsFBgAAAAAEAAQA+QAAAJADAAAAAA==&#10;" strokecolor="#5b9bd5" strokeweight=".5pt">
                      <v:stroke joinstyle="miter"/>
                    </v:line>
                    <v:line id="Straight Connector 326" o:spid="_x0000_s1241" style="position:absolute;flip:x;visibility:visible;mso-wrap-style:square" from="504,9031" to="2136,11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uAwMEAAADcAAAADwAAAGRycy9kb3ducmV2LnhtbESPT4vCMBTE74LfITzBm6YqFukaZakr&#10;ePQfen00b9uyzUtpsm399kYQPA4z8xtmve1NJVpqXGlZwWwagSDOrC45V3C97CcrEM4ja6wsk4IH&#10;OdhuhoM1Jtp2fKL27HMRIOwSVFB4XydSuqwgg25qa+Lg/drGoA+yyaVusAtwU8l5FMXSYMlhocCa&#10;0oKyv/O/UYBHbHc/p2Xc3Xt57R7ylqaVUWo86r+/QHjq/Sf8bh+0gsU8hteZcATk5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O4DAwQAAANwAAAAPAAAAAAAAAAAAAAAA&#10;AKECAABkcnMvZG93bnJldi54bWxQSwUGAAAAAAQABAD5AAAAjwMAAAAA&#10;" strokecolor="#5b9bd5" strokeweight=".5pt">
                      <v:stroke joinstyle="miter"/>
                    </v:line>
                    <v:line id="Straight Connector 327" o:spid="_x0000_s1242" style="position:absolute;visibility:visible;mso-wrap-style:square" from="2131,9144" to="3630,110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lS0cUAAADcAAAADwAAAGRycy9kb3ducmV2LnhtbESPT2vCQBTE7wW/w/KE3upGLf5JXUUE&#10;IRChGNuDt0f2NRvMvg3ZVdNv3xWEHoeZ+Q2z2vS2ETfqfO1YwXiUgCAuna65UvB12r8tQPiArLFx&#10;TAp+ycNmPXhZYardnY90K0IlIoR9igpMCG0qpS8NWfQj1xJH78d1FkOUXSV1h/cIt42cJMlMWqw5&#10;LhhsaWeovBRXq+DwmbeZ2X6zXBT5Mj/PsoNt3pV6HfbbDxCB+vAffrYzrWA6mcPjTDwCcv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qlS0cUAAADcAAAADwAAAAAAAAAA&#10;AAAAAAChAgAAZHJzL2Rvd25yZXYueG1sUEsFBgAAAAAEAAQA+QAAAJMDAAAAAA==&#10;" strokecolor="#5b9bd5" strokeweight=".5pt">
                      <v:stroke joinstyle="miter"/>
                    </v:line>
                  </v:group>
                  <v:shape id="_x0000_s1243" type="#_x0000_t202" style="position:absolute;top:11811;width:10560;height:31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chZ8AA&#10;AADcAAAADwAAAGRycy9kb3ducmV2LnhtbERPTYvCMBC9C/6HMIK3NVF3Za1GEUXwpOjuCt6GZmyL&#10;zaQ00Xb/vTkIHh/ve75sbSkeVPvCsYbhQIEgTp0pONPw+7P9+AbhA7LB0jFp+CcPy0W3M8fEuIaP&#10;9DiFTMQQ9glqyEOoEil9mpNFP3AVceSurrYYIqwzaWpsYrgt5UipibRYcGzIsaJ1TuntdLca/vbX&#10;y/lTHbKN/aoa1yrJdiq17vfa1QxEoDa8xS/3zmgYj+La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FchZ8AAAADcAAAADwAAAAAAAAAAAAAAAACYAgAAZHJzL2Rvd25y&#10;ZXYueG1sUEsFBgAAAAAEAAQA9QAAAIUDAAAAAA==&#10;" filled="f" stroked="f">
                    <v:textbox>
                      <w:txbxContent>
                        <w:p w14:paraId="0904B062" w14:textId="77777777" w:rsidR="005404A0" w:rsidRPr="00C9383D" w:rsidRDefault="005404A0" w:rsidP="00FB0B05">
                          <w:pPr>
                            <w:jc w:val="center"/>
                            <w:rPr>
                              <w:lang w:val="en-IE"/>
                            </w:rPr>
                          </w:pPr>
                          <w:r>
                            <w:rPr>
                              <w:lang w:val="en-IE"/>
                            </w:rPr>
                            <w:t>Patient</w:t>
                          </w:r>
                        </w:p>
                      </w:txbxContent>
                    </v:textbox>
                  </v:shape>
                </v:group>
                <v:line id="Straight Connector 329" o:spid="_x0000_s1244" style="position:absolute;flip:y;visibility:visible;mso-wrap-style:square" from="7549,6592" to="19474,6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IgucMAAADcAAAADwAAAGRycy9kb3ducmV2LnhtbESPT4vCMBTE74LfITxhL6KpuohWo0hX&#10;ZY/rv/uzebbF5qU0Uauf3iws7HGYmd8w82VjSnGn2hWWFQz6EQji1OqCMwXHw6Y3AeE8ssbSMil4&#10;koPlot2aY6ztg3d03/tMBAi7GBXk3lexlC7NyaDr24o4eBdbG/RB1pnUNT4C3JRyGEVjabDgsJBj&#10;RUlO6XV/Mwpe5ryb8Ofh+YPb1+mrmxRnXCdKfXSa1QyEp8b/h//a31rBaDiF3zPhCMjFG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KyILnDAAAA3AAAAA8AAAAAAAAAAAAA&#10;AAAAoQIAAGRycy9kb3ducmV2LnhtbFBLBQYAAAAABAAEAPkAAACRAwAAAAA=&#10;" strokecolor="black [3213]" strokeweight=".5pt">
                  <v:stroke endarrow="block" joinstyle="miter"/>
                </v:line>
                <v:oval id="Oval 330" o:spid="_x0000_s1245" style="position:absolute;left:9208;top:15696;width:17049;height:6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2/uMAA&#10;AADcAAAADwAAAGRycy9kb3ducmV2LnhtbERPTYvCMBC9C/6HMII3TbUg0jXKriIIetHqwdvQjG3Z&#10;ZFKaqPXfm4Pg8fG+F6vOGvGg1teOFUzGCQjiwumaSwXnfDuag/ABWaNxTApe5GG17PcWmGn35CM9&#10;TqEUMYR9hgqqEJpMSl9UZNGPXUMcuZtrLYYI21LqFp8x3Bo5TZKZtFhzbKiwoXVFxf/pbhWY2d/x&#10;Zuru6l+Hw0am+3DPL1qp4aD7/QERqAtf8ce90wrSNM6PZ+IRkM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k2/uMAAAADcAAAADwAAAAAAAAAAAAAAAACYAgAAZHJzL2Rvd25y&#10;ZXYueG1sUEsFBgAAAAAEAAQA9QAAAIUDAAAAAA==&#10;" fillcolor="#9cc2e5 [1940]" strokecolor="black [3213]" strokeweight="1pt">
                  <v:stroke joinstyle="miter"/>
                  <v:textbox>
                    <w:txbxContent>
                      <w:p w14:paraId="5D9E0B98" w14:textId="77777777" w:rsidR="005404A0" w:rsidRPr="00DF2EDB" w:rsidRDefault="005404A0" w:rsidP="00FB0B05">
                        <w:pPr>
                          <w:jc w:val="center"/>
                          <w:rPr>
                            <w:color w:val="000000" w:themeColor="text1"/>
                            <w:lang w:val="en-I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Validate Data</w:t>
                        </w:r>
                      </w:p>
                    </w:txbxContent>
                  </v:textbox>
                </v:oval>
                <v:oval id="Oval 331" o:spid="_x0000_s1246" style="position:absolute;left:30832;top:21818;width:15525;height:7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aI8UA&#10;AADcAAAADwAAAGRycy9kb3ducmV2LnhtbESPT2vCQBTE7wW/w/KE3pqNDUiJruIfCoXmotGDt0f2&#10;mQR334bsqsm37xYKPQ4z8xtmuR6sEQ/qfetYwSxJQRBXTrdcKziVn28fIHxA1mgck4KRPKxXk5cl&#10;5to9+UCPY6hFhLDPUUETQpdL6auGLPrEdcTRu7reYoiyr6Xu8Rnh1sj3NJ1Liy3HhQY72jVU3Y53&#10;q8DMt4eraYeLH4tiL7PvcC/PWqnX6bBZgAg0hP/wX/tLK8iyGfyeiUd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ARojxQAAANwAAAAPAAAAAAAAAAAAAAAAAJgCAABkcnMv&#10;ZG93bnJldi54bWxQSwUGAAAAAAQABAD1AAAAigMAAAAA&#10;" fillcolor="#9cc2e5 [1940]" strokecolor="black [3213]" strokeweight="1pt">
                  <v:stroke joinstyle="miter"/>
                  <v:textbox>
                    <w:txbxContent>
                      <w:p w14:paraId="26EDDC2C" w14:textId="77777777" w:rsidR="005404A0" w:rsidRPr="00DF2EDB" w:rsidRDefault="005404A0" w:rsidP="00FB0B05">
                        <w:pPr>
                          <w:jc w:val="center"/>
                          <w:rPr>
                            <w:color w:val="000000" w:themeColor="text1"/>
                            <w:lang w:val="en-I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 error message</w:t>
                        </w:r>
                      </w:p>
                    </w:txbxContent>
                  </v:textbox>
                </v:oval>
                <v:shape id="_x0000_s1247" type="#_x0000_t202" style="position:absolute;left:27727;top:19184;width:9429;height:2572;rotation:-163191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EnaMMA&#10;AADcAAAADwAAAGRycy9kb3ducmV2LnhtbESP0YrCMBRE3xf8h3AFXxZNVVikGkVEQWRBVv2Aa3Jt&#10;i81NaaK2fr1ZEHwcZuYMM1s0thR3qn3hWMFwkIAg1s4UnCk4HTf9CQgfkA2WjklBSx4W887XDFPj&#10;HvxH90PIRISwT1FBHkKVSul1Thb9wFXE0bu42mKIss6kqfER4baUoyT5kRYLjgs5VrTKSV8PN6tA&#10;m/Xv7rzf6+Zb3o7l07U+7Fqlet1mOQURqAmf8Lu9NQrG4xH8n4lHQM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NEnaMMAAADcAAAADwAAAAAAAAAAAAAAAACYAgAAZHJzL2Rv&#10;d25yZXYueG1sUEsFBgAAAAAEAAQA9QAAAIgDAAAAAA==&#10;" filled="f" stroked="f">
                  <v:textbox>
                    <w:txbxContent>
                      <w:p w14:paraId="21CED4BE" w14:textId="77777777" w:rsidR="005404A0" w:rsidRPr="00813C66" w:rsidRDefault="005404A0" w:rsidP="00FB0B05">
                        <w:pPr>
                          <w:rPr>
                            <w:lang w:val="en-IE"/>
                          </w:rPr>
                        </w:pPr>
                        <w:r w:rsidRPr="00813C66">
                          <w:rPr>
                            <w:lang w:val="en-IE"/>
                          </w:rPr>
                          <w:t>&lt;&lt;extends&gt;&gt;</w:t>
                        </w:r>
                      </w:p>
                    </w:txbxContent>
                  </v:textbox>
                </v:shape>
                <v:shape id="_x0000_s1248" type="#_x0000_t202" style="position:absolute;left:12273;top:11683;width:9430;height:2572;rotation:51311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Du0sUA&#10;AADcAAAADwAAAGRycy9kb3ducmV2LnhtbESPQWvCQBSE74X+h+UJ3urGRKxGVymCoIcWjIV4fGSf&#10;STT7NmRXjf++Wyj0OMzMN8xy3ZtG3KlztWUF41EEgriwuuZSwfdx+zYD4TyyxsYyKXiSg/Xq9WWJ&#10;qbYPPtA986UIEHYpKqi8b1MpXVGRQTeyLXHwzrYz6IPsSqk7fAS4aWQcRVNpsOawUGFLm4qKa3Yz&#10;CspdnE/iTJ8+x7f99PJl8vnxPVdqOOg/FiA89f4//NfeaQVJksDvmXAE5O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wO7SxQAAANwAAAAPAAAAAAAAAAAAAAAAAJgCAABkcnMv&#10;ZG93bnJldi54bWxQSwUGAAAAAAQABAD1AAAAigMAAAAA&#10;" filled="f" stroked="f">
                  <v:textbox>
                    <w:txbxContent>
                      <w:p w14:paraId="03E67DBD" w14:textId="77777777" w:rsidR="005404A0" w:rsidRPr="00813C66" w:rsidRDefault="005404A0" w:rsidP="00FB0B05">
                        <w:pPr>
                          <w:rPr>
                            <w:lang w:val="en-IE"/>
                          </w:rPr>
                        </w:pPr>
                        <w:r w:rsidRPr="00813C66">
                          <w:rPr>
                            <w:lang w:val="en-IE"/>
                          </w:rPr>
                          <w:t>&lt;&lt;</w:t>
                        </w:r>
                        <w:r>
                          <w:rPr>
                            <w:lang w:val="en-IE"/>
                          </w:rPr>
                          <w:t>Includes</w:t>
                        </w:r>
                        <w:r w:rsidRPr="00813C66">
                          <w:rPr>
                            <w:lang w:val="en-IE"/>
                          </w:rPr>
                          <w:t>&gt;&gt;</w:t>
                        </w:r>
                      </w:p>
                    </w:txbxContent>
                  </v:textbox>
                </v:shape>
                <w10:wrap anchorx="margin"/>
              </v:group>
            </w:pict>
          </mc:Fallback>
        </mc:AlternateContent>
      </w:r>
    </w:p>
    <w:p w14:paraId="08C0FE38" w14:textId="3494D983" w:rsidR="00FB0B05" w:rsidRDefault="00FB0B05" w:rsidP="00FB0B05"/>
    <w:p w14:paraId="6EE570EC" w14:textId="77777777" w:rsidR="00FB0B05" w:rsidRDefault="00FB0B05" w:rsidP="00FB0B05"/>
    <w:p w14:paraId="732A11FB" w14:textId="7F8DC95F" w:rsidR="00FB0B05" w:rsidRDefault="00FB0B05" w:rsidP="00FB0B05">
      <w:r>
        <w:rPr>
          <w:noProof/>
          <w:lang w:val="en-IE" w:eastAsia="en-IE"/>
        </w:rPr>
        <mc:AlternateContent>
          <mc:Choice Requires="wps">
            <w:drawing>
              <wp:anchor distT="0" distB="0" distL="114300" distR="114300" simplePos="0" relativeHeight="251609600" behindDoc="0" locked="0" layoutInCell="1" allowOverlap="1" wp14:anchorId="7D7334F9" wp14:editId="1BB9E270">
                <wp:simplePos x="0" y="0"/>
                <wp:positionH relativeFrom="column">
                  <wp:posOffset>3952875</wp:posOffset>
                </wp:positionH>
                <wp:positionV relativeFrom="paragraph">
                  <wp:posOffset>80645</wp:posOffset>
                </wp:positionV>
                <wp:extent cx="990600" cy="14125"/>
                <wp:effectExtent l="0" t="0" r="19050" b="24130"/>
                <wp:wrapNone/>
                <wp:docPr id="336" name="Straight Connector 336"/>
                <wp:cNvGraphicFramePr/>
                <a:graphic xmlns:a="http://schemas.openxmlformats.org/drawingml/2006/main">
                  <a:graphicData uri="http://schemas.microsoft.com/office/word/2010/wordprocessingShape">
                    <wps:wsp>
                      <wps:cNvCnPr/>
                      <wps:spPr>
                        <a:xfrm flipH="1">
                          <a:off x="0" y="0"/>
                          <a:ext cx="990600" cy="14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52FAAD" id="Straight Connector 336" o:spid="_x0000_s1026" style="position:absolute;flip:x;z-index:251609600;visibility:visible;mso-wrap-style:square;mso-wrap-distance-left:9pt;mso-wrap-distance-top:0;mso-wrap-distance-right:9pt;mso-wrap-distance-bottom:0;mso-position-horizontal:absolute;mso-position-horizontal-relative:text;mso-position-vertical:absolute;mso-position-vertical-relative:text" from="311.25pt,6.35pt" to="389.2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" strokecolor="black [3200]" strokeweight=".5pt">
                <v:stroke joinstyle="miter"/>
              </v:line>
            </w:pict>
          </mc:Fallback>
        </mc:AlternateContent>
      </w:r>
    </w:p>
    <w:p w14:paraId="3000BAF4" w14:textId="2B5722F7" w:rsidR="00FB0B05" w:rsidRDefault="00FB0B05" w:rsidP="00FB0B05">
      <w:r>
        <w:rPr>
          <w:noProof/>
          <w:lang w:val="en-IE" w:eastAsia="en-IE"/>
        </w:rPr>
        <mc:AlternateContent>
          <mc:Choice Requires="wps">
            <w:drawing>
              <wp:anchor distT="0" distB="0" distL="114300" distR="114300" simplePos="0" relativeHeight="251607552" behindDoc="0" locked="0" layoutInCell="1" allowOverlap="1" wp14:anchorId="48E53AB7" wp14:editId="119F9465">
                <wp:simplePos x="0" y="0"/>
                <wp:positionH relativeFrom="column">
                  <wp:posOffset>1927715</wp:posOffset>
                </wp:positionH>
                <wp:positionV relativeFrom="paragraph">
                  <wp:posOffset>90170</wp:posOffset>
                </wp:positionV>
                <wp:extent cx="329710" cy="626642"/>
                <wp:effectExtent l="38100" t="0" r="32385" b="59690"/>
                <wp:wrapNone/>
                <wp:docPr id="334" name="Straight Arrow Connector 334"/>
                <wp:cNvGraphicFramePr/>
                <a:graphic xmlns:a="http://schemas.openxmlformats.org/drawingml/2006/main">
                  <a:graphicData uri="http://schemas.microsoft.com/office/word/2010/wordprocessingShape">
                    <wps:wsp>
                      <wps:cNvCnPr/>
                      <wps:spPr>
                        <a:xfrm flipH="1">
                          <a:off x="0" y="0"/>
                          <a:ext cx="329710" cy="6266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6FF1F4" id="Straight Arrow Connector 334" o:spid="_x0000_s1026" type="#_x0000_t32" style="position:absolute;margin-left:151.8pt;margin-top:7.1pt;width:25.95pt;height:49.35pt;flip:x;z-index:25160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" strokecolor="black [3200]" strokeweight=".5pt">
                <v:stroke endarrow="block" joinstyle="miter"/>
              </v:shape>
            </w:pict>
          </mc:Fallback>
        </mc:AlternateContent>
      </w:r>
    </w:p>
    <w:p w14:paraId="2710E45B" w14:textId="77777777" w:rsidR="00FB0B05" w:rsidRDefault="00FB0B05" w:rsidP="00FB0B05"/>
    <w:p w14:paraId="4E1535FF" w14:textId="77777777" w:rsidR="00FB0B05" w:rsidRDefault="00FB0B05" w:rsidP="00FB0B05"/>
    <w:p w14:paraId="1EC567A8" w14:textId="16F2943D" w:rsidR="00FB0B05" w:rsidRDefault="00FB0B05" w:rsidP="00FB0B05"/>
    <w:p w14:paraId="162660B7" w14:textId="732DA2FA" w:rsidR="00FB0B05" w:rsidRPr="00FB0B05" w:rsidRDefault="009759C3" w:rsidP="00FB0B05">
      <w:r>
        <w:rPr>
          <w:noProof/>
          <w:lang w:val="en-IE" w:eastAsia="en-IE"/>
        </w:rPr>
        <mc:AlternateContent>
          <mc:Choice Requires="wps">
            <w:drawing>
              <wp:anchor distT="0" distB="0" distL="114300" distR="114300" simplePos="0" relativeHeight="251608576" behindDoc="0" locked="0" layoutInCell="1" allowOverlap="1" wp14:anchorId="53E472AC" wp14:editId="219F8D09">
                <wp:simplePos x="0" y="0"/>
                <wp:positionH relativeFrom="column">
                  <wp:posOffset>2628899</wp:posOffset>
                </wp:positionH>
                <wp:positionV relativeFrom="paragraph">
                  <wp:posOffset>14604</wp:posOffset>
                </wp:positionV>
                <wp:extent cx="581025" cy="352425"/>
                <wp:effectExtent l="38100" t="38100" r="28575" b="28575"/>
                <wp:wrapNone/>
                <wp:docPr id="335" name="Straight Arrow Connector 335"/>
                <wp:cNvGraphicFramePr/>
                <a:graphic xmlns:a="http://schemas.openxmlformats.org/drawingml/2006/main">
                  <a:graphicData uri="http://schemas.microsoft.com/office/word/2010/wordprocessingShape">
                    <wps:wsp>
                      <wps:cNvCnPr/>
                      <wps:spPr>
                        <a:xfrm flipH="1" flipV="1">
                          <a:off x="0" y="0"/>
                          <a:ext cx="581025" cy="352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A84DA5" id="Straight Arrow Connector 335" o:spid="_x0000_s1026" type="#_x0000_t32" style="position:absolute;margin-left:207pt;margin-top:1.15pt;width:45.75pt;height:27.75pt;flip:x y;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" strokecolor="black [3200]" strokeweight=".5pt">
                <v:stroke endarrow="block" joinstyle="miter"/>
              </v:shape>
            </w:pict>
          </mc:Fallback>
        </mc:AlternateContent>
      </w:r>
    </w:p>
    <w:p w14:paraId="0F9FC970" w14:textId="77777777" w:rsidR="00937AB9" w:rsidRDefault="00937AB9" w:rsidP="00937AB9"/>
    <w:p w14:paraId="415DF1DB" w14:textId="77777777" w:rsidR="009759C3" w:rsidRDefault="009759C3" w:rsidP="00937AB9"/>
    <w:p w14:paraId="4C14339A" w14:textId="77777777" w:rsidR="009759C3" w:rsidRDefault="009759C3" w:rsidP="00937AB9"/>
    <w:p w14:paraId="6AFF8308" w14:textId="77777777" w:rsidR="002E4BE7" w:rsidRDefault="002E4BE7" w:rsidP="00937AB9"/>
    <w:tbl>
      <w:tblPr>
        <w:tblStyle w:val="TableGrid"/>
        <w:tblpPr w:leftFromText="180" w:rightFromText="180" w:vertAnchor="text" w:horzAnchor="margin" w:tblpY="23"/>
        <w:tblW w:w="9564" w:type="dxa"/>
        <w:tblLook w:val="04A0" w:firstRow="1" w:lastRow="0" w:firstColumn="1" w:lastColumn="0" w:noHBand="0" w:noVBand="1"/>
      </w:tblPr>
      <w:tblGrid>
        <w:gridCol w:w="2660"/>
        <w:gridCol w:w="3452"/>
        <w:gridCol w:w="3452"/>
      </w:tblGrid>
      <w:tr w:rsidR="00937AB9" w14:paraId="59F37817" w14:textId="77777777" w:rsidTr="002F4295">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0A32E11A" w14:textId="77777777" w:rsidR="00937AB9" w:rsidRDefault="00937AB9" w:rsidP="002F4295">
            <w:pPr>
              <w:rPr>
                <w:b/>
              </w:rPr>
            </w:pPr>
            <w:r>
              <w:rPr>
                <w:b/>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5CF26402" w14:textId="3391C114" w:rsidR="00937AB9" w:rsidRDefault="006F54AD" w:rsidP="002F4295">
            <w:pPr>
              <w:rPr>
                <w:b/>
              </w:rPr>
            </w:pPr>
            <w:r>
              <w:rPr>
                <w:b/>
              </w:rPr>
              <w:t>Check-in Patient</w:t>
            </w:r>
          </w:p>
        </w:tc>
      </w:tr>
      <w:tr w:rsidR="00937AB9" w14:paraId="345C91BE" w14:textId="77777777" w:rsidTr="002F4295">
        <w:tc>
          <w:tcPr>
            <w:tcW w:w="2660" w:type="dxa"/>
            <w:tcBorders>
              <w:top w:val="single" w:sz="4" w:space="0" w:color="auto"/>
              <w:left w:val="single" w:sz="4" w:space="0" w:color="auto"/>
              <w:bottom w:val="single" w:sz="4" w:space="0" w:color="auto"/>
              <w:right w:val="single" w:sz="4" w:space="0" w:color="auto"/>
            </w:tcBorders>
            <w:hideMark/>
          </w:tcPr>
          <w:p w14:paraId="6C53029D" w14:textId="77777777" w:rsidR="00937AB9" w:rsidRDefault="00937AB9" w:rsidP="002F4295">
            <w:pPr>
              <w:rPr>
                <w:b/>
              </w:rPr>
            </w:pPr>
            <w:r>
              <w:rPr>
                <w:b/>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47982F54" w14:textId="74AE49D9" w:rsidR="00937AB9" w:rsidRDefault="00AE13A2" w:rsidP="002F4295">
            <w:r>
              <w:t>10</w:t>
            </w:r>
          </w:p>
        </w:tc>
      </w:tr>
      <w:tr w:rsidR="00937AB9" w14:paraId="23D80B50" w14:textId="77777777" w:rsidTr="002F4295">
        <w:tc>
          <w:tcPr>
            <w:tcW w:w="2660" w:type="dxa"/>
            <w:tcBorders>
              <w:top w:val="single" w:sz="4" w:space="0" w:color="auto"/>
              <w:left w:val="single" w:sz="4" w:space="0" w:color="auto"/>
              <w:bottom w:val="single" w:sz="4" w:space="0" w:color="auto"/>
              <w:right w:val="single" w:sz="4" w:space="0" w:color="auto"/>
            </w:tcBorders>
            <w:hideMark/>
          </w:tcPr>
          <w:p w14:paraId="5E4FF2E6" w14:textId="77777777" w:rsidR="00937AB9" w:rsidRDefault="00937AB9" w:rsidP="002F4295">
            <w:pPr>
              <w:rPr>
                <w:b/>
              </w:rPr>
            </w:pPr>
            <w:r>
              <w:rPr>
                <w:b/>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3C264955" w14:textId="5D5402B1" w:rsidR="00937AB9" w:rsidRDefault="00AE13A2" w:rsidP="002F4295">
            <w:r>
              <w:t>04</w:t>
            </w:r>
          </w:p>
        </w:tc>
      </w:tr>
      <w:tr w:rsidR="00937AB9" w14:paraId="056CE9CB" w14:textId="77777777" w:rsidTr="002F4295">
        <w:tc>
          <w:tcPr>
            <w:tcW w:w="2660" w:type="dxa"/>
            <w:tcBorders>
              <w:top w:val="single" w:sz="4" w:space="0" w:color="auto"/>
              <w:left w:val="single" w:sz="4" w:space="0" w:color="auto"/>
              <w:bottom w:val="single" w:sz="4" w:space="0" w:color="auto"/>
              <w:right w:val="single" w:sz="4" w:space="0" w:color="auto"/>
            </w:tcBorders>
            <w:hideMark/>
          </w:tcPr>
          <w:p w14:paraId="3236AFD7" w14:textId="77777777" w:rsidR="00937AB9" w:rsidRDefault="00937AB9" w:rsidP="002F4295">
            <w:pPr>
              <w:rPr>
                <w:b/>
              </w:rPr>
            </w:pPr>
            <w:r>
              <w:rPr>
                <w:b/>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77049249" w14:textId="77777777" w:rsidR="00937AB9" w:rsidRDefault="00937AB9" w:rsidP="002F4295"/>
        </w:tc>
      </w:tr>
      <w:tr w:rsidR="00937AB9" w14:paraId="6C914547" w14:textId="77777777" w:rsidTr="002F4295">
        <w:tc>
          <w:tcPr>
            <w:tcW w:w="2660" w:type="dxa"/>
            <w:tcBorders>
              <w:top w:val="single" w:sz="4" w:space="0" w:color="auto"/>
              <w:left w:val="single" w:sz="4" w:space="0" w:color="auto"/>
              <w:bottom w:val="single" w:sz="4" w:space="0" w:color="auto"/>
              <w:right w:val="single" w:sz="4" w:space="0" w:color="auto"/>
            </w:tcBorders>
            <w:hideMark/>
          </w:tcPr>
          <w:p w14:paraId="3E51BA2F" w14:textId="77777777" w:rsidR="00937AB9" w:rsidRDefault="00937AB9" w:rsidP="002F4295">
            <w:pPr>
              <w:rPr>
                <w:b/>
              </w:rPr>
            </w:pPr>
            <w:r>
              <w:rPr>
                <w:b/>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606061B5" w14:textId="7AF819B0" w:rsidR="00937AB9" w:rsidRDefault="00AE13A2" w:rsidP="002F4295">
            <w:r>
              <w:t>Admin</w:t>
            </w:r>
          </w:p>
        </w:tc>
      </w:tr>
      <w:tr w:rsidR="00937AB9" w14:paraId="0D65340E" w14:textId="77777777" w:rsidTr="002F4295">
        <w:tc>
          <w:tcPr>
            <w:tcW w:w="2660" w:type="dxa"/>
            <w:tcBorders>
              <w:top w:val="single" w:sz="4" w:space="0" w:color="auto"/>
              <w:left w:val="single" w:sz="4" w:space="0" w:color="auto"/>
              <w:bottom w:val="single" w:sz="4" w:space="0" w:color="auto"/>
              <w:right w:val="single" w:sz="4" w:space="0" w:color="auto"/>
            </w:tcBorders>
            <w:hideMark/>
          </w:tcPr>
          <w:p w14:paraId="1C1B9D8C" w14:textId="77777777" w:rsidR="00937AB9" w:rsidRDefault="00937AB9" w:rsidP="002F4295">
            <w:pPr>
              <w:rPr>
                <w:b/>
              </w:rPr>
            </w:pPr>
            <w:r>
              <w:rPr>
                <w:b/>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6A77B4EF" w14:textId="1AFE6987" w:rsidR="00937AB9" w:rsidRDefault="00AE13A2" w:rsidP="002F4295">
            <w:r>
              <w:t>Patient</w:t>
            </w:r>
          </w:p>
        </w:tc>
      </w:tr>
      <w:tr w:rsidR="00937AB9" w14:paraId="0879AA1B" w14:textId="77777777" w:rsidTr="002F4295">
        <w:tc>
          <w:tcPr>
            <w:tcW w:w="2660" w:type="dxa"/>
            <w:tcBorders>
              <w:top w:val="single" w:sz="4" w:space="0" w:color="auto"/>
              <w:left w:val="single" w:sz="4" w:space="0" w:color="auto"/>
              <w:bottom w:val="single" w:sz="4" w:space="0" w:color="auto"/>
              <w:right w:val="single" w:sz="4" w:space="0" w:color="auto"/>
            </w:tcBorders>
            <w:hideMark/>
          </w:tcPr>
          <w:p w14:paraId="7E8AC0E4" w14:textId="77777777" w:rsidR="00937AB9" w:rsidRDefault="00937AB9" w:rsidP="002F4295">
            <w:pPr>
              <w:rPr>
                <w:b/>
              </w:rPr>
            </w:pPr>
            <w:r>
              <w:rPr>
                <w:b/>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2C16F9CB" w14:textId="258254D6" w:rsidR="00937AB9" w:rsidRPr="00B80785" w:rsidRDefault="00AE13A2" w:rsidP="00AE13A2">
            <w:r>
              <w:t>When a patient arrives for scheduled appointment, the appointment status will be updated in the appointments file.</w:t>
            </w:r>
          </w:p>
        </w:tc>
      </w:tr>
      <w:tr w:rsidR="00937AB9" w14:paraId="166023ED" w14:textId="77777777" w:rsidTr="002F4295">
        <w:tc>
          <w:tcPr>
            <w:tcW w:w="2660" w:type="dxa"/>
            <w:tcBorders>
              <w:top w:val="single" w:sz="4" w:space="0" w:color="auto"/>
              <w:left w:val="single" w:sz="4" w:space="0" w:color="auto"/>
              <w:bottom w:val="single" w:sz="4" w:space="0" w:color="auto"/>
              <w:right w:val="single" w:sz="4" w:space="0" w:color="auto"/>
            </w:tcBorders>
            <w:hideMark/>
          </w:tcPr>
          <w:p w14:paraId="3E7F7A9E" w14:textId="77777777" w:rsidR="00937AB9" w:rsidRDefault="00937AB9" w:rsidP="002F4295">
            <w:pPr>
              <w:rPr>
                <w:b/>
              </w:rPr>
            </w:pPr>
            <w:r>
              <w:rPr>
                <w:b/>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3B8FCAB4" w14:textId="2755726C" w:rsidR="00937AB9" w:rsidRPr="00965CCE" w:rsidRDefault="003802C6" w:rsidP="002F4295">
            <w:pPr>
              <w:rPr>
                <w:rFonts w:cstheme="minorHAnsi"/>
              </w:rPr>
            </w:pPr>
            <w:r>
              <w:rPr>
                <w:rFonts w:cstheme="minorHAnsi"/>
              </w:rPr>
              <w:t>Patient must be present at practice.</w:t>
            </w:r>
          </w:p>
        </w:tc>
      </w:tr>
      <w:tr w:rsidR="00937AB9" w14:paraId="1968FEEB" w14:textId="77777777" w:rsidTr="002F4295">
        <w:tc>
          <w:tcPr>
            <w:tcW w:w="2660" w:type="dxa"/>
            <w:tcBorders>
              <w:top w:val="single" w:sz="4" w:space="0" w:color="auto"/>
              <w:left w:val="single" w:sz="4" w:space="0" w:color="auto"/>
              <w:bottom w:val="single" w:sz="4" w:space="0" w:color="auto"/>
              <w:right w:val="single" w:sz="4" w:space="0" w:color="auto"/>
            </w:tcBorders>
            <w:hideMark/>
          </w:tcPr>
          <w:p w14:paraId="014EE7FC" w14:textId="77777777" w:rsidR="00937AB9" w:rsidRDefault="00937AB9" w:rsidP="002F4295">
            <w:pPr>
              <w:rPr>
                <w:b/>
              </w:rPr>
            </w:pPr>
            <w:r>
              <w:rPr>
                <w:b/>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4B265A74" w14:textId="13FD60D3" w:rsidR="00937AB9" w:rsidRPr="00965CCE" w:rsidRDefault="00AE13A2" w:rsidP="002F4295">
            <w:r>
              <w:t>Updates appointments file to set status to complete.</w:t>
            </w:r>
          </w:p>
        </w:tc>
      </w:tr>
      <w:tr w:rsidR="00937AB9" w14:paraId="2E38A609" w14:textId="77777777" w:rsidTr="002F4295">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6C083617" w14:textId="77777777" w:rsidR="00937AB9" w:rsidRDefault="00937AB9" w:rsidP="002F4295">
            <w:pPr>
              <w:rPr>
                <w:b/>
              </w:rPr>
            </w:pPr>
            <w:r>
              <w:rPr>
                <w:b/>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120FFD74" w14:textId="77777777" w:rsidR="00937AB9" w:rsidRDefault="00937AB9" w:rsidP="002F4295">
            <w:pPr>
              <w:ind w:left="-85"/>
              <w:jc w:val="center"/>
              <w:rPr>
                <w:b/>
              </w:rPr>
            </w:pPr>
            <w:r>
              <w:rPr>
                <w:b/>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0A7B109A" w14:textId="77777777" w:rsidR="00937AB9" w:rsidRDefault="00937AB9" w:rsidP="002F4295">
            <w:pPr>
              <w:ind w:left="-85"/>
              <w:jc w:val="center"/>
              <w:rPr>
                <w:b/>
              </w:rPr>
            </w:pPr>
            <w:r>
              <w:rPr>
                <w:b/>
              </w:rPr>
              <w:t>System Response</w:t>
            </w:r>
          </w:p>
        </w:tc>
      </w:tr>
      <w:tr w:rsidR="00937AB9" w14:paraId="34434A9E" w14:textId="77777777" w:rsidTr="002F4295">
        <w:trPr>
          <w:trHeight w:val="2497"/>
        </w:trPr>
        <w:tc>
          <w:tcPr>
            <w:tcW w:w="2660" w:type="dxa"/>
            <w:tcBorders>
              <w:top w:val="single" w:sz="4" w:space="0" w:color="auto"/>
              <w:left w:val="single" w:sz="4" w:space="0" w:color="auto"/>
              <w:bottom w:val="single" w:sz="4" w:space="0" w:color="auto"/>
              <w:right w:val="single" w:sz="4" w:space="0" w:color="auto"/>
            </w:tcBorders>
          </w:tcPr>
          <w:p w14:paraId="4E4662B0" w14:textId="0AF2CE1A" w:rsidR="00937AB9" w:rsidRDefault="00D36446" w:rsidP="002F4295">
            <w:pPr>
              <w:rPr>
                <w:rFonts w:cstheme="minorHAnsi"/>
                <w:b/>
              </w:rPr>
            </w:pPr>
            <w:r>
              <w:rPr>
                <w:rFonts w:cstheme="minorHAnsi"/>
                <w:b/>
              </w:rPr>
              <w:t>Check-in patient</w:t>
            </w:r>
          </w:p>
        </w:tc>
        <w:tc>
          <w:tcPr>
            <w:tcW w:w="3452" w:type="dxa"/>
            <w:tcBorders>
              <w:top w:val="single" w:sz="4" w:space="0" w:color="auto"/>
              <w:left w:val="single" w:sz="4" w:space="0" w:color="auto"/>
              <w:bottom w:val="single" w:sz="4" w:space="0" w:color="auto"/>
              <w:right w:val="single" w:sz="4" w:space="0" w:color="auto"/>
            </w:tcBorders>
          </w:tcPr>
          <w:p w14:paraId="7D44D559" w14:textId="1FD96F99" w:rsidR="00937AB9" w:rsidRDefault="00D36446" w:rsidP="002F4295">
            <w:r>
              <w:rPr>
                <w:b/>
              </w:rPr>
              <w:t xml:space="preserve">Step 1: </w:t>
            </w:r>
            <w:r>
              <w:t>Patient arrives at practice.</w:t>
            </w:r>
          </w:p>
          <w:p w14:paraId="739B043D" w14:textId="77777777" w:rsidR="00D36446" w:rsidRDefault="00D36446" w:rsidP="002F4295"/>
          <w:p w14:paraId="6E47982F" w14:textId="3FAA2394" w:rsidR="00D36446" w:rsidRDefault="00D36446" w:rsidP="002F4295">
            <w:r>
              <w:rPr>
                <w:b/>
              </w:rPr>
              <w:t xml:space="preserve">Step 2: </w:t>
            </w:r>
            <w:r>
              <w:t>Admin requests appointment UI.</w:t>
            </w:r>
          </w:p>
          <w:p w14:paraId="573C383D" w14:textId="77777777" w:rsidR="00D36446" w:rsidRDefault="00D36446" w:rsidP="002F4295"/>
          <w:p w14:paraId="3C466E6D" w14:textId="532FA6DC" w:rsidR="00D36446" w:rsidRPr="00D36446" w:rsidRDefault="00D36446" w:rsidP="002F4295">
            <w:r>
              <w:rPr>
                <w:b/>
              </w:rPr>
              <w:t xml:space="preserve">Step 4: </w:t>
            </w:r>
            <w:r>
              <w:t>Admin selects to check in the patient using their Patient name and ID.</w:t>
            </w:r>
          </w:p>
          <w:p w14:paraId="54B9A83F" w14:textId="77777777" w:rsidR="00937AB9" w:rsidRDefault="00937AB9" w:rsidP="002F4295"/>
        </w:tc>
        <w:tc>
          <w:tcPr>
            <w:tcW w:w="3452" w:type="dxa"/>
            <w:tcBorders>
              <w:top w:val="single" w:sz="4" w:space="0" w:color="auto"/>
              <w:left w:val="single" w:sz="4" w:space="0" w:color="auto"/>
              <w:bottom w:val="single" w:sz="4" w:space="0" w:color="auto"/>
              <w:right w:val="single" w:sz="4" w:space="0" w:color="auto"/>
            </w:tcBorders>
            <w:hideMark/>
          </w:tcPr>
          <w:p w14:paraId="7D23BED3" w14:textId="77777777" w:rsidR="00937AB9" w:rsidRDefault="00937AB9" w:rsidP="002F4295"/>
          <w:p w14:paraId="5F5CB197" w14:textId="77777777" w:rsidR="00D36446" w:rsidRDefault="00D36446" w:rsidP="002F4295"/>
          <w:p w14:paraId="66213065" w14:textId="77777777" w:rsidR="00D36446" w:rsidRDefault="00D36446" w:rsidP="002F4295">
            <w:r>
              <w:rPr>
                <w:b/>
              </w:rPr>
              <w:t xml:space="preserve">Step 3: </w:t>
            </w:r>
            <w:r>
              <w:t>System displays appointment UI.</w:t>
            </w:r>
          </w:p>
          <w:p w14:paraId="224A70CE" w14:textId="77777777" w:rsidR="00D36446" w:rsidRDefault="00D36446" w:rsidP="002F4295"/>
          <w:p w14:paraId="6389BF6C" w14:textId="77777777" w:rsidR="00D36446" w:rsidRDefault="00D36446" w:rsidP="002F4295">
            <w:r>
              <w:rPr>
                <w:b/>
              </w:rPr>
              <w:t xml:space="preserve">Step 5: </w:t>
            </w:r>
            <w:r>
              <w:t>System validates data</w:t>
            </w:r>
          </w:p>
          <w:p w14:paraId="2767763E" w14:textId="77777777" w:rsidR="00D36446" w:rsidRDefault="00D36446" w:rsidP="00D36446">
            <w:pPr>
              <w:pStyle w:val="ListParagraph"/>
              <w:numPr>
                <w:ilvl w:val="0"/>
                <w:numId w:val="5"/>
              </w:numPr>
            </w:pPr>
            <w:r>
              <w:t>Valid patient entity</w:t>
            </w:r>
          </w:p>
          <w:p w14:paraId="54235B07" w14:textId="77777777" w:rsidR="00106CC7" w:rsidRDefault="00106CC7" w:rsidP="00106CC7"/>
          <w:p w14:paraId="3C13BD16" w14:textId="77777777" w:rsidR="00D36446" w:rsidRDefault="00D36446" w:rsidP="00D36446"/>
          <w:p w14:paraId="77513669" w14:textId="77777777" w:rsidR="00106CC7" w:rsidRDefault="00D36446" w:rsidP="00106CC7">
            <w:pPr>
              <w:rPr>
                <w:b/>
              </w:rPr>
            </w:pPr>
            <w:r>
              <w:rPr>
                <w:b/>
              </w:rPr>
              <w:t xml:space="preserve">Step 6: </w:t>
            </w:r>
            <w:r>
              <w:t>System amends Appointment file and sets status to ‘Complete’</w:t>
            </w:r>
            <w:r w:rsidR="00106CC7">
              <w:rPr>
                <w:b/>
              </w:rPr>
              <w:t xml:space="preserve"> </w:t>
            </w:r>
          </w:p>
          <w:p w14:paraId="2662CF7C" w14:textId="77777777" w:rsidR="00106CC7" w:rsidRDefault="00106CC7" w:rsidP="00106CC7">
            <w:pPr>
              <w:rPr>
                <w:b/>
              </w:rPr>
            </w:pPr>
          </w:p>
          <w:p w14:paraId="018260A0" w14:textId="23A968EE" w:rsidR="00106CC7" w:rsidRPr="00106CC7" w:rsidRDefault="00106CC7" w:rsidP="00106CC7">
            <w:r>
              <w:rPr>
                <w:b/>
              </w:rPr>
              <w:lastRenderedPageBreak/>
              <w:t xml:space="preserve">Step 7: </w:t>
            </w:r>
            <w:r>
              <w:t>Confirmation message displayed.</w:t>
            </w:r>
          </w:p>
          <w:p w14:paraId="71786EE5" w14:textId="481E6BBF" w:rsidR="00D36446" w:rsidRPr="00D36446" w:rsidRDefault="00D36446" w:rsidP="00D36446"/>
        </w:tc>
      </w:tr>
      <w:tr w:rsidR="00937AB9" w14:paraId="17B8086E" w14:textId="77777777" w:rsidTr="002F4295">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149259F4" w14:textId="472FF793" w:rsidR="00937AB9" w:rsidRDefault="00937AB9" w:rsidP="002F4295">
            <w:pPr>
              <w:ind w:left="-85"/>
              <w:rPr>
                <w:rFonts w:cstheme="minorHAnsi"/>
                <w:b/>
              </w:rPr>
            </w:pPr>
            <w:r>
              <w:rPr>
                <w:b/>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4D91B537" w14:textId="77777777" w:rsidR="00937AB9" w:rsidRDefault="00937AB9" w:rsidP="002F4295">
            <w:pPr>
              <w:ind w:left="-85"/>
              <w:jc w:val="center"/>
              <w:rPr>
                <w:b/>
              </w:rPr>
            </w:pPr>
            <w:r>
              <w:rPr>
                <w:b/>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69E1D512" w14:textId="77777777" w:rsidR="00937AB9" w:rsidRDefault="00937AB9" w:rsidP="002F4295">
            <w:pPr>
              <w:ind w:left="-85"/>
              <w:jc w:val="center"/>
              <w:rPr>
                <w:b/>
              </w:rPr>
            </w:pPr>
            <w:r>
              <w:rPr>
                <w:b/>
              </w:rPr>
              <w:t>System Response</w:t>
            </w:r>
          </w:p>
        </w:tc>
      </w:tr>
      <w:tr w:rsidR="00937AB9" w14:paraId="4B6ED619" w14:textId="77777777" w:rsidTr="002F4295">
        <w:trPr>
          <w:trHeight w:val="860"/>
        </w:trPr>
        <w:tc>
          <w:tcPr>
            <w:tcW w:w="2660" w:type="dxa"/>
            <w:tcBorders>
              <w:top w:val="single" w:sz="4" w:space="0" w:color="auto"/>
              <w:left w:val="single" w:sz="4" w:space="0" w:color="auto"/>
              <w:right w:val="single" w:sz="4" w:space="0" w:color="auto"/>
            </w:tcBorders>
            <w:hideMark/>
          </w:tcPr>
          <w:p w14:paraId="0A28253A" w14:textId="7206E0BB" w:rsidR="00937AB9" w:rsidRPr="008E69D8" w:rsidRDefault="00106CC7" w:rsidP="00106CC7">
            <w:pPr>
              <w:rPr>
                <w:b/>
              </w:rPr>
            </w:pPr>
            <w:r>
              <w:rPr>
                <w:b/>
              </w:rPr>
              <w:t>Invalid data entered</w:t>
            </w:r>
          </w:p>
        </w:tc>
        <w:tc>
          <w:tcPr>
            <w:tcW w:w="3452" w:type="dxa"/>
            <w:tcBorders>
              <w:top w:val="single" w:sz="4" w:space="0" w:color="auto"/>
              <w:left w:val="single" w:sz="4" w:space="0" w:color="auto"/>
              <w:bottom w:val="single" w:sz="4" w:space="0" w:color="auto"/>
              <w:right w:val="single" w:sz="4" w:space="0" w:color="auto"/>
            </w:tcBorders>
          </w:tcPr>
          <w:p w14:paraId="35F907E1" w14:textId="77777777" w:rsidR="00937AB9" w:rsidRDefault="00937AB9" w:rsidP="002F4295"/>
          <w:p w14:paraId="2DB00101" w14:textId="77777777" w:rsidR="00106CC7" w:rsidRDefault="00106CC7" w:rsidP="002F4295"/>
          <w:p w14:paraId="4128DD90" w14:textId="563838E1" w:rsidR="00106CC7" w:rsidRPr="00106CC7" w:rsidRDefault="00106CC7" w:rsidP="002F4295">
            <w:r>
              <w:rPr>
                <w:b/>
              </w:rPr>
              <w:t xml:space="preserve">Step 7: </w:t>
            </w:r>
            <w:r>
              <w:t>Admin re-enters patient ID</w:t>
            </w:r>
          </w:p>
        </w:tc>
        <w:tc>
          <w:tcPr>
            <w:tcW w:w="3452" w:type="dxa"/>
            <w:tcBorders>
              <w:top w:val="single" w:sz="4" w:space="0" w:color="auto"/>
              <w:left w:val="single" w:sz="4" w:space="0" w:color="auto"/>
              <w:bottom w:val="single" w:sz="4" w:space="0" w:color="auto"/>
              <w:right w:val="single" w:sz="4" w:space="0" w:color="auto"/>
            </w:tcBorders>
          </w:tcPr>
          <w:p w14:paraId="57C8BFB1" w14:textId="4921EFCB" w:rsidR="00937AB9" w:rsidRPr="00106CC7" w:rsidRDefault="00106CC7" w:rsidP="002F4295">
            <w:r>
              <w:rPr>
                <w:b/>
              </w:rPr>
              <w:t xml:space="preserve">Step 6: </w:t>
            </w:r>
            <w:r>
              <w:t>System displays appropriate error message.</w:t>
            </w:r>
          </w:p>
        </w:tc>
      </w:tr>
      <w:tr w:rsidR="00937AB9" w14:paraId="20E26EC1" w14:textId="77777777" w:rsidTr="002F4295">
        <w:tc>
          <w:tcPr>
            <w:tcW w:w="2660" w:type="dxa"/>
            <w:tcBorders>
              <w:top w:val="single" w:sz="4" w:space="0" w:color="auto"/>
              <w:left w:val="single" w:sz="4" w:space="0" w:color="auto"/>
              <w:bottom w:val="single" w:sz="4" w:space="0" w:color="auto"/>
              <w:right w:val="single" w:sz="4" w:space="0" w:color="auto"/>
            </w:tcBorders>
            <w:hideMark/>
          </w:tcPr>
          <w:p w14:paraId="76184D07" w14:textId="77777777" w:rsidR="00937AB9" w:rsidRDefault="00937AB9" w:rsidP="002F4295">
            <w:pPr>
              <w:rPr>
                <w:b/>
              </w:rPr>
            </w:pPr>
            <w:r>
              <w:rPr>
                <w:b/>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1D4FFE7B" w14:textId="469D9B23" w:rsidR="00937AB9" w:rsidRDefault="003802C6" w:rsidP="002F4295">
            <w:pPr>
              <w:rPr>
                <w:rFonts w:cstheme="minorHAnsi"/>
              </w:rPr>
            </w:pPr>
            <w:r>
              <w:rPr>
                <w:rFonts w:cstheme="minorHAnsi"/>
              </w:rPr>
              <w:t>Appointment file is updated with status set to ‘Complete’</w:t>
            </w:r>
          </w:p>
        </w:tc>
      </w:tr>
      <w:tr w:rsidR="00937AB9" w14:paraId="43FFDE3F" w14:textId="77777777" w:rsidTr="002F4295">
        <w:tc>
          <w:tcPr>
            <w:tcW w:w="2660" w:type="dxa"/>
            <w:tcBorders>
              <w:top w:val="single" w:sz="4" w:space="0" w:color="auto"/>
              <w:left w:val="single" w:sz="4" w:space="0" w:color="auto"/>
              <w:bottom w:val="single" w:sz="4" w:space="0" w:color="auto"/>
              <w:right w:val="single" w:sz="4" w:space="0" w:color="auto"/>
            </w:tcBorders>
            <w:hideMark/>
          </w:tcPr>
          <w:p w14:paraId="29BFB330" w14:textId="77777777" w:rsidR="00937AB9" w:rsidRDefault="00937AB9" w:rsidP="002F4295">
            <w:pPr>
              <w:rPr>
                <w:b/>
              </w:rPr>
            </w:pPr>
            <w:r>
              <w:rPr>
                <w:b/>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3A4A0072" w14:textId="77777777" w:rsidR="00937AB9" w:rsidRDefault="00937AB9" w:rsidP="002F4295">
            <w:pPr>
              <w:tabs>
                <w:tab w:val="right" w:pos="6688"/>
              </w:tabs>
              <w:rPr>
                <w:rFonts w:cstheme="minorHAnsi"/>
              </w:rPr>
            </w:pPr>
            <w:r>
              <w:rPr>
                <w:rFonts w:cstheme="minorHAnsi"/>
                <w:color w:val="FF0000"/>
              </w:rPr>
              <w:tab/>
            </w:r>
          </w:p>
        </w:tc>
      </w:tr>
      <w:tr w:rsidR="00937AB9" w14:paraId="6EFF91D7" w14:textId="77777777" w:rsidTr="002F4295">
        <w:tc>
          <w:tcPr>
            <w:tcW w:w="2660" w:type="dxa"/>
            <w:tcBorders>
              <w:top w:val="single" w:sz="4" w:space="0" w:color="auto"/>
              <w:left w:val="single" w:sz="4" w:space="0" w:color="auto"/>
              <w:bottom w:val="single" w:sz="4" w:space="0" w:color="auto"/>
              <w:right w:val="single" w:sz="4" w:space="0" w:color="auto"/>
            </w:tcBorders>
            <w:hideMark/>
          </w:tcPr>
          <w:p w14:paraId="49FDDFA4" w14:textId="77777777" w:rsidR="00937AB9" w:rsidRDefault="00937AB9" w:rsidP="002F4295">
            <w:pPr>
              <w:rPr>
                <w:b/>
              </w:rPr>
            </w:pPr>
            <w:r>
              <w:rPr>
                <w:b/>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2B797EBB" w14:textId="77777777" w:rsidR="00937AB9" w:rsidRDefault="00937AB9" w:rsidP="002F4295">
            <w:pPr>
              <w:rPr>
                <w:rFonts w:cstheme="minorHAnsi"/>
              </w:rPr>
            </w:pPr>
          </w:p>
        </w:tc>
      </w:tr>
      <w:tr w:rsidR="00937AB9" w14:paraId="3794D288" w14:textId="77777777" w:rsidTr="002F4295">
        <w:tc>
          <w:tcPr>
            <w:tcW w:w="2660" w:type="dxa"/>
            <w:tcBorders>
              <w:top w:val="single" w:sz="4" w:space="0" w:color="auto"/>
              <w:left w:val="single" w:sz="4" w:space="0" w:color="auto"/>
              <w:bottom w:val="single" w:sz="4" w:space="0" w:color="auto"/>
              <w:right w:val="single" w:sz="4" w:space="0" w:color="auto"/>
            </w:tcBorders>
            <w:hideMark/>
          </w:tcPr>
          <w:p w14:paraId="5D8AD100" w14:textId="77777777" w:rsidR="00937AB9" w:rsidRDefault="00937AB9" w:rsidP="002F4295">
            <w:pPr>
              <w:rPr>
                <w:b/>
              </w:rPr>
            </w:pPr>
            <w:r>
              <w:rPr>
                <w:b/>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3180DC6B" w14:textId="77777777" w:rsidR="00937AB9" w:rsidRDefault="00937AB9" w:rsidP="002F4295">
            <w:pPr>
              <w:rPr>
                <w:rFonts w:cstheme="minorHAnsi"/>
              </w:rPr>
            </w:pPr>
          </w:p>
        </w:tc>
      </w:tr>
    </w:tbl>
    <w:p w14:paraId="7FFF8F8C" w14:textId="77777777" w:rsidR="00937AB9" w:rsidRPr="00937AB9" w:rsidRDefault="00937AB9" w:rsidP="00937AB9"/>
    <w:p w14:paraId="151FDE9D" w14:textId="77777777" w:rsidR="00937AB9" w:rsidRDefault="00937AB9" w:rsidP="00937AB9"/>
    <w:p w14:paraId="02ABEBFB" w14:textId="77777777" w:rsidR="00937AB9" w:rsidRDefault="00937AB9" w:rsidP="00937AB9"/>
    <w:p w14:paraId="13A5CD2F" w14:textId="77777777" w:rsidR="009759C3" w:rsidRDefault="009759C3" w:rsidP="00937AB9"/>
    <w:p w14:paraId="5ABD3873" w14:textId="77777777" w:rsidR="009759C3" w:rsidRDefault="009759C3" w:rsidP="00937AB9"/>
    <w:p w14:paraId="282B6C58" w14:textId="77777777" w:rsidR="009759C3" w:rsidRDefault="009759C3" w:rsidP="00937AB9"/>
    <w:p w14:paraId="24E83A45" w14:textId="77777777" w:rsidR="009759C3" w:rsidRDefault="009759C3" w:rsidP="00937AB9"/>
    <w:p w14:paraId="7C103BC9" w14:textId="77777777" w:rsidR="009759C3" w:rsidRDefault="009759C3" w:rsidP="00937AB9"/>
    <w:p w14:paraId="15D27C3E" w14:textId="77777777" w:rsidR="009759C3" w:rsidRDefault="009759C3" w:rsidP="00937AB9"/>
    <w:p w14:paraId="46F5117E" w14:textId="77777777" w:rsidR="009759C3" w:rsidRDefault="009759C3" w:rsidP="00937AB9"/>
    <w:p w14:paraId="42ACE6BD" w14:textId="77777777" w:rsidR="009759C3" w:rsidRDefault="009759C3" w:rsidP="00937AB9"/>
    <w:p w14:paraId="7E1CC3F0" w14:textId="77777777" w:rsidR="009759C3" w:rsidRDefault="009759C3" w:rsidP="00937AB9"/>
    <w:p w14:paraId="3095C1E1" w14:textId="77777777" w:rsidR="009759C3" w:rsidRDefault="009759C3" w:rsidP="00937AB9"/>
    <w:p w14:paraId="7C3B9998" w14:textId="77777777" w:rsidR="009759C3" w:rsidRDefault="009759C3" w:rsidP="00937AB9"/>
    <w:p w14:paraId="158059A7" w14:textId="77777777" w:rsidR="009759C3" w:rsidRDefault="009759C3" w:rsidP="00937AB9"/>
    <w:p w14:paraId="401C0050" w14:textId="77777777" w:rsidR="0070582C" w:rsidRPr="00FB0B05" w:rsidRDefault="0070582C" w:rsidP="00FB0B05">
      <w:pPr>
        <w:rPr>
          <w:b/>
        </w:rPr>
      </w:pPr>
    </w:p>
    <w:p w14:paraId="0D44DE53" w14:textId="77777777" w:rsidR="0070582C" w:rsidRDefault="0070582C" w:rsidP="00857447">
      <w:pPr>
        <w:pStyle w:val="Heading2"/>
        <w:numPr>
          <w:ilvl w:val="1"/>
          <w:numId w:val="8"/>
        </w:numPr>
        <w:rPr>
          <w:b/>
          <w:color w:val="auto"/>
          <w:sz w:val="28"/>
          <w:szCs w:val="28"/>
        </w:rPr>
      </w:pPr>
      <w:bookmarkStart w:id="48" w:name="_Toc406751920"/>
      <w:r w:rsidRPr="007D4930">
        <w:rPr>
          <w:b/>
          <w:color w:val="auto"/>
          <w:sz w:val="28"/>
          <w:szCs w:val="28"/>
        </w:rPr>
        <w:lastRenderedPageBreak/>
        <w:t>Finance Management</w:t>
      </w:r>
      <w:bookmarkEnd w:id="48"/>
    </w:p>
    <w:p w14:paraId="2ADDD3F5" w14:textId="77777777" w:rsidR="006F54AD" w:rsidRDefault="000C615F" w:rsidP="000C615F">
      <w:r>
        <w:t>The system will have a module to handle finance management. This module will have the function to record a payment and issue an invoice. This module will have a Record file for database to monitor due payments and to set payment status from due to paid when done so.</w:t>
      </w:r>
    </w:p>
    <w:p w14:paraId="11053E5D" w14:textId="77777777" w:rsidR="00FB0B05" w:rsidRDefault="00FB0B05" w:rsidP="000C615F"/>
    <w:p w14:paraId="56E7799C" w14:textId="0680E47A" w:rsidR="000C615F" w:rsidRDefault="006F54AD" w:rsidP="00857447">
      <w:pPr>
        <w:pStyle w:val="Heading3"/>
        <w:numPr>
          <w:ilvl w:val="2"/>
          <w:numId w:val="8"/>
        </w:numPr>
        <w:rPr>
          <w:b/>
          <w:color w:val="auto"/>
          <w:sz w:val="28"/>
          <w:szCs w:val="22"/>
        </w:rPr>
      </w:pPr>
      <w:bookmarkStart w:id="49" w:name="_Toc406751921"/>
      <w:r>
        <w:rPr>
          <w:b/>
          <w:color w:val="auto"/>
          <w:sz w:val="28"/>
          <w:szCs w:val="22"/>
        </w:rPr>
        <w:t>Record Payment</w:t>
      </w:r>
      <w:bookmarkEnd w:id="49"/>
    </w:p>
    <w:p w14:paraId="4B047ECA" w14:textId="0694E963" w:rsidR="006F54AD" w:rsidRDefault="00FB0B05" w:rsidP="006F54AD">
      <w:r>
        <w:rPr>
          <w:noProof/>
          <w:lang w:val="en-IE" w:eastAsia="en-IE"/>
        </w:rPr>
        <mc:AlternateContent>
          <mc:Choice Requires="wpg">
            <w:drawing>
              <wp:anchor distT="0" distB="0" distL="114300" distR="114300" simplePos="0" relativeHeight="251610624" behindDoc="0" locked="0" layoutInCell="1" allowOverlap="1" wp14:anchorId="28B8CCBB" wp14:editId="33C5DA8F">
                <wp:simplePos x="0" y="0"/>
                <wp:positionH relativeFrom="margin">
                  <wp:align>left</wp:align>
                </wp:positionH>
                <wp:positionV relativeFrom="paragraph">
                  <wp:posOffset>142240</wp:posOffset>
                </wp:positionV>
                <wp:extent cx="5691505" cy="2962275"/>
                <wp:effectExtent l="0" t="0" r="0" b="28575"/>
                <wp:wrapNone/>
                <wp:docPr id="337" name="Group 337"/>
                <wp:cNvGraphicFramePr/>
                <a:graphic xmlns:a="http://schemas.openxmlformats.org/drawingml/2006/main">
                  <a:graphicData uri="http://schemas.microsoft.com/office/word/2010/wordprocessingGroup">
                    <wpg:wgp>
                      <wpg:cNvGrpSpPr/>
                      <wpg:grpSpPr>
                        <a:xfrm>
                          <a:off x="0" y="0"/>
                          <a:ext cx="5691505" cy="2962275"/>
                          <a:chOff x="0" y="0"/>
                          <a:chExt cx="5691800" cy="2962309"/>
                        </a:xfrm>
                      </wpg:grpSpPr>
                      <wpg:grpSp>
                        <wpg:cNvPr id="338" name="Group 338"/>
                        <wpg:cNvGrpSpPr/>
                        <wpg:grpSpPr>
                          <a:xfrm>
                            <a:off x="0" y="0"/>
                            <a:ext cx="1056005" cy="1496060"/>
                            <a:chOff x="0" y="0"/>
                            <a:chExt cx="1056005" cy="1496060"/>
                          </a:xfrm>
                        </wpg:grpSpPr>
                        <wpg:grpSp>
                          <wpg:cNvPr id="339" name="Group 339"/>
                          <wpg:cNvGrpSpPr/>
                          <wpg:grpSpPr>
                            <a:xfrm>
                              <a:off x="333375" y="0"/>
                              <a:ext cx="422910" cy="1107440"/>
                              <a:chOff x="0" y="0"/>
                              <a:chExt cx="423080" cy="1107650"/>
                            </a:xfrm>
                          </wpg:grpSpPr>
                          <wps:wsp>
                            <wps:cNvPr id="340" name="Smiley Face 340"/>
                            <wps:cNvSpPr/>
                            <wps:spPr>
                              <a:xfrm>
                                <a:off x="0" y="0"/>
                                <a:ext cx="423080" cy="532263"/>
                              </a:xfrm>
                              <a:prstGeom prst="smileyFace">
                                <a:avLst/>
                              </a:prstGeom>
                              <a:solidFill>
                                <a:srgbClr val="FFC000"/>
                              </a:solidFill>
                              <a:ln w="12700" cap="flat" cmpd="sng" algn="ctr">
                                <a:solidFill>
                                  <a:srgbClr val="FFC000">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1" name="Straight Connector 341"/>
                            <wps:cNvCnPr/>
                            <wps:spPr>
                              <a:xfrm>
                                <a:off x="207563" y="538542"/>
                                <a:ext cx="0" cy="382137"/>
                              </a:xfrm>
                              <a:prstGeom prst="line">
                                <a:avLst/>
                              </a:prstGeom>
                              <a:noFill/>
                              <a:ln w="6350" cap="flat" cmpd="sng" algn="ctr">
                                <a:solidFill>
                                  <a:srgbClr val="5B9BD5"/>
                                </a:solidFill>
                                <a:prstDash val="solid"/>
                                <a:miter lim="800000"/>
                              </a:ln>
                              <a:effectLst/>
                            </wps:spPr>
                            <wps:bodyPr/>
                          </wps:wsp>
                          <wps:wsp>
                            <wps:cNvPr id="342" name="Straight Connector 342"/>
                            <wps:cNvCnPr/>
                            <wps:spPr>
                              <a:xfrm flipH="1">
                                <a:off x="84147" y="661958"/>
                                <a:ext cx="232012" cy="0"/>
                              </a:xfrm>
                              <a:prstGeom prst="line">
                                <a:avLst/>
                              </a:prstGeom>
                              <a:noFill/>
                              <a:ln w="6350" cap="flat" cmpd="sng" algn="ctr">
                                <a:solidFill>
                                  <a:srgbClr val="5B9BD5"/>
                                </a:solidFill>
                                <a:prstDash val="solid"/>
                                <a:miter lim="800000"/>
                              </a:ln>
                              <a:effectLst/>
                            </wps:spPr>
                            <wps:bodyPr/>
                          </wps:wsp>
                          <wps:wsp>
                            <wps:cNvPr id="343" name="Straight Connector 343"/>
                            <wps:cNvCnPr/>
                            <wps:spPr>
                              <a:xfrm flipH="1">
                                <a:off x="50489" y="903180"/>
                                <a:ext cx="163195" cy="204470"/>
                              </a:xfrm>
                              <a:prstGeom prst="line">
                                <a:avLst/>
                              </a:prstGeom>
                              <a:noFill/>
                              <a:ln w="6350" cap="flat" cmpd="sng" algn="ctr">
                                <a:solidFill>
                                  <a:srgbClr val="5B9BD5"/>
                                </a:solidFill>
                                <a:prstDash val="solid"/>
                                <a:miter lim="800000"/>
                              </a:ln>
                              <a:effectLst/>
                            </wps:spPr>
                            <wps:bodyPr/>
                          </wps:wsp>
                          <wps:wsp>
                            <wps:cNvPr id="344" name="Straight Connector 344"/>
                            <wps:cNvCnPr/>
                            <wps:spPr>
                              <a:xfrm>
                                <a:off x="213173" y="914400"/>
                                <a:ext cx="149860" cy="191135"/>
                              </a:xfrm>
                              <a:prstGeom prst="line">
                                <a:avLst/>
                              </a:prstGeom>
                              <a:noFill/>
                              <a:ln w="6350" cap="flat" cmpd="sng" algn="ctr">
                                <a:solidFill>
                                  <a:srgbClr val="5B9BD5"/>
                                </a:solidFill>
                                <a:prstDash val="solid"/>
                                <a:miter lim="800000"/>
                              </a:ln>
                              <a:effectLst/>
                            </wps:spPr>
                            <wps:bodyPr/>
                          </wps:wsp>
                        </wpg:grpSp>
                        <wps:wsp>
                          <wps:cNvPr id="345" name="Text Box 2"/>
                          <wps:cNvSpPr txBox="1">
                            <a:spLocks noChangeArrowheads="1"/>
                          </wps:cNvSpPr>
                          <wps:spPr bwMode="auto">
                            <a:xfrm>
                              <a:off x="0" y="1181100"/>
                              <a:ext cx="1056005" cy="314960"/>
                            </a:xfrm>
                            <a:prstGeom prst="rect">
                              <a:avLst/>
                            </a:prstGeom>
                            <a:noFill/>
                            <a:ln w="9525">
                              <a:noFill/>
                              <a:miter lim="800000"/>
                              <a:headEnd/>
                              <a:tailEnd/>
                            </a:ln>
                          </wps:spPr>
                          <wps:txbx>
                            <w:txbxContent>
                              <w:p w14:paraId="7168A0F4" w14:textId="77777777" w:rsidR="005404A0" w:rsidRDefault="005404A0" w:rsidP="00FB0B05">
                                <w:pPr>
                                  <w:jc w:val="center"/>
                                </w:pPr>
                                <w:r>
                                  <w:t>Administrator</w:t>
                                </w:r>
                              </w:p>
                            </w:txbxContent>
                          </wps:txbx>
                          <wps:bodyPr rot="0" vert="horz" wrap="square" lIns="91440" tIns="45720" rIns="91440" bIns="45720" anchor="t" anchorCtr="0">
                            <a:noAutofit/>
                          </wps:bodyPr>
                        </wps:wsp>
                      </wpg:grpSp>
                      <wps:wsp>
                        <wps:cNvPr id="346" name="Oval 346"/>
                        <wps:cNvSpPr/>
                        <wps:spPr>
                          <a:xfrm>
                            <a:off x="1927815" y="298819"/>
                            <a:ext cx="2047875" cy="752475"/>
                          </a:xfrm>
                          <a:prstGeom prst="ellipse">
                            <a:avLst/>
                          </a:prstGeom>
                          <a:solidFill>
                            <a:schemeClr val="accent1">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671090" w14:textId="563073B8" w:rsidR="005404A0" w:rsidRPr="00DF2EDB" w:rsidRDefault="005404A0" w:rsidP="00FB0B05">
                              <w:pPr>
                                <w:jc w:val="center"/>
                                <w:rPr>
                                  <w:color w:val="000000" w:themeColor="text1"/>
                                  <w:lang w:val="en-I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Record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7" name="Group 347"/>
                        <wpg:cNvGrpSpPr/>
                        <wpg:grpSpPr>
                          <a:xfrm>
                            <a:off x="4635795" y="21265"/>
                            <a:ext cx="1056005" cy="1496060"/>
                            <a:chOff x="0" y="0"/>
                            <a:chExt cx="1056005" cy="1496060"/>
                          </a:xfrm>
                        </wpg:grpSpPr>
                        <wpg:grpSp>
                          <wpg:cNvPr id="348" name="Group 348"/>
                          <wpg:cNvGrpSpPr/>
                          <wpg:grpSpPr>
                            <a:xfrm>
                              <a:off x="333375" y="0"/>
                              <a:ext cx="422910" cy="1107440"/>
                              <a:chOff x="0" y="0"/>
                              <a:chExt cx="423080" cy="1107650"/>
                            </a:xfrm>
                          </wpg:grpSpPr>
                          <wps:wsp>
                            <wps:cNvPr id="349" name="Smiley Face 349"/>
                            <wps:cNvSpPr/>
                            <wps:spPr>
                              <a:xfrm>
                                <a:off x="0" y="0"/>
                                <a:ext cx="423080" cy="532263"/>
                              </a:xfrm>
                              <a:prstGeom prst="smileyFace">
                                <a:avLst/>
                              </a:prstGeom>
                              <a:solidFill>
                                <a:srgbClr val="FFC000"/>
                              </a:solidFill>
                              <a:ln w="12700" cap="flat" cmpd="sng" algn="ctr">
                                <a:solidFill>
                                  <a:srgbClr val="FFC000">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0" name="Straight Connector 350"/>
                            <wps:cNvCnPr/>
                            <wps:spPr>
                              <a:xfrm>
                                <a:off x="207563" y="538542"/>
                                <a:ext cx="0" cy="382137"/>
                              </a:xfrm>
                              <a:prstGeom prst="line">
                                <a:avLst/>
                              </a:prstGeom>
                              <a:noFill/>
                              <a:ln w="6350" cap="flat" cmpd="sng" algn="ctr">
                                <a:solidFill>
                                  <a:srgbClr val="5B9BD5"/>
                                </a:solidFill>
                                <a:prstDash val="solid"/>
                                <a:miter lim="800000"/>
                              </a:ln>
                              <a:effectLst/>
                            </wps:spPr>
                            <wps:bodyPr/>
                          </wps:wsp>
                          <wps:wsp>
                            <wps:cNvPr id="351" name="Straight Connector 351"/>
                            <wps:cNvCnPr/>
                            <wps:spPr>
                              <a:xfrm flipH="1">
                                <a:off x="84147" y="661958"/>
                                <a:ext cx="232012" cy="0"/>
                              </a:xfrm>
                              <a:prstGeom prst="line">
                                <a:avLst/>
                              </a:prstGeom>
                              <a:noFill/>
                              <a:ln w="6350" cap="flat" cmpd="sng" algn="ctr">
                                <a:solidFill>
                                  <a:srgbClr val="5B9BD5"/>
                                </a:solidFill>
                                <a:prstDash val="solid"/>
                                <a:miter lim="800000"/>
                              </a:ln>
                              <a:effectLst/>
                            </wps:spPr>
                            <wps:bodyPr/>
                          </wps:wsp>
                          <wps:wsp>
                            <wps:cNvPr id="352" name="Straight Connector 352"/>
                            <wps:cNvCnPr/>
                            <wps:spPr>
                              <a:xfrm flipH="1">
                                <a:off x="50489" y="903180"/>
                                <a:ext cx="163195" cy="204470"/>
                              </a:xfrm>
                              <a:prstGeom prst="line">
                                <a:avLst/>
                              </a:prstGeom>
                              <a:noFill/>
                              <a:ln w="6350" cap="flat" cmpd="sng" algn="ctr">
                                <a:solidFill>
                                  <a:srgbClr val="5B9BD5"/>
                                </a:solidFill>
                                <a:prstDash val="solid"/>
                                <a:miter lim="800000"/>
                              </a:ln>
                              <a:effectLst/>
                            </wps:spPr>
                            <wps:bodyPr/>
                          </wps:wsp>
                          <wps:wsp>
                            <wps:cNvPr id="353" name="Straight Connector 353"/>
                            <wps:cNvCnPr/>
                            <wps:spPr>
                              <a:xfrm>
                                <a:off x="213173" y="914400"/>
                                <a:ext cx="149860" cy="191135"/>
                              </a:xfrm>
                              <a:prstGeom prst="line">
                                <a:avLst/>
                              </a:prstGeom>
                              <a:noFill/>
                              <a:ln w="6350" cap="flat" cmpd="sng" algn="ctr">
                                <a:solidFill>
                                  <a:srgbClr val="5B9BD5"/>
                                </a:solidFill>
                                <a:prstDash val="solid"/>
                                <a:miter lim="800000"/>
                              </a:ln>
                              <a:effectLst/>
                            </wps:spPr>
                            <wps:bodyPr/>
                          </wps:wsp>
                        </wpg:grpSp>
                        <wps:wsp>
                          <wps:cNvPr id="354" name="Text Box 2"/>
                          <wps:cNvSpPr txBox="1">
                            <a:spLocks noChangeArrowheads="1"/>
                          </wps:cNvSpPr>
                          <wps:spPr bwMode="auto">
                            <a:xfrm>
                              <a:off x="0" y="1181100"/>
                              <a:ext cx="1056005" cy="314960"/>
                            </a:xfrm>
                            <a:prstGeom prst="rect">
                              <a:avLst/>
                            </a:prstGeom>
                            <a:noFill/>
                            <a:ln w="9525">
                              <a:noFill/>
                              <a:miter lim="800000"/>
                              <a:headEnd/>
                              <a:tailEnd/>
                            </a:ln>
                          </wps:spPr>
                          <wps:txbx>
                            <w:txbxContent>
                              <w:p w14:paraId="2544A638" w14:textId="77777777" w:rsidR="005404A0" w:rsidRPr="00C9383D" w:rsidRDefault="005404A0" w:rsidP="00FB0B05">
                                <w:pPr>
                                  <w:jc w:val="center"/>
                                  <w:rPr>
                                    <w:lang w:val="en-IE"/>
                                  </w:rPr>
                                </w:pPr>
                                <w:r>
                                  <w:rPr>
                                    <w:lang w:val="en-IE"/>
                                  </w:rPr>
                                  <w:t>Patient</w:t>
                                </w:r>
                              </w:p>
                            </w:txbxContent>
                          </wps:txbx>
                          <wps:bodyPr rot="0" vert="horz" wrap="square" lIns="91440" tIns="45720" rIns="91440" bIns="45720" anchor="t" anchorCtr="0">
                            <a:noAutofit/>
                          </wps:bodyPr>
                        </wps:wsp>
                      </wpg:grpSp>
                      <wps:wsp>
                        <wps:cNvPr id="355" name="Straight Connector 355"/>
                        <wps:cNvCnPr/>
                        <wps:spPr>
                          <a:xfrm flipV="1">
                            <a:off x="754912" y="659218"/>
                            <a:ext cx="1192530" cy="0"/>
                          </a:xfrm>
                          <a:prstGeom prst="line">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6" name="Oval 356"/>
                        <wps:cNvSpPr/>
                        <wps:spPr>
                          <a:xfrm>
                            <a:off x="1056005" y="1668825"/>
                            <a:ext cx="1704975" cy="676275"/>
                          </a:xfrm>
                          <a:prstGeom prst="ellipse">
                            <a:avLst/>
                          </a:prstGeom>
                          <a:solidFill>
                            <a:schemeClr val="accent1">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76EFA3" w14:textId="3B92525E" w:rsidR="005404A0" w:rsidRPr="00DF2EDB" w:rsidRDefault="005404A0" w:rsidP="00FB0B05">
                              <w:pPr>
                                <w:jc w:val="center"/>
                                <w:rPr>
                                  <w:color w:val="000000" w:themeColor="text1"/>
                                  <w:lang w:val="en-I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Validate amount paid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7" name="Oval 357"/>
                        <wps:cNvSpPr/>
                        <wps:spPr>
                          <a:xfrm>
                            <a:off x="3125096" y="2181893"/>
                            <a:ext cx="1790059" cy="780416"/>
                          </a:xfrm>
                          <a:prstGeom prst="ellipse">
                            <a:avLst/>
                          </a:prstGeom>
                          <a:solidFill>
                            <a:schemeClr val="accent1">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FB3CA0" w14:textId="73FFC18D" w:rsidR="005404A0" w:rsidRPr="00DF2EDB" w:rsidRDefault="005404A0" w:rsidP="00FB0B05">
                              <w:pPr>
                                <w:jc w:val="center"/>
                                <w:rPr>
                                  <w:color w:val="000000" w:themeColor="text1"/>
                                  <w:lang w:val="en-I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Record outstanding fees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8" name="Text Box 2"/>
                        <wps:cNvSpPr txBox="1">
                          <a:spLocks noChangeArrowheads="1"/>
                        </wps:cNvSpPr>
                        <wps:spPr bwMode="auto">
                          <a:xfrm rot="20105939">
                            <a:off x="2772707" y="1901366"/>
                            <a:ext cx="942975" cy="257175"/>
                          </a:xfrm>
                          <a:prstGeom prst="rect">
                            <a:avLst/>
                          </a:prstGeom>
                          <a:noFill/>
                          <a:ln w="9525">
                            <a:noFill/>
                            <a:miter lim="800000"/>
                            <a:headEnd/>
                            <a:tailEnd/>
                          </a:ln>
                        </wps:spPr>
                        <wps:txbx>
                          <w:txbxContent>
                            <w:p w14:paraId="5682FE3A" w14:textId="77777777" w:rsidR="005404A0" w:rsidRPr="00813C66" w:rsidRDefault="005404A0" w:rsidP="00FB0B05">
                              <w:pPr>
                                <w:rPr>
                                  <w:lang w:val="en-IE"/>
                                </w:rPr>
                              </w:pPr>
                              <w:r w:rsidRPr="00813C66">
                                <w:rPr>
                                  <w:lang w:val="en-IE"/>
                                </w:rPr>
                                <w:t>&lt;&lt;extends&gt;&gt;</w:t>
                              </w:r>
                            </w:p>
                          </w:txbxContent>
                        </wps:txbx>
                        <wps:bodyPr rot="0" vert="horz" wrap="square" lIns="91440" tIns="45720" rIns="91440" bIns="45720" anchor="t" anchorCtr="0">
                          <a:noAutofit/>
                        </wps:bodyPr>
                      </wps:wsp>
                      <wps:wsp>
                        <wps:cNvPr id="359" name="Text Box 2"/>
                        <wps:cNvSpPr txBox="1">
                          <a:spLocks noChangeArrowheads="1"/>
                        </wps:cNvSpPr>
                        <wps:spPr bwMode="auto">
                          <a:xfrm rot="469768">
                            <a:off x="1284533" y="1208583"/>
                            <a:ext cx="942975" cy="257175"/>
                          </a:xfrm>
                          <a:prstGeom prst="rect">
                            <a:avLst/>
                          </a:prstGeom>
                          <a:noFill/>
                          <a:ln w="9525">
                            <a:noFill/>
                            <a:miter lim="800000"/>
                            <a:headEnd/>
                            <a:tailEnd/>
                          </a:ln>
                        </wps:spPr>
                        <wps:txbx>
                          <w:txbxContent>
                            <w:p w14:paraId="485172A7" w14:textId="77777777" w:rsidR="005404A0" w:rsidRPr="00813C66" w:rsidRDefault="005404A0" w:rsidP="00FB0B05">
                              <w:pPr>
                                <w:rPr>
                                  <w:lang w:val="en-IE"/>
                                </w:rPr>
                              </w:pPr>
                              <w:r w:rsidRPr="00813C66">
                                <w:rPr>
                                  <w:lang w:val="en-IE"/>
                                </w:rPr>
                                <w:t>&lt;&lt;</w:t>
                              </w:r>
                              <w:r>
                                <w:rPr>
                                  <w:lang w:val="en-IE"/>
                                </w:rPr>
                                <w:t>Includes</w:t>
                              </w:r>
                              <w:r w:rsidRPr="00813C66">
                                <w:rPr>
                                  <w:lang w:val="en-IE"/>
                                </w:rPr>
                                <w:t>&gt;&gt;</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28B8CCBB" id="Group 337" o:spid="_x0000_s1249" style="position:absolute;margin-left:0;margin-top:11.2pt;width:448.15pt;height:233.25pt;z-index:251610624;mso-position-horizontal:left;mso-position-horizontal-relative:margin;mso-height-relative:margin" coordsize="56918,29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">
                <v:group id="Group 338" o:spid="_x0000_s1250" style="position:absolute;width:10560;height:14960" coordsize="10560,149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1hoyBsEAAADcAAAADwAA&#10;AAAAAAAAAAAAAACqAgAAZHJzL2Rvd25yZXYueG1sUEsFBgAAAAAEAAQA+gAAAJgDAAAAAA==&#10;">
                  <v:group id="Group 339" o:spid="_x0000_s1251" style="position:absolute;left:3333;width:4229;height:11074" coordsize="4230,110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VaXncUAAADcAAAADwAAAGRycy9kb3ducmV2LnhtbESPT2vCQBTE7wW/w/KE&#10;3uomhhaNriKipQcR/APi7ZF9JsHs25Bdk/jtuwWhx2FmfsPMl72pREuNKy0riEcRCOLM6pJzBefT&#10;9mMCwnlkjZVlUvAkB8vF4G2OqbYdH6g9+lwECLsUFRTe16mULivIoBvZmjh4N9sY9EE2udQNdgFu&#10;KjmOoi9psOSwUGBN64Ky+/FhFHx32K2SeNPu7rf183r63F92MSn1PuxXMxCeev8ffrV/tIIkmcL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lWl53FAAAA3AAA&#10;AA8AAAAAAAAAAAAAAAAAqgIAAGRycy9kb3ducmV2LnhtbFBLBQYAAAAABAAEAPoAAACcAwAAAAA=&#10;">
                    <v:shape id="Smiley Face 340" o:spid="_x0000_s1252" type="#_x0000_t96" style="position:absolute;width:4230;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05JcIA&#10;AADcAAAADwAAAGRycy9kb3ducmV2LnhtbERPW2vCMBR+H/gfwhH2tqZuItI1LSIMRRDxAtvjoTlL&#10;uzUnpYm2/nvzMNjjx3fPy9G24ka9bxwrmCUpCOLK6YaNgsv542UJwgdkja1jUnAnD2Uxecox027g&#10;I91OwYgYwj5DBXUIXSalr2qy6BPXEUfu2/UWQ4S9kbrHIYbbVr6m6UJabDg21NjRuqbq93S1CvDq&#10;9zykO7Pafx6WP8Z/4eY8V+p5Oq7eQQQaw7/4z73VCt7mcX48E4+ALB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TklwgAAANwAAAAPAAAAAAAAAAAAAAAAAJgCAABkcnMvZG93&#10;bnJldi54bWxQSwUGAAAAAAQABAD1AAAAhwMAAAAA&#10;" fillcolor="#ffc000" strokecolor="#bc8c00" strokeweight="1pt">
                      <v:stroke joinstyle="miter"/>
                    </v:shape>
                    <v:line id="Straight Connector 341" o:spid="_x0000_s1253" style="position:absolute;visibility:visible;mso-wrap-style:square" from="2075,5385" to="2075,92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9OKnsQAAADcAAAADwAAAGRycy9kb3ducmV2LnhtbESPQWvCQBSE7wX/w/KE3urGKqLRVUQo&#10;BCJIox68PbLPbDD7NmRXTf99tyD0OMzMN8xq09tGPKjztWMF41ECgrh0uuZKwen49TEH4QOyxsYx&#10;KfghD5v14G2FqXZP/qZHESoRIexTVGBCaFMpfWnIoh+5ljh6V9dZDFF2ldQdPiPcNvIzSWbSYs1x&#10;wWBLO0PlrbhbBftD3mZme2Y5L/JFfplle9tMlXof9tsliEB9+A+/2plWMJmO4e9MPAJy/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04qexAAAANwAAAAPAAAAAAAAAAAA&#10;AAAAAKECAABkcnMvZG93bnJldi54bWxQSwUGAAAAAAQABAD5AAAAkgMAAAAA&#10;" strokecolor="#5b9bd5" strokeweight=".5pt">
                      <v:stroke joinstyle="miter"/>
                    </v:line>
                    <v:line id="Straight Connector 342" o:spid="_x0000_s1254" style="position:absolute;flip:x;visibility:visible;mso-wrap-style:square" from="841,6619" to="3161,6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9jY8QAAADcAAAADwAAAGRycy9kb3ducmV2LnhtbESPzWrDMBCE74G8g9hAb4kctzHFjRKC&#10;00KPjWPa62JtbVNrZSzFP29fFQo5DjPzDbM/TqYVA/Wusaxgu4lAEJdWN1wpKK5v62cQziNrbC2T&#10;gpkcHA/LxR5TbUe+0JD7SgQIuxQV1N53qZSurMmg29iOOHjftjfog+wrqXscA9y0Mo6iRBpsOCzU&#10;2FFWU/mT34wC/MDh/HrZJePXJItxlp9Z1hqlHlbT6QWEp8nfw//td63g8SmGvzPhCMjD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32NjxAAAANwAAAAPAAAAAAAAAAAA&#10;AAAAAKECAABkcnMvZG93bnJldi54bWxQSwUGAAAAAAQABAD5AAAAkgMAAAAA&#10;" strokecolor="#5b9bd5" strokeweight=".5pt">
                      <v:stroke joinstyle="miter"/>
                    </v:line>
                    <v:line id="Straight Connector 343" o:spid="_x0000_s1255" style="position:absolute;flip:x;visibility:visible;mso-wrap-style:square" from="504,9031" to="2136,11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5PG+MQAAADcAAAADwAAAGRycy9kb3ducmV2LnhtbESPzWrDMBCE74G8g9hAb4mcuDHFjRKC&#10;00KPjWPa62JtbVNrZSzVP29fFQo5DjPzDXM4TaYVA/Wusaxgu4lAEJdWN1wpKG6v6ycQziNrbC2T&#10;gpkcnI7LxQFTbUe+0pD7SgQIuxQV1N53qZSurMmg29iOOHhftjfog+wrqXscA9y0chdFiTTYcFio&#10;saOspvI7/zEK8B2Hy8t1n4yfkyzGWX5kWWuUelhN52cQniZ/D/+337SC+DGGvzPhCMjj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k8b4xAAAANwAAAAPAAAAAAAAAAAA&#10;AAAAAKECAABkcnMvZG93bnJldi54bWxQSwUGAAAAAAQABAD5AAAAkgMAAAAA&#10;" strokecolor="#5b9bd5" strokeweight=".5pt">
                      <v:stroke joinstyle="miter"/>
                    </v:line>
                    <v:line id="Straight Connector 344" o:spid="_x0000_s1256" style="position:absolute;visibility:visible;mso-wrap-style:square" from="2131,9144" to="3630,110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QpBsUAAADcAAAADwAAAGRycy9kb3ducmV2LnhtbESPQWvCQBSE7wX/w/KE3urGGkSjq4hQ&#10;CEQoTevB2yP7zAazb0N21fTfu0Khx2FmvmHW28G24ka9bxwrmE4SEMSV0w3XCn6+P94WIHxA1tg6&#10;JgW/5GG7Gb2sMdPuzl90K0MtIoR9hgpMCF0mpa8MWfQT1xFH7+x6iyHKvpa6x3uE21a+J8lcWmw4&#10;LhjsaG+oupRXq+DwWXS52R1ZLspiWZzm+cG2qVKv42G3AhFoCP/hv3auFczSFJ5n4hGQm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6QpBsUAAADcAAAADwAAAAAAAAAA&#10;AAAAAAChAgAAZHJzL2Rvd25yZXYueG1sUEsFBgAAAAAEAAQA+QAAAJMDAAAAAA==&#10;" strokecolor="#5b9bd5" strokeweight=".5pt">
                      <v:stroke joinstyle="miter"/>
                    </v:line>
                  </v:group>
                  <v:shape id="_x0000_s1257" type="#_x0000_t202" style="position:absolute;top:11811;width:10560;height:31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lrWcQA&#10;AADcAAAADwAAAGRycy9kb3ducmV2LnhtbESPQWvCQBSE74L/YXlCb3VXq8XGbERaCp4qTWvB2yP7&#10;TILZtyG7NfHfd4WCx2FmvmHSzWAbcaHO1441zKYKBHHhTM2lhu+v98cVCB+QDTaOScOVPGyy8SjF&#10;xLieP+mSh1JECPsENVQhtImUvqjIop+6ljh6J9dZDFF2pTQd9hFuGzlX6llarDkuVNjSa0XFOf+1&#10;Gg4fp+PPQu3LN7tsezcoyfZFav0wGbZrEIGGcA//t3dGw9NiCbcz8Qj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Ja1nEAAAA3AAAAA8AAAAAAAAAAAAAAAAAmAIAAGRycy9k&#10;b3ducmV2LnhtbFBLBQYAAAAABAAEAPUAAACJAwAAAAA=&#10;" filled="f" stroked="f">
                    <v:textbox>
                      <w:txbxContent>
                        <w:p w14:paraId="7168A0F4" w14:textId="77777777" w:rsidR="005404A0" w:rsidRDefault="005404A0" w:rsidP="00FB0B05">
                          <w:pPr>
                            <w:jc w:val="center"/>
                          </w:pPr>
                          <w:r>
                            <w:t>Administrator</w:t>
                          </w:r>
                        </w:p>
                      </w:txbxContent>
                    </v:textbox>
                  </v:shape>
                </v:group>
                <v:oval id="Oval 346" o:spid="_x0000_s1258" style="position:absolute;left:19278;top:2988;width:20478;height:7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7xKsMA&#10;AADcAAAADwAAAGRycy9kb3ducmV2LnhtbESPT4vCMBTE74LfITzBm6auUqQaRXdZENaL/w7eHs2z&#10;LSYvpYlav/1GEDwOM/MbZr5srRF3anzlWMFomIAgzp2uuFBwPPwOpiB8QNZoHJOCJ3lYLrqdOWba&#10;PXhH930oRISwz1BBGUKdSenzkiz6oauJo3dxjcUQZVNI3eAjwq2RX0mSSosVx4USa/ouKb/ub1aB&#10;Sde7i6nas39utz9y/Bduh5NWqt9rVzMQgdrwCb/bG61gPEnhdSYeAb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u7xKsMAAADcAAAADwAAAAAAAAAAAAAAAACYAgAAZHJzL2Rv&#10;d25yZXYueG1sUEsFBgAAAAAEAAQA9QAAAIgDAAAAAA==&#10;" fillcolor="#9cc2e5 [1940]" strokecolor="black [3213]" strokeweight="1pt">
                  <v:stroke joinstyle="miter"/>
                  <v:textbox>
                    <w:txbxContent>
                      <w:p w14:paraId="7F671090" w14:textId="563073B8" w:rsidR="005404A0" w:rsidRPr="00DF2EDB" w:rsidRDefault="005404A0" w:rsidP="00FB0B05">
                        <w:pPr>
                          <w:jc w:val="center"/>
                          <w:rPr>
                            <w:color w:val="000000" w:themeColor="text1"/>
                            <w:lang w:val="en-I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Record Payment</w:t>
                        </w:r>
                      </w:p>
                    </w:txbxContent>
                  </v:textbox>
                </v:oval>
                <v:group id="Group 347" o:spid="_x0000_s1259" style="position:absolute;left:46357;top:212;width:10561;height:14961" coordsize="10560,149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PVCcUAAADcAAAADwAAAGRycy9kb3ducmV2LnhtbESPQWvCQBSE7wX/w/IE&#10;b7qJWi3RVURUPEihWii9PbLPJJh9G7JrEv+9WxB6HGbmG2a57kwpGqpdYVlBPIpAEKdWF5wp+L7s&#10;hx8gnEfWWFomBQ9ysF713paYaNvyFzVnn4kAYZeggtz7KpHSpTkZdCNbEQfvamuDPsg6k7rGNsBN&#10;KcdRNJMGCw4LOVa0zSm9ne9GwaHFdjOJd83pdt0+fi/vnz+nmJQa9LvNAoSnzv+HX+2jVjCZzu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D1QnFAAAA3AAA&#10;AA8AAAAAAAAAAAAAAAAAqgIAAGRycy9kb3ducmV2LnhtbFBLBQYAAAAABAAEAPoAAACcAwAAAAA=&#10;">
                  <v:group id="Group 348" o:spid="_x0000_s1260" style="position:absolute;left:3333;width:4229;height:11074" coordsize="4230,110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hxBe8IAAADcAAAADwAAAGRycy9kb3ducmV2LnhtbERPy4rCMBTdC/MP4Q7M&#10;TtOOD4aOUUQccSGCdUDcXZprW2xuShPb+vdmIbg8nPd82ZtKtNS40rKCeBSBIM6sLjlX8H/6G/6A&#10;cB5ZY2WZFDzIwXLxMZhjom3HR2pTn4sQwi5BBYX3dSKlywoy6Ea2Jg7c1TYGfYBNLnWDXQg3lfyO&#10;opk0WHJoKLCmdUHZLb0bBdsOu9U43rT723X9uJymh/M+JqW+PvvVLwhPvX+LX+6dVjCehLX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4cQXvCAAAA3AAAAA8A&#10;AAAAAAAAAAAAAAAAqgIAAGRycy9kb3ducmV2LnhtbFBLBQYAAAAABAAEAPoAAACZAwAAAAA=&#10;">
                    <v:shape id="Smiley Face 349" o:spid="_x0000_s1261" type="#_x0000_t96" style="position:absolute;width:4230;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eQuMQA&#10;AADcAAAADwAAAGRycy9kb3ducmV2LnhtbESPQWvCQBSE7wX/w/KE3upGK8VGN0EEUQSRaqEeH9nX&#10;TWr2bciuJv33XaHgcZiZb5hF3tta3Kj1lWMF41ECgrhwumKj4PO0fpmB8AFZY+2YFPyShzwbPC0w&#10;1a7jD7odgxERwj5FBWUITSqlL0qy6EeuIY7et2sthihbI3WLXYTbWk6S5E1arDgulNjQqqTicrxa&#10;BXj1e+6SnVnuvw6zH+PPuDlNlXoe9ss5iEB9eIT/21ut4HX6Dvcz8Qj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HkLjEAAAA3AAAAA8AAAAAAAAAAAAAAAAAmAIAAGRycy9k&#10;b3ducmV2LnhtbFBLBQYAAAAABAAEAPUAAACJAwAAAAA=&#10;" fillcolor="#ffc000" strokecolor="#bc8c00" strokeweight="1pt">
                      <v:stroke joinstyle="miter"/>
                    </v:shape>
                    <v:line id="Straight Connector 350" o:spid="_x0000_s1262" style="position:absolute;visibility:visible;mso-wrap-style:square" from="2075,5385" to="2075,92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a52MIAAADcAAAADwAAAGRycy9kb3ducmV2LnhtbERPz2vCMBS+C/4P4Q1203Q6i1ajiCAU&#10;KojdPHh7NG9NWfNSmqjdf78cBjt+fL83u8G24kG9bxwreJsmIIgrpxuuFXx+HCdLED4ga2wdk4If&#10;8rDbjkcbzLR78oUeZahFDGGfoQITQpdJ6StDFv3UdcSR+3K9xRBhX0vd4zOG21bOkiSVFhuODQY7&#10;Ohiqvsu7VXA6F11u9leWy7JYFbc0P9n2XanXl2G/BhFoCP/iP3euFcwXcX48E4+A3P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Ua52MIAAADcAAAADwAAAAAAAAAAAAAA&#10;AAChAgAAZHJzL2Rvd25yZXYueG1sUEsFBgAAAAAEAAQA+QAAAJADAAAAAA==&#10;" strokecolor="#5b9bd5" strokeweight=".5pt">
                      <v:stroke joinstyle="miter"/>
                    </v:line>
                    <v:line id="Straight Connector 351" o:spid="_x0000_s1263" style="position:absolute;flip:x;visibility:visible;mso-wrap-style:square" from="841,6619" to="3161,6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rycIAAADcAAAADwAAAGRycy9kb3ducmV2LnhtbESPT4vCMBTE7wt+h/AEb2vaFUW6xiJV&#10;waP/cK+P5m1btnkpTbat394IgsdhZn7DrNLB1KKj1lWWFcTTCARxbnXFhYLrZf+5BOE8ssbaMim4&#10;k4N0PfpYYaJtzyfqzr4QAcIuQQWl900ipctLMuimtiEO3q9tDfog20LqFvsAN7X8iqKFNFhxWCix&#10;oayk/O/8bxTgEbvt7jRf9D+DvPZ3ecuy2ig1GQ+bbxCeBv8Ov9oHrWA2j+F5JhwBuX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RrycIAAADcAAAADwAAAAAAAAAAAAAA&#10;AAChAgAAZHJzL2Rvd25yZXYueG1sUEsFBgAAAAAEAAQA+QAAAJADAAAAAA==&#10;" strokecolor="#5b9bd5" strokeweight=".5pt">
                      <v:stroke joinstyle="miter"/>
                    </v:line>
                    <v:line id="Straight Connector 352" o:spid="_x0000_s1264" style="position:absolute;flip:x;visibility:visible;mso-wrap-style:square" from="504,9031" to="2136,11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b1vsIAAADcAAAADwAAAGRycy9kb3ducmV2LnhtbESPT4vCMBTE7wt+h/AEb2tqRZGusUhV&#10;8Lj+wb0+mrdt2ealNLGt394sCB6HmfkNs04HU4uOWldZVjCbRiCIc6srLhRcL4fPFQjnkTXWlknB&#10;gxykm9HHGhNtez5Rd/aFCBB2CSoovW8SKV1ekkE3tQ1x8H5ta9AH2RZSt9gHuKllHEVLabDisFBi&#10;Q1lJ+d/5bhTgN3a7/Wmx7H8Gee0f8pZltVFqMh62XyA8Df4dfrWPWsF8EcP/mXAE5OY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Qb1vsIAAADcAAAADwAAAAAAAAAAAAAA&#10;AAChAgAAZHJzL2Rvd25yZXYueG1sUEsFBgAAAAAEAAQA+QAAAJADAAAAAA==&#10;" strokecolor="#5b9bd5" strokeweight=".5pt">
                      <v:stroke joinstyle="miter"/>
                    </v:line>
                    <v:line id="Straight Connector 353" o:spid="_x0000_s1265" style="position:absolute;visibility:visible;mso-wrap-style:square" from="2131,9144" to="3630,110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Qnr8UAAADcAAAADwAAAGRycy9kb3ducmV2LnhtbESPQWvCQBSE7wX/w/IEb3XT2opGV5GC&#10;EIhQjO3B2yP7zIZm34bsqvHfdwXB4zAz3zDLdW8bcaHO144VvI0TEMSl0zVXCn4O29cZCB+QNTaO&#10;ScGNPKxXg5clptpdeU+XIlQiQtinqMCE0KZS+tKQRT92LXH0Tq6zGKLsKqk7vEa4beR7kkylxZrj&#10;gsGWvgyVf8XZKth9521mNr8sZ0U+z4/TbGebD6VGw36zABGoD8/wo51pBZPPCdzPxCMg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ZQnr8UAAADcAAAADwAAAAAAAAAA&#10;AAAAAAChAgAAZHJzL2Rvd25yZXYueG1sUEsFBgAAAAAEAAQA+QAAAJMDAAAAAA==&#10;" strokecolor="#5b9bd5" strokeweight=".5pt">
                      <v:stroke joinstyle="miter"/>
                    </v:line>
                  </v:group>
                  <v:shape id="_x0000_s1266" type="#_x0000_t202" style="position:absolute;top:11811;width:10560;height:31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xYH8QA&#10;AADcAAAADwAAAGRycy9kb3ducmV2LnhtbESPQWvCQBSE74L/YXlCb3VXq8XGbERaCp4qTWvB2yP7&#10;TILZtyG7NfHfd4WCx2FmvmHSzWAbcaHO1441zKYKBHHhTM2lhu+v98cVCB+QDTaOScOVPGyy8SjF&#10;xLieP+mSh1JECPsENVQhtImUvqjIop+6ljh6J9dZDFF2pTQd9hFuGzlX6llarDkuVNjSa0XFOf+1&#10;Gg4fp+PPQu3LN7tsezcoyfZFav0wGbZrEIGGcA//t3dGw9NyAbcz8Qj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cWB/EAAAA3AAAAA8AAAAAAAAAAAAAAAAAmAIAAGRycy9k&#10;b3ducmV2LnhtbFBLBQYAAAAABAAEAPUAAACJAwAAAAA=&#10;" filled="f" stroked="f">
                    <v:textbox>
                      <w:txbxContent>
                        <w:p w14:paraId="2544A638" w14:textId="77777777" w:rsidR="005404A0" w:rsidRPr="00C9383D" w:rsidRDefault="005404A0" w:rsidP="00FB0B05">
                          <w:pPr>
                            <w:jc w:val="center"/>
                            <w:rPr>
                              <w:lang w:val="en-IE"/>
                            </w:rPr>
                          </w:pPr>
                          <w:r>
                            <w:rPr>
                              <w:lang w:val="en-IE"/>
                            </w:rPr>
                            <w:t>Patient</w:t>
                          </w:r>
                        </w:p>
                      </w:txbxContent>
                    </v:textbox>
                  </v:shape>
                </v:group>
                <v:line id="Straight Connector 355" o:spid="_x0000_s1267" style="position:absolute;flip:y;visibility:visible;mso-wrap-style:square" from="7549,6592" to="19474,6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ZwcUAAADcAAAADwAAAGRycy9kb3ducmV2LnhtbESPQWvCQBSE70L/w/KEXqTZtNUiqWso&#10;qZUe1bT3Z/Y1CWbfhuwao7/eLQgeh5n5hlmkg2lET52rLSt4jmIQxIXVNZcKfvKvpzkI55E1NpZJ&#10;wZkcpMuH0QITbU+8pX7nSxEg7BJUUHnfJlK6oiKDLrItcfD+bGfQB9mVUnd4CnDTyJc4fpMGaw4L&#10;FbaUVVQcdkej4GL22zlP8/MG15ffz0lW73GVKfU4Hj7eQXga/D18a39rBa+zGfyfCUdAL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lZwcUAAADcAAAADwAAAAAAAAAA&#10;AAAAAAChAgAAZHJzL2Rvd25yZXYueG1sUEsFBgAAAAAEAAQA+QAAAJMDAAAAAA==&#10;" strokecolor="black [3213]" strokeweight=".5pt">
                  <v:stroke endarrow="block" joinstyle="miter"/>
                </v:line>
                <v:oval id="Oval 356" o:spid="_x0000_s1268" style="position:absolute;left:10560;top:16688;width:17049;height:6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dn98MA&#10;AADcAAAADwAAAGRycy9kb3ducmV2LnhtbESPT4vCMBTE74LfITzBm6auWKQaRXdZENaL/w7eHs2z&#10;LSYvpYlav/1GEDwOM/MbZr5srRF3anzlWMFomIAgzp2uuFBwPPwOpiB8QNZoHJOCJ3lYLrqdOWba&#10;PXhH930oRISwz1BBGUKdSenzkiz6oauJo3dxjcUQZVNI3eAjwq2RX0mSSosVx4USa/ouKb/ub1aB&#10;Sde7i6nas39utz9y/Bduh5NWqt9rVzMQgdrwCb/bG61gPEnhdSYeAb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zdn98MAAADcAAAADwAAAAAAAAAAAAAAAACYAgAAZHJzL2Rv&#10;d25yZXYueG1sUEsFBgAAAAAEAAQA9QAAAIgDAAAAAA==&#10;" fillcolor="#9cc2e5 [1940]" strokecolor="black [3213]" strokeweight="1pt">
                  <v:stroke joinstyle="miter"/>
                  <v:textbox>
                    <w:txbxContent>
                      <w:p w14:paraId="6276EFA3" w14:textId="3B92525E" w:rsidR="005404A0" w:rsidRPr="00DF2EDB" w:rsidRDefault="005404A0" w:rsidP="00FB0B05">
                        <w:pPr>
                          <w:jc w:val="center"/>
                          <w:rPr>
                            <w:color w:val="000000" w:themeColor="text1"/>
                            <w:lang w:val="en-I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Validate amount paid</w:t>
                        </w:r>
                      </w:p>
                    </w:txbxContent>
                  </v:textbox>
                </v:oval>
                <v:oval id="Oval 357" o:spid="_x0000_s1269" style="position:absolute;left:31250;top:21818;width:17901;height:78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vCbMQA&#10;AADcAAAADwAAAGRycy9kb3ducmV2LnhtbESPS4sCMRCE7wv+h9CCtzWjsq6MRvGBsKAXXwdvzaSd&#10;GUw6wyTq+O+NIOyxqKqvqMmssUbcqfalYwW9bgKCOHO65FzB8bD+HoHwAVmjcUwKnuRhNm19TTDV&#10;7sE7uu9DLiKEfYoKihCqVEqfFWTRd11FHL2Lqy2GKOtc6hofEW6N7CfJUFosOS4UWNGyoOy6v1kF&#10;ZrjYXUzZnP1zu13JwSbcDietVKfdzMcgAjXhP/xp/2kFg59feJ+JR0BO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7wmzEAAAA3AAAAA8AAAAAAAAAAAAAAAAAmAIAAGRycy9k&#10;b3ducmV2LnhtbFBLBQYAAAAABAAEAPUAAACJAwAAAAA=&#10;" fillcolor="#9cc2e5 [1940]" strokecolor="black [3213]" strokeweight="1pt">
                  <v:stroke joinstyle="miter"/>
                  <v:textbox>
                    <w:txbxContent>
                      <w:p w14:paraId="6EFB3CA0" w14:textId="73FFC18D" w:rsidR="005404A0" w:rsidRPr="00DF2EDB" w:rsidRDefault="005404A0" w:rsidP="00FB0B05">
                        <w:pPr>
                          <w:jc w:val="center"/>
                          <w:rPr>
                            <w:color w:val="000000" w:themeColor="text1"/>
                            <w:lang w:val="en-I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Record outstanding fees</w:t>
                        </w:r>
                      </w:p>
                    </w:txbxContent>
                  </v:textbox>
                </v:oval>
                <v:shape id="_x0000_s1270" type="#_x0000_t202" style="position:absolute;left:27727;top:19013;width:9429;height:2572;rotation:-163191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b1IsEA&#10;AADcAAAADwAAAGRycy9kb3ducmV2LnhtbERPy4rCMBTdD/gP4QpuBk11GJFqFBEFEUF8fMA1ubbF&#10;5qY0UVu/frIQZnk479misaV4Uu0LxwqGgwQEsXam4EzB5bzpT0D4gGywdEwKWvKwmHe+Zpga9+Ij&#10;PU8hEzGEfYoK8hCqVEqvc7LoB64ijtzN1RZDhHUmTY2vGG5LOUqSsbRYcGzIsaJVTvp+elgF2qz3&#10;u+vhoJtv+TiXb9f6sGuV6nWb5RREoCb8iz/urVHw8xvXxjPxCMj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m9SLBAAAA3AAAAA8AAAAAAAAAAAAAAAAAmAIAAGRycy9kb3du&#10;cmV2LnhtbFBLBQYAAAAABAAEAPUAAACGAwAAAAA=&#10;" filled="f" stroked="f">
                  <v:textbox>
                    <w:txbxContent>
                      <w:p w14:paraId="5682FE3A" w14:textId="77777777" w:rsidR="005404A0" w:rsidRPr="00813C66" w:rsidRDefault="005404A0" w:rsidP="00FB0B05">
                        <w:pPr>
                          <w:rPr>
                            <w:lang w:val="en-IE"/>
                          </w:rPr>
                        </w:pPr>
                        <w:r w:rsidRPr="00813C66">
                          <w:rPr>
                            <w:lang w:val="en-IE"/>
                          </w:rPr>
                          <w:t>&lt;&lt;extends&gt;&gt;</w:t>
                        </w:r>
                      </w:p>
                    </w:txbxContent>
                  </v:textbox>
                </v:shape>
                <v:shape id="_x0000_s1271" type="#_x0000_t202" style="position:absolute;left:12845;top:12085;width:9430;height:2572;rotation:51311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8mMYA&#10;AADcAAAADwAAAGRycy9kb3ducmV2LnhtbESPQWvCQBSE74L/YXlCb7oxWq3RVUQo6KEFYyE9PrKv&#10;STT7NmRXjf/eLRR6HGbmG2a16UwtbtS6yrKC8SgCQZxbXXGh4Ov0PnwD4TyyxtoyKXiQg82631th&#10;ou2dj3RLfSEChF2CCkrvm0RKl5dk0I1sQxy8H9sa9EG2hdQt3gPc1DKOopk0WHFYKLGhXUn5Jb0a&#10;BcU+zqZxqr8/xtfD7PxpssVpnin1Mui2SxCeOv8f/mvvtYLJ6wJ+z4QjIN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c8mMYAAADcAAAADwAAAAAAAAAAAAAAAACYAgAAZHJz&#10;L2Rvd25yZXYueG1sUEsFBgAAAAAEAAQA9QAAAIsDAAAAAA==&#10;" filled="f" stroked="f">
                  <v:textbox>
                    <w:txbxContent>
                      <w:p w14:paraId="485172A7" w14:textId="77777777" w:rsidR="005404A0" w:rsidRPr="00813C66" w:rsidRDefault="005404A0" w:rsidP="00FB0B05">
                        <w:pPr>
                          <w:rPr>
                            <w:lang w:val="en-IE"/>
                          </w:rPr>
                        </w:pPr>
                        <w:r w:rsidRPr="00813C66">
                          <w:rPr>
                            <w:lang w:val="en-IE"/>
                          </w:rPr>
                          <w:t>&lt;&lt;</w:t>
                        </w:r>
                        <w:r>
                          <w:rPr>
                            <w:lang w:val="en-IE"/>
                          </w:rPr>
                          <w:t>Includes</w:t>
                        </w:r>
                        <w:r w:rsidRPr="00813C66">
                          <w:rPr>
                            <w:lang w:val="en-IE"/>
                          </w:rPr>
                          <w:t>&gt;&gt;</w:t>
                        </w:r>
                      </w:p>
                    </w:txbxContent>
                  </v:textbox>
                </v:shape>
                <w10:wrap anchorx="margin"/>
              </v:group>
            </w:pict>
          </mc:Fallback>
        </mc:AlternateContent>
      </w:r>
    </w:p>
    <w:p w14:paraId="113639D3" w14:textId="42A672F5" w:rsidR="00FB0B05" w:rsidRDefault="00FB0B05" w:rsidP="006F54AD"/>
    <w:p w14:paraId="6855046E" w14:textId="6769DDB8" w:rsidR="00FB0B05" w:rsidRDefault="00FB0B05" w:rsidP="006F54AD">
      <w:r>
        <w:rPr>
          <w:noProof/>
          <w:lang w:val="en-IE" w:eastAsia="en-IE"/>
        </w:rPr>
        <mc:AlternateContent>
          <mc:Choice Requires="wps">
            <w:drawing>
              <wp:anchor distT="0" distB="0" distL="114300" distR="114300" simplePos="0" relativeHeight="251613696" behindDoc="0" locked="0" layoutInCell="1" allowOverlap="1" wp14:anchorId="636BB9E0" wp14:editId="5C169212">
                <wp:simplePos x="0" y="0"/>
                <wp:positionH relativeFrom="column">
                  <wp:posOffset>3905250</wp:posOffset>
                </wp:positionH>
                <wp:positionV relativeFrom="paragraph">
                  <wp:posOffset>231930</wp:posOffset>
                </wp:positionV>
                <wp:extent cx="1009650" cy="21265"/>
                <wp:effectExtent l="0" t="0" r="19050" b="36195"/>
                <wp:wrapNone/>
                <wp:docPr id="362" name="Straight Connector 362"/>
                <wp:cNvGraphicFramePr/>
                <a:graphic xmlns:a="http://schemas.openxmlformats.org/drawingml/2006/main">
                  <a:graphicData uri="http://schemas.microsoft.com/office/word/2010/wordprocessingShape">
                    <wps:wsp>
                      <wps:cNvCnPr/>
                      <wps:spPr>
                        <a:xfrm flipH="1" flipV="1">
                          <a:off x="0" y="0"/>
                          <a:ext cx="1009650" cy="212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617DB0" id="Straight Connector 362" o:spid="_x0000_s1026" style="position:absolute;flip:x y;z-index:251613696;visibility:visible;mso-wrap-style:square;mso-wrap-distance-left:9pt;mso-wrap-distance-top:0;mso-wrap-distance-right:9pt;mso-wrap-distance-bottom:0;mso-position-horizontal:absolute;mso-position-horizontal-relative:text;mso-position-vertical:absolute;mso-position-vertical-relative:text" from="307.5pt,18.25pt" to="387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" strokecolor="black [3200]" strokeweight=".5pt">
                <v:stroke joinstyle="miter"/>
              </v:line>
            </w:pict>
          </mc:Fallback>
        </mc:AlternateContent>
      </w:r>
    </w:p>
    <w:p w14:paraId="2097D351" w14:textId="06279516" w:rsidR="00FB0B05" w:rsidRDefault="00FB0B05" w:rsidP="006F54AD">
      <w:r>
        <w:rPr>
          <w:noProof/>
          <w:lang w:val="en-IE" w:eastAsia="en-IE"/>
        </w:rPr>
        <mc:AlternateContent>
          <mc:Choice Requires="wps">
            <w:drawing>
              <wp:anchor distT="0" distB="0" distL="114300" distR="114300" simplePos="0" relativeHeight="251611648" behindDoc="0" locked="0" layoutInCell="1" allowOverlap="1" wp14:anchorId="378F11EF" wp14:editId="3C181D9C">
                <wp:simplePos x="0" y="0"/>
                <wp:positionH relativeFrom="column">
                  <wp:posOffset>1947341</wp:posOffset>
                </wp:positionH>
                <wp:positionV relativeFrom="paragraph">
                  <wp:posOffset>240665</wp:posOffset>
                </wp:positionV>
                <wp:extent cx="386284" cy="716306"/>
                <wp:effectExtent l="38100" t="0" r="33020" b="64770"/>
                <wp:wrapNone/>
                <wp:docPr id="360" name="Straight Arrow Connector 360"/>
                <wp:cNvGraphicFramePr/>
                <a:graphic xmlns:a="http://schemas.openxmlformats.org/drawingml/2006/main">
                  <a:graphicData uri="http://schemas.microsoft.com/office/word/2010/wordprocessingShape">
                    <wps:wsp>
                      <wps:cNvCnPr/>
                      <wps:spPr>
                        <a:xfrm flipH="1">
                          <a:off x="0" y="0"/>
                          <a:ext cx="386284" cy="7163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286C93" id="Straight Arrow Connector 360" o:spid="_x0000_s1026" type="#_x0000_t32" style="position:absolute;margin-left:153.35pt;margin-top:18.95pt;width:30.4pt;height:56.4pt;flip:x;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" strokecolor="black [3200]" strokeweight=".5pt">
                <v:stroke endarrow="block" joinstyle="miter"/>
              </v:shape>
            </w:pict>
          </mc:Fallback>
        </mc:AlternateContent>
      </w:r>
    </w:p>
    <w:p w14:paraId="7B929EB8" w14:textId="77777777" w:rsidR="00FB0B05" w:rsidRDefault="00FB0B05" w:rsidP="006F54AD"/>
    <w:p w14:paraId="42DFDFF2" w14:textId="77777777" w:rsidR="00FB0B05" w:rsidRDefault="00FB0B05" w:rsidP="006F54AD"/>
    <w:p w14:paraId="219F1E5C" w14:textId="3C8A3C9B" w:rsidR="00FB0B05" w:rsidRDefault="00FB0B05" w:rsidP="006F54AD"/>
    <w:p w14:paraId="705C61EC" w14:textId="1E43E492" w:rsidR="00FB0B05" w:rsidRDefault="009759C3" w:rsidP="006F54AD">
      <w:r>
        <w:rPr>
          <w:noProof/>
          <w:lang w:val="en-IE" w:eastAsia="en-IE"/>
        </w:rPr>
        <mc:AlternateContent>
          <mc:Choice Requires="wps">
            <w:drawing>
              <wp:anchor distT="0" distB="0" distL="114300" distR="114300" simplePos="0" relativeHeight="251612672" behindDoc="0" locked="0" layoutInCell="1" allowOverlap="1" wp14:anchorId="14DF7B0B" wp14:editId="75F9CB3B">
                <wp:simplePos x="0" y="0"/>
                <wp:positionH relativeFrom="column">
                  <wp:posOffset>2733674</wp:posOffset>
                </wp:positionH>
                <wp:positionV relativeFrom="paragraph">
                  <wp:posOffset>259714</wp:posOffset>
                </wp:positionV>
                <wp:extent cx="476250" cy="323850"/>
                <wp:effectExtent l="38100" t="38100" r="19050" b="19050"/>
                <wp:wrapNone/>
                <wp:docPr id="361" name="Straight Arrow Connector 361"/>
                <wp:cNvGraphicFramePr/>
                <a:graphic xmlns:a="http://schemas.openxmlformats.org/drawingml/2006/main">
                  <a:graphicData uri="http://schemas.microsoft.com/office/word/2010/wordprocessingShape">
                    <wps:wsp>
                      <wps:cNvCnPr/>
                      <wps:spPr>
                        <a:xfrm flipH="1" flipV="1">
                          <a:off x="0" y="0"/>
                          <a:ext cx="476250"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7B94F3" id="Straight Arrow Connector 361" o:spid="_x0000_s1026" type="#_x0000_t32" style="position:absolute;margin-left:215.25pt;margin-top:20.45pt;width:37.5pt;height:25.5pt;flip:x y;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" strokecolor="black [3200]" strokeweight=".5pt">
                <v:stroke endarrow="block" joinstyle="miter"/>
              </v:shape>
            </w:pict>
          </mc:Fallback>
        </mc:AlternateContent>
      </w:r>
    </w:p>
    <w:p w14:paraId="018F8947" w14:textId="77777777" w:rsidR="00A1073C" w:rsidRDefault="00A1073C" w:rsidP="006F54AD"/>
    <w:p w14:paraId="232584E9" w14:textId="77777777" w:rsidR="00FB0B05" w:rsidRDefault="00FB0B05" w:rsidP="006F54AD"/>
    <w:p w14:paraId="77FC11D7" w14:textId="77777777" w:rsidR="009759C3" w:rsidRDefault="009759C3" w:rsidP="006F54AD"/>
    <w:p w14:paraId="1C454B76" w14:textId="77777777" w:rsidR="009759C3" w:rsidRDefault="009759C3" w:rsidP="006F54AD"/>
    <w:tbl>
      <w:tblPr>
        <w:tblStyle w:val="TableGrid"/>
        <w:tblpPr w:leftFromText="180" w:rightFromText="180" w:vertAnchor="text" w:horzAnchor="margin" w:tblpY="23"/>
        <w:tblW w:w="9564" w:type="dxa"/>
        <w:tblLook w:val="04A0" w:firstRow="1" w:lastRow="0" w:firstColumn="1" w:lastColumn="0" w:noHBand="0" w:noVBand="1"/>
      </w:tblPr>
      <w:tblGrid>
        <w:gridCol w:w="2660"/>
        <w:gridCol w:w="3452"/>
        <w:gridCol w:w="3452"/>
      </w:tblGrid>
      <w:tr w:rsidR="006F54AD" w14:paraId="2520F7B2" w14:textId="77777777" w:rsidTr="002F4295">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6E0A78B8" w14:textId="77777777" w:rsidR="006F54AD" w:rsidRDefault="006F54AD" w:rsidP="002F4295">
            <w:pPr>
              <w:rPr>
                <w:b/>
              </w:rPr>
            </w:pPr>
            <w:r>
              <w:rPr>
                <w:b/>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22C61BB0" w14:textId="02A29DF0" w:rsidR="006F54AD" w:rsidRDefault="006F54AD" w:rsidP="002F4295">
            <w:pPr>
              <w:rPr>
                <w:b/>
              </w:rPr>
            </w:pPr>
            <w:r>
              <w:rPr>
                <w:b/>
              </w:rPr>
              <w:t>Record Payment</w:t>
            </w:r>
          </w:p>
        </w:tc>
      </w:tr>
      <w:tr w:rsidR="006F54AD" w14:paraId="7EBB7154" w14:textId="77777777" w:rsidTr="002F4295">
        <w:tc>
          <w:tcPr>
            <w:tcW w:w="2660" w:type="dxa"/>
            <w:tcBorders>
              <w:top w:val="single" w:sz="4" w:space="0" w:color="auto"/>
              <w:left w:val="single" w:sz="4" w:space="0" w:color="auto"/>
              <w:bottom w:val="single" w:sz="4" w:space="0" w:color="auto"/>
              <w:right w:val="single" w:sz="4" w:space="0" w:color="auto"/>
            </w:tcBorders>
            <w:hideMark/>
          </w:tcPr>
          <w:p w14:paraId="7CCB2973" w14:textId="77777777" w:rsidR="006F54AD" w:rsidRDefault="006F54AD" w:rsidP="002F4295">
            <w:pPr>
              <w:rPr>
                <w:b/>
              </w:rPr>
            </w:pPr>
            <w:r>
              <w:rPr>
                <w:b/>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19020D0D" w14:textId="48DD2E2B" w:rsidR="006F54AD" w:rsidRDefault="00E22861" w:rsidP="002F4295">
            <w:r>
              <w:t>11</w:t>
            </w:r>
          </w:p>
        </w:tc>
      </w:tr>
      <w:tr w:rsidR="006F54AD" w14:paraId="2B62C0BE" w14:textId="77777777" w:rsidTr="002F4295">
        <w:tc>
          <w:tcPr>
            <w:tcW w:w="2660" w:type="dxa"/>
            <w:tcBorders>
              <w:top w:val="single" w:sz="4" w:space="0" w:color="auto"/>
              <w:left w:val="single" w:sz="4" w:space="0" w:color="auto"/>
              <w:bottom w:val="single" w:sz="4" w:space="0" w:color="auto"/>
              <w:right w:val="single" w:sz="4" w:space="0" w:color="auto"/>
            </w:tcBorders>
            <w:hideMark/>
          </w:tcPr>
          <w:p w14:paraId="77F799E6" w14:textId="77777777" w:rsidR="006F54AD" w:rsidRDefault="006F54AD" w:rsidP="002F4295">
            <w:pPr>
              <w:rPr>
                <w:b/>
              </w:rPr>
            </w:pPr>
            <w:r>
              <w:rPr>
                <w:b/>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70D80C74" w14:textId="217756D1" w:rsidR="006F54AD" w:rsidRDefault="00E22861" w:rsidP="002F4295">
            <w:r>
              <w:t>03</w:t>
            </w:r>
          </w:p>
        </w:tc>
      </w:tr>
      <w:tr w:rsidR="006F54AD" w14:paraId="2E2823B3" w14:textId="77777777" w:rsidTr="002F4295">
        <w:tc>
          <w:tcPr>
            <w:tcW w:w="2660" w:type="dxa"/>
            <w:tcBorders>
              <w:top w:val="single" w:sz="4" w:space="0" w:color="auto"/>
              <w:left w:val="single" w:sz="4" w:space="0" w:color="auto"/>
              <w:bottom w:val="single" w:sz="4" w:space="0" w:color="auto"/>
              <w:right w:val="single" w:sz="4" w:space="0" w:color="auto"/>
            </w:tcBorders>
            <w:hideMark/>
          </w:tcPr>
          <w:p w14:paraId="06890395" w14:textId="77777777" w:rsidR="006F54AD" w:rsidRDefault="006F54AD" w:rsidP="002F4295">
            <w:pPr>
              <w:rPr>
                <w:b/>
              </w:rPr>
            </w:pPr>
            <w:r>
              <w:rPr>
                <w:b/>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515B1457" w14:textId="77777777" w:rsidR="006F54AD" w:rsidRDefault="006F54AD" w:rsidP="002F4295"/>
        </w:tc>
      </w:tr>
      <w:tr w:rsidR="006F54AD" w14:paraId="51D566B0" w14:textId="77777777" w:rsidTr="002F4295">
        <w:tc>
          <w:tcPr>
            <w:tcW w:w="2660" w:type="dxa"/>
            <w:tcBorders>
              <w:top w:val="single" w:sz="4" w:space="0" w:color="auto"/>
              <w:left w:val="single" w:sz="4" w:space="0" w:color="auto"/>
              <w:bottom w:val="single" w:sz="4" w:space="0" w:color="auto"/>
              <w:right w:val="single" w:sz="4" w:space="0" w:color="auto"/>
            </w:tcBorders>
            <w:hideMark/>
          </w:tcPr>
          <w:p w14:paraId="54EE588D" w14:textId="77777777" w:rsidR="006F54AD" w:rsidRDefault="006F54AD" w:rsidP="002F4295">
            <w:pPr>
              <w:rPr>
                <w:b/>
              </w:rPr>
            </w:pPr>
            <w:r>
              <w:rPr>
                <w:b/>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56C800D9" w14:textId="7A4A52D5" w:rsidR="006F54AD" w:rsidRDefault="00E22861" w:rsidP="002F4295">
            <w:r>
              <w:t>Admin</w:t>
            </w:r>
          </w:p>
        </w:tc>
      </w:tr>
      <w:tr w:rsidR="006F54AD" w14:paraId="19F7FAA9" w14:textId="77777777" w:rsidTr="002F4295">
        <w:tc>
          <w:tcPr>
            <w:tcW w:w="2660" w:type="dxa"/>
            <w:tcBorders>
              <w:top w:val="single" w:sz="4" w:space="0" w:color="auto"/>
              <w:left w:val="single" w:sz="4" w:space="0" w:color="auto"/>
              <w:bottom w:val="single" w:sz="4" w:space="0" w:color="auto"/>
              <w:right w:val="single" w:sz="4" w:space="0" w:color="auto"/>
            </w:tcBorders>
            <w:hideMark/>
          </w:tcPr>
          <w:p w14:paraId="02D15053" w14:textId="77777777" w:rsidR="006F54AD" w:rsidRDefault="006F54AD" w:rsidP="002F4295">
            <w:pPr>
              <w:rPr>
                <w:b/>
              </w:rPr>
            </w:pPr>
            <w:r>
              <w:rPr>
                <w:b/>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33032039" w14:textId="508EF05C" w:rsidR="006F54AD" w:rsidRDefault="00037821" w:rsidP="002F4295">
            <w:r>
              <w:t>Patient</w:t>
            </w:r>
          </w:p>
        </w:tc>
      </w:tr>
      <w:tr w:rsidR="006F54AD" w14:paraId="760E5400" w14:textId="77777777" w:rsidTr="002F4295">
        <w:tc>
          <w:tcPr>
            <w:tcW w:w="2660" w:type="dxa"/>
            <w:tcBorders>
              <w:top w:val="single" w:sz="4" w:space="0" w:color="auto"/>
              <w:left w:val="single" w:sz="4" w:space="0" w:color="auto"/>
              <w:bottom w:val="single" w:sz="4" w:space="0" w:color="auto"/>
              <w:right w:val="single" w:sz="4" w:space="0" w:color="auto"/>
            </w:tcBorders>
            <w:hideMark/>
          </w:tcPr>
          <w:p w14:paraId="5957E89B" w14:textId="77777777" w:rsidR="006F54AD" w:rsidRDefault="006F54AD" w:rsidP="002F4295">
            <w:pPr>
              <w:rPr>
                <w:b/>
              </w:rPr>
            </w:pPr>
            <w:r>
              <w:rPr>
                <w:b/>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1C835987" w14:textId="4B1D6F24" w:rsidR="006F54AD" w:rsidRPr="00B80785" w:rsidRDefault="00E22861" w:rsidP="00E22861">
            <w:r>
              <w:t>This will accommodate the record payment function. From the appointments file, a fee will be input from the admin when an appointment is created. This will then be forwarded to the payment file when the patient has been checked-in</w:t>
            </w:r>
          </w:p>
        </w:tc>
      </w:tr>
      <w:tr w:rsidR="006F54AD" w14:paraId="016E218D" w14:textId="77777777" w:rsidTr="002F4295">
        <w:tc>
          <w:tcPr>
            <w:tcW w:w="2660" w:type="dxa"/>
            <w:tcBorders>
              <w:top w:val="single" w:sz="4" w:space="0" w:color="auto"/>
              <w:left w:val="single" w:sz="4" w:space="0" w:color="auto"/>
              <w:bottom w:val="single" w:sz="4" w:space="0" w:color="auto"/>
              <w:right w:val="single" w:sz="4" w:space="0" w:color="auto"/>
            </w:tcBorders>
            <w:hideMark/>
          </w:tcPr>
          <w:p w14:paraId="1EB97A8A" w14:textId="77777777" w:rsidR="006F54AD" w:rsidRDefault="006F54AD" w:rsidP="002F4295">
            <w:pPr>
              <w:rPr>
                <w:b/>
              </w:rPr>
            </w:pPr>
            <w:r>
              <w:rPr>
                <w:b/>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4C9EC165" w14:textId="07232293" w:rsidR="006F54AD" w:rsidRPr="00965CCE" w:rsidRDefault="00E22861" w:rsidP="00E22861">
            <w:pPr>
              <w:rPr>
                <w:rFonts w:cstheme="minorHAnsi"/>
              </w:rPr>
            </w:pPr>
            <w:r>
              <w:rPr>
                <w:rFonts w:cstheme="minorHAnsi"/>
              </w:rPr>
              <w:t>Patient must be checked in. Fee must be in Euros.</w:t>
            </w:r>
          </w:p>
        </w:tc>
      </w:tr>
      <w:tr w:rsidR="006F54AD" w14:paraId="2D438C7E" w14:textId="77777777" w:rsidTr="002F4295">
        <w:tc>
          <w:tcPr>
            <w:tcW w:w="2660" w:type="dxa"/>
            <w:tcBorders>
              <w:top w:val="single" w:sz="4" w:space="0" w:color="auto"/>
              <w:left w:val="single" w:sz="4" w:space="0" w:color="auto"/>
              <w:bottom w:val="single" w:sz="4" w:space="0" w:color="auto"/>
              <w:right w:val="single" w:sz="4" w:space="0" w:color="auto"/>
            </w:tcBorders>
            <w:hideMark/>
          </w:tcPr>
          <w:p w14:paraId="7909DA3D" w14:textId="77777777" w:rsidR="006F54AD" w:rsidRDefault="006F54AD" w:rsidP="002F4295">
            <w:pPr>
              <w:rPr>
                <w:b/>
              </w:rPr>
            </w:pPr>
            <w:r>
              <w:rPr>
                <w:b/>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0A0642F6" w14:textId="7DF749DC" w:rsidR="006F54AD" w:rsidRPr="00965CCE" w:rsidRDefault="00E22861" w:rsidP="002F4295">
            <w:r>
              <w:t>A payment file will be updated with fees for the patient who has been checked-in</w:t>
            </w:r>
          </w:p>
        </w:tc>
      </w:tr>
      <w:tr w:rsidR="006F54AD" w14:paraId="5A281328" w14:textId="77777777" w:rsidTr="002F4295">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13718F4C" w14:textId="77777777" w:rsidR="006F54AD" w:rsidRDefault="006F54AD" w:rsidP="002F4295">
            <w:pPr>
              <w:rPr>
                <w:b/>
              </w:rPr>
            </w:pPr>
            <w:r>
              <w:rPr>
                <w:b/>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06932211" w14:textId="77777777" w:rsidR="006F54AD" w:rsidRDefault="006F54AD" w:rsidP="002F4295">
            <w:pPr>
              <w:ind w:left="-85"/>
              <w:jc w:val="center"/>
              <w:rPr>
                <w:b/>
              </w:rPr>
            </w:pPr>
            <w:r>
              <w:rPr>
                <w:b/>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558E9647" w14:textId="77777777" w:rsidR="006F54AD" w:rsidRDefault="006F54AD" w:rsidP="002F4295">
            <w:pPr>
              <w:ind w:left="-85"/>
              <w:jc w:val="center"/>
              <w:rPr>
                <w:b/>
              </w:rPr>
            </w:pPr>
            <w:r>
              <w:rPr>
                <w:b/>
              </w:rPr>
              <w:t>System Response</w:t>
            </w:r>
          </w:p>
        </w:tc>
      </w:tr>
      <w:tr w:rsidR="006F54AD" w14:paraId="28B4F29B" w14:textId="77777777" w:rsidTr="002F4295">
        <w:trPr>
          <w:trHeight w:val="2497"/>
        </w:trPr>
        <w:tc>
          <w:tcPr>
            <w:tcW w:w="2660" w:type="dxa"/>
            <w:tcBorders>
              <w:top w:val="single" w:sz="4" w:space="0" w:color="auto"/>
              <w:left w:val="single" w:sz="4" w:space="0" w:color="auto"/>
              <w:bottom w:val="single" w:sz="4" w:space="0" w:color="auto"/>
              <w:right w:val="single" w:sz="4" w:space="0" w:color="auto"/>
            </w:tcBorders>
          </w:tcPr>
          <w:p w14:paraId="4E73DEEA" w14:textId="1C8B1589" w:rsidR="006F54AD" w:rsidRDefault="00E22861" w:rsidP="002F4295">
            <w:pPr>
              <w:rPr>
                <w:rFonts w:cstheme="minorHAnsi"/>
                <w:b/>
              </w:rPr>
            </w:pPr>
            <w:r>
              <w:rPr>
                <w:rFonts w:cstheme="minorHAnsi"/>
                <w:b/>
              </w:rPr>
              <w:lastRenderedPageBreak/>
              <w:t>Record Payment</w:t>
            </w:r>
          </w:p>
        </w:tc>
        <w:tc>
          <w:tcPr>
            <w:tcW w:w="3452" w:type="dxa"/>
            <w:tcBorders>
              <w:top w:val="single" w:sz="4" w:space="0" w:color="auto"/>
              <w:left w:val="single" w:sz="4" w:space="0" w:color="auto"/>
              <w:bottom w:val="single" w:sz="4" w:space="0" w:color="auto"/>
              <w:right w:val="single" w:sz="4" w:space="0" w:color="auto"/>
            </w:tcBorders>
          </w:tcPr>
          <w:p w14:paraId="4E3B9ABD" w14:textId="466EAB4C" w:rsidR="006F54AD" w:rsidRPr="00E22861" w:rsidRDefault="00E22861" w:rsidP="002F4295">
            <w:r w:rsidRPr="00E22861">
              <w:rPr>
                <w:b/>
              </w:rPr>
              <w:t>Step 1:</w:t>
            </w:r>
            <w:r>
              <w:t xml:space="preserve"> </w:t>
            </w:r>
            <w:r w:rsidR="00037821">
              <w:t>Admin checks in patient</w:t>
            </w:r>
            <w:r>
              <w:t>.</w:t>
            </w:r>
          </w:p>
          <w:p w14:paraId="5C47B41A" w14:textId="77777777" w:rsidR="006F54AD" w:rsidRDefault="006F54AD" w:rsidP="002F4295"/>
          <w:p w14:paraId="45D531F8" w14:textId="77777777" w:rsidR="00037821" w:rsidRDefault="00037821" w:rsidP="002F4295"/>
          <w:p w14:paraId="1EEADFD9" w14:textId="77777777" w:rsidR="00037821" w:rsidRDefault="00037821" w:rsidP="002F4295"/>
          <w:p w14:paraId="278682B6" w14:textId="77777777" w:rsidR="00037821" w:rsidRDefault="00037821" w:rsidP="002F4295"/>
          <w:p w14:paraId="12EB0B38" w14:textId="77777777" w:rsidR="00037821" w:rsidRDefault="00037821" w:rsidP="002F4295"/>
          <w:p w14:paraId="5E1A18D7" w14:textId="77777777" w:rsidR="00037821" w:rsidRDefault="00037821" w:rsidP="002F4295"/>
          <w:p w14:paraId="2A37E479" w14:textId="77777777" w:rsidR="00037821" w:rsidRDefault="00037821" w:rsidP="002F4295"/>
          <w:p w14:paraId="5FAC156E" w14:textId="1BCA5BE5" w:rsidR="00037821" w:rsidRPr="00037821" w:rsidRDefault="00037821" w:rsidP="00037821">
            <w:r>
              <w:rPr>
                <w:b/>
              </w:rPr>
              <w:t xml:space="preserve">Step 4: </w:t>
            </w:r>
            <w:r w:rsidRPr="00037821">
              <w:t>A</w:t>
            </w:r>
            <w:r>
              <w:t>dmin receives payment from patient after meeting doctor. Admin updates payment file with amount paid.</w:t>
            </w:r>
          </w:p>
        </w:tc>
        <w:tc>
          <w:tcPr>
            <w:tcW w:w="3452" w:type="dxa"/>
            <w:tcBorders>
              <w:top w:val="single" w:sz="4" w:space="0" w:color="auto"/>
              <w:left w:val="single" w:sz="4" w:space="0" w:color="auto"/>
              <w:bottom w:val="single" w:sz="4" w:space="0" w:color="auto"/>
              <w:right w:val="single" w:sz="4" w:space="0" w:color="auto"/>
            </w:tcBorders>
            <w:hideMark/>
          </w:tcPr>
          <w:p w14:paraId="597A4366" w14:textId="77777777" w:rsidR="006F54AD" w:rsidRDefault="00E22861" w:rsidP="00037821">
            <w:r>
              <w:rPr>
                <w:b/>
              </w:rPr>
              <w:t xml:space="preserve">Step 2: </w:t>
            </w:r>
            <w:r>
              <w:t xml:space="preserve">System </w:t>
            </w:r>
            <w:r w:rsidR="00037821">
              <w:t xml:space="preserve">receives data from the Fee column in the appointments file and updates the payment file for the patient. </w:t>
            </w:r>
          </w:p>
          <w:p w14:paraId="45B9EE0B" w14:textId="77777777" w:rsidR="00037821" w:rsidRDefault="00037821" w:rsidP="00037821"/>
          <w:p w14:paraId="2D7B3337" w14:textId="3BED1FD5" w:rsidR="00037821" w:rsidRPr="00037821" w:rsidRDefault="00037821" w:rsidP="00037821">
            <w:r w:rsidRPr="00037821">
              <w:rPr>
                <w:b/>
              </w:rPr>
              <w:t>Step 3:</w:t>
            </w:r>
            <w:r>
              <w:rPr>
                <w:b/>
              </w:rPr>
              <w:t xml:space="preserve"> </w:t>
            </w:r>
            <w:r>
              <w:t>System sets payment status to default, ‘pending’.</w:t>
            </w:r>
          </w:p>
          <w:p w14:paraId="6E5153BC" w14:textId="77777777" w:rsidR="00037821" w:rsidRDefault="00037821" w:rsidP="00037821">
            <w:pPr>
              <w:rPr>
                <w:b/>
              </w:rPr>
            </w:pPr>
          </w:p>
          <w:p w14:paraId="1B3F446E" w14:textId="14C6178F" w:rsidR="00037821" w:rsidRDefault="00037821" w:rsidP="00037821">
            <w:r>
              <w:rPr>
                <w:b/>
              </w:rPr>
              <w:t xml:space="preserve">Step 5: </w:t>
            </w:r>
            <w:r>
              <w:t>System validates amount paid equals amount due.</w:t>
            </w:r>
          </w:p>
          <w:p w14:paraId="34F23FED" w14:textId="77777777" w:rsidR="00155334" w:rsidRDefault="00155334" w:rsidP="00037821"/>
          <w:p w14:paraId="4C8B2AD5" w14:textId="234039CB" w:rsidR="00155334" w:rsidRPr="00155334" w:rsidRDefault="00155334" w:rsidP="00037821">
            <w:r>
              <w:rPr>
                <w:b/>
              </w:rPr>
              <w:t xml:space="preserve">Step 6: </w:t>
            </w:r>
            <w:r>
              <w:t xml:space="preserve">Confirmation message displays amount paid and amount due to admin. </w:t>
            </w:r>
          </w:p>
          <w:p w14:paraId="2066C7CB" w14:textId="77777777" w:rsidR="00037821" w:rsidRDefault="00037821" w:rsidP="00037821"/>
          <w:p w14:paraId="220B6BB9" w14:textId="77777777" w:rsidR="00037821" w:rsidRDefault="00037821" w:rsidP="00037821">
            <w:pPr>
              <w:rPr>
                <w:b/>
              </w:rPr>
            </w:pPr>
          </w:p>
          <w:p w14:paraId="67BF15D1" w14:textId="4B11D243" w:rsidR="00037821" w:rsidRPr="00037821" w:rsidRDefault="00D50C7A" w:rsidP="002D28B5">
            <w:r>
              <w:rPr>
                <w:b/>
              </w:rPr>
              <w:t>Step 7</w:t>
            </w:r>
            <w:r w:rsidR="00037821">
              <w:rPr>
                <w:b/>
              </w:rPr>
              <w:t xml:space="preserve">: </w:t>
            </w:r>
            <w:r w:rsidR="00037821">
              <w:t xml:space="preserve">System updates payment </w:t>
            </w:r>
            <w:r w:rsidR="002D28B5">
              <w:t>status</w:t>
            </w:r>
            <w:r w:rsidR="00037821">
              <w:t xml:space="preserve"> to ‘paid’</w:t>
            </w:r>
          </w:p>
        </w:tc>
      </w:tr>
      <w:tr w:rsidR="006F54AD" w14:paraId="081B300F" w14:textId="77777777" w:rsidTr="002F4295">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40CBEB91" w14:textId="08EDFFCE" w:rsidR="006F54AD" w:rsidRDefault="006F54AD" w:rsidP="002F4295">
            <w:pPr>
              <w:ind w:left="-85"/>
              <w:rPr>
                <w:rFonts w:cstheme="minorHAnsi"/>
                <w:b/>
              </w:rPr>
            </w:pPr>
            <w:r>
              <w:rPr>
                <w:b/>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6A18E98C" w14:textId="77777777" w:rsidR="006F54AD" w:rsidRDefault="006F54AD" w:rsidP="002F4295">
            <w:pPr>
              <w:ind w:left="-85"/>
              <w:jc w:val="center"/>
              <w:rPr>
                <w:b/>
              </w:rPr>
            </w:pPr>
            <w:r>
              <w:rPr>
                <w:b/>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58C491D3" w14:textId="77777777" w:rsidR="006F54AD" w:rsidRDefault="006F54AD" w:rsidP="002F4295">
            <w:pPr>
              <w:ind w:left="-85"/>
              <w:jc w:val="center"/>
              <w:rPr>
                <w:b/>
              </w:rPr>
            </w:pPr>
            <w:r>
              <w:rPr>
                <w:b/>
              </w:rPr>
              <w:t>System Response</w:t>
            </w:r>
          </w:p>
        </w:tc>
      </w:tr>
      <w:tr w:rsidR="006F54AD" w14:paraId="0FEA3B99" w14:textId="77777777" w:rsidTr="002F4295">
        <w:trPr>
          <w:trHeight w:val="860"/>
        </w:trPr>
        <w:tc>
          <w:tcPr>
            <w:tcW w:w="2660" w:type="dxa"/>
            <w:tcBorders>
              <w:top w:val="single" w:sz="4" w:space="0" w:color="auto"/>
              <w:left w:val="single" w:sz="4" w:space="0" w:color="auto"/>
              <w:right w:val="single" w:sz="4" w:space="0" w:color="auto"/>
            </w:tcBorders>
            <w:hideMark/>
          </w:tcPr>
          <w:p w14:paraId="160F7237" w14:textId="3700129A" w:rsidR="006F54AD" w:rsidRPr="008E69D8" w:rsidRDefault="002D28B5" w:rsidP="002F4295">
            <w:pPr>
              <w:rPr>
                <w:b/>
              </w:rPr>
            </w:pPr>
            <w:r>
              <w:rPr>
                <w:b/>
              </w:rPr>
              <w:t>Not paid in full</w:t>
            </w:r>
          </w:p>
        </w:tc>
        <w:tc>
          <w:tcPr>
            <w:tcW w:w="3452" w:type="dxa"/>
            <w:tcBorders>
              <w:top w:val="single" w:sz="4" w:space="0" w:color="auto"/>
              <w:left w:val="single" w:sz="4" w:space="0" w:color="auto"/>
              <w:bottom w:val="single" w:sz="4" w:space="0" w:color="auto"/>
              <w:right w:val="single" w:sz="4" w:space="0" w:color="auto"/>
            </w:tcBorders>
          </w:tcPr>
          <w:p w14:paraId="699D5563" w14:textId="4BA93FC4" w:rsidR="006F54AD" w:rsidRPr="00BC410D" w:rsidRDefault="006F54AD" w:rsidP="002F4295"/>
        </w:tc>
        <w:tc>
          <w:tcPr>
            <w:tcW w:w="3452" w:type="dxa"/>
            <w:tcBorders>
              <w:top w:val="single" w:sz="4" w:space="0" w:color="auto"/>
              <w:left w:val="single" w:sz="4" w:space="0" w:color="auto"/>
              <w:bottom w:val="single" w:sz="4" w:space="0" w:color="auto"/>
              <w:right w:val="single" w:sz="4" w:space="0" w:color="auto"/>
            </w:tcBorders>
          </w:tcPr>
          <w:p w14:paraId="5C04834D" w14:textId="77777777" w:rsidR="006F54AD" w:rsidRDefault="002D28B5" w:rsidP="002F4295">
            <w:r w:rsidRPr="002D28B5">
              <w:rPr>
                <w:b/>
              </w:rPr>
              <w:t xml:space="preserve">Step 6: </w:t>
            </w:r>
            <w:r w:rsidRPr="002D28B5">
              <w:t>Sys</w:t>
            </w:r>
            <w:r>
              <w:t>tem records outstanding payment</w:t>
            </w:r>
            <w:r w:rsidR="00E12A0E">
              <w:t>.</w:t>
            </w:r>
          </w:p>
          <w:p w14:paraId="6579F286" w14:textId="77777777" w:rsidR="00E12A0E" w:rsidRDefault="00E12A0E" w:rsidP="002F4295"/>
          <w:p w14:paraId="53E193A6" w14:textId="5558B618" w:rsidR="00E12A0E" w:rsidRPr="00E12A0E" w:rsidRDefault="00E12A0E" w:rsidP="002F4295">
            <w:r>
              <w:rPr>
                <w:b/>
              </w:rPr>
              <w:t xml:space="preserve">Step 7: </w:t>
            </w:r>
            <w:r>
              <w:t>Updates payment file with new fee due.</w:t>
            </w:r>
          </w:p>
        </w:tc>
      </w:tr>
      <w:tr w:rsidR="006F54AD" w14:paraId="295E60E7" w14:textId="77777777" w:rsidTr="002F4295">
        <w:tc>
          <w:tcPr>
            <w:tcW w:w="2660" w:type="dxa"/>
            <w:tcBorders>
              <w:top w:val="single" w:sz="4" w:space="0" w:color="auto"/>
              <w:left w:val="single" w:sz="4" w:space="0" w:color="auto"/>
              <w:bottom w:val="single" w:sz="4" w:space="0" w:color="auto"/>
              <w:right w:val="single" w:sz="4" w:space="0" w:color="auto"/>
            </w:tcBorders>
            <w:hideMark/>
          </w:tcPr>
          <w:p w14:paraId="27FD0C77" w14:textId="6A2828D8" w:rsidR="006F54AD" w:rsidRDefault="006F54AD" w:rsidP="002F4295">
            <w:pPr>
              <w:rPr>
                <w:b/>
              </w:rPr>
            </w:pPr>
            <w:r>
              <w:rPr>
                <w:b/>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31D3E754" w14:textId="601AC883" w:rsidR="006F54AD" w:rsidRDefault="00E12A0E" w:rsidP="00E12A0E">
            <w:pPr>
              <w:rPr>
                <w:rFonts w:cstheme="minorHAnsi"/>
              </w:rPr>
            </w:pPr>
            <w:r>
              <w:rPr>
                <w:rFonts w:cstheme="minorHAnsi"/>
              </w:rPr>
              <w:t>A record of payment is created. This record will indicate the status of payment whether it was paid or still outstanding.</w:t>
            </w:r>
          </w:p>
        </w:tc>
      </w:tr>
      <w:tr w:rsidR="006F54AD" w14:paraId="60744B61" w14:textId="77777777" w:rsidTr="002F4295">
        <w:tc>
          <w:tcPr>
            <w:tcW w:w="2660" w:type="dxa"/>
            <w:tcBorders>
              <w:top w:val="single" w:sz="4" w:space="0" w:color="auto"/>
              <w:left w:val="single" w:sz="4" w:space="0" w:color="auto"/>
              <w:bottom w:val="single" w:sz="4" w:space="0" w:color="auto"/>
              <w:right w:val="single" w:sz="4" w:space="0" w:color="auto"/>
            </w:tcBorders>
            <w:hideMark/>
          </w:tcPr>
          <w:p w14:paraId="24B83A2A" w14:textId="77777777" w:rsidR="006F54AD" w:rsidRDefault="006F54AD" w:rsidP="002F4295">
            <w:pPr>
              <w:rPr>
                <w:b/>
              </w:rPr>
            </w:pPr>
            <w:r>
              <w:rPr>
                <w:b/>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4A9C123B" w14:textId="4A856EAC" w:rsidR="006F54AD" w:rsidRDefault="00E12A0E" w:rsidP="002F4295">
            <w:pPr>
              <w:tabs>
                <w:tab w:val="right" w:pos="6688"/>
              </w:tabs>
              <w:rPr>
                <w:rFonts w:cstheme="minorHAnsi"/>
              </w:rPr>
            </w:pPr>
            <w:r>
              <w:rPr>
                <w:rFonts w:cstheme="minorHAnsi"/>
              </w:rPr>
              <w:t>If still outstanding, data gets sent to the Issue invoice module</w:t>
            </w:r>
            <w:r w:rsidR="006F54AD">
              <w:rPr>
                <w:rFonts w:cstheme="minorHAnsi"/>
                <w:color w:val="FF0000"/>
              </w:rPr>
              <w:tab/>
            </w:r>
          </w:p>
        </w:tc>
      </w:tr>
      <w:tr w:rsidR="006F54AD" w14:paraId="6E8A6F8F" w14:textId="77777777" w:rsidTr="002F4295">
        <w:tc>
          <w:tcPr>
            <w:tcW w:w="2660" w:type="dxa"/>
            <w:tcBorders>
              <w:top w:val="single" w:sz="4" w:space="0" w:color="auto"/>
              <w:left w:val="single" w:sz="4" w:space="0" w:color="auto"/>
              <w:bottom w:val="single" w:sz="4" w:space="0" w:color="auto"/>
              <w:right w:val="single" w:sz="4" w:space="0" w:color="auto"/>
            </w:tcBorders>
            <w:hideMark/>
          </w:tcPr>
          <w:p w14:paraId="687CC24B" w14:textId="77777777" w:rsidR="006F54AD" w:rsidRDefault="006F54AD" w:rsidP="002F4295">
            <w:pPr>
              <w:rPr>
                <w:b/>
              </w:rPr>
            </w:pPr>
            <w:r>
              <w:rPr>
                <w:b/>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1536B355" w14:textId="7E8B346F" w:rsidR="006F54AD" w:rsidRDefault="00E12A0E" w:rsidP="002F4295">
            <w:pPr>
              <w:rPr>
                <w:rFonts w:cstheme="minorHAnsi"/>
              </w:rPr>
            </w:pPr>
            <w:r>
              <w:rPr>
                <w:rFonts w:cstheme="minorHAnsi"/>
              </w:rPr>
              <w:t>Fees must be collected, preferably at time of patient check-out</w:t>
            </w:r>
          </w:p>
        </w:tc>
      </w:tr>
      <w:tr w:rsidR="006F54AD" w14:paraId="7926D307" w14:textId="77777777" w:rsidTr="002F4295">
        <w:tc>
          <w:tcPr>
            <w:tcW w:w="2660" w:type="dxa"/>
            <w:tcBorders>
              <w:top w:val="single" w:sz="4" w:space="0" w:color="auto"/>
              <w:left w:val="single" w:sz="4" w:space="0" w:color="auto"/>
              <w:bottom w:val="single" w:sz="4" w:space="0" w:color="auto"/>
              <w:right w:val="single" w:sz="4" w:space="0" w:color="auto"/>
            </w:tcBorders>
            <w:hideMark/>
          </w:tcPr>
          <w:p w14:paraId="4FE6BD2E" w14:textId="77777777" w:rsidR="006F54AD" w:rsidRDefault="006F54AD" w:rsidP="002F4295">
            <w:pPr>
              <w:rPr>
                <w:b/>
              </w:rPr>
            </w:pPr>
            <w:r>
              <w:rPr>
                <w:b/>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61F46DD8" w14:textId="3D678747" w:rsidR="006F54AD" w:rsidRDefault="00E12A0E" w:rsidP="002F4295">
            <w:pPr>
              <w:rPr>
                <w:rFonts w:cstheme="minorHAnsi"/>
              </w:rPr>
            </w:pPr>
            <w:r>
              <w:rPr>
                <w:rFonts w:cstheme="minorHAnsi"/>
              </w:rPr>
              <w:t>Patient may not have all or any of the money at time of check out. An invoice shall be sent out in this case.</w:t>
            </w:r>
          </w:p>
        </w:tc>
      </w:tr>
    </w:tbl>
    <w:p w14:paraId="19C9CEAD" w14:textId="77777777" w:rsidR="006F54AD" w:rsidRDefault="006F54AD" w:rsidP="006F54AD"/>
    <w:p w14:paraId="617AB265" w14:textId="77777777" w:rsidR="006F54AD" w:rsidRDefault="006F54AD" w:rsidP="006F54AD"/>
    <w:p w14:paraId="3B1ABA76" w14:textId="77777777" w:rsidR="006F54AD" w:rsidRDefault="006F54AD" w:rsidP="006F54AD"/>
    <w:p w14:paraId="0B701EAE" w14:textId="77777777" w:rsidR="006F54AD" w:rsidRDefault="006F54AD" w:rsidP="006F54AD"/>
    <w:p w14:paraId="485E8002" w14:textId="77777777" w:rsidR="009759C3" w:rsidRDefault="009759C3" w:rsidP="006F54AD"/>
    <w:p w14:paraId="6C61A151" w14:textId="77777777" w:rsidR="009759C3" w:rsidRDefault="009759C3" w:rsidP="006F54AD"/>
    <w:p w14:paraId="7876A366" w14:textId="77777777" w:rsidR="009759C3" w:rsidRDefault="009759C3" w:rsidP="006F54AD"/>
    <w:p w14:paraId="7A676D5F" w14:textId="77777777" w:rsidR="009759C3" w:rsidRDefault="009759C3" w:rsidP="006F54AD"/>
    <w:p w14:paraId="6CDBD650" w14:textId="77777777" w:rsidR="009759C3" w:rsidRDefault="009759C3" w:rsidP="006F54AD"/>
    <w:p w14:paraId="183018D0" w14:textId="77777777" w:rsidR="00210556" w:rsidRDefault="00210556" w:rsidP="006F54AD"/>
    <w:p w14:paraId="12D9885E" w14:textId="77777777" w:rsidR="00E22861" w:rsidRDefault="00E22861" w:rsidP="006F54AD"/>
    <w:p w14:paraId="5F301231" w14:textId="1A058607" w:rsidR="006F54AD" w:rsidRDefault="006F54AD" w:rsidP="00857447">
      <w:pPr>
        <w:pStyle w:val="Heading3"/>
        <w:numPr>
          <w:ilvl w:val="2"/>
          <w:numId w:val="8"/>
        </w:numPr>
        <w:rPr>
          <w:b/>
          <w:color w:val="auto"/>
          <w:sz w:val="28"/>
        </w:rPr>
      </w:pPr>
      <w:bookmarkStart w:id="50" w:name="_Toc406751922"/>
      <w:r>
        <w:rPr>
          <w:b/>
          <w:color w:val="auto"/>
          <w:sz w:val="28"/>
        </w:rPr>
        <w:lastRenderedPageBreak/>
        <w:t>Issue Invoice</w:t>
      </w:r>
      <w:bookmarkEnd w:id="50"/>
    </w:p>
    <w:p w14:paraId="21826DB1" w14:textId="698E3D68" w:rsidR="003E2047" w:rsidRDefault="003E2047" w:rsidP="003E2047">
      <w:r>
        <w:rPr>
          <w:noProof/>
          <w:lang w:val="en-IE" w:eastAsia="en-IE"/>
        </w:rPr>
        <mc:AlternateContent>
          <mc:Choice Requires="wpg">
            <w:drawing>
              <wp:anchor distT="0" distB="0" distL="114300" distR="114300" simplePos="0" relativeHeight="251614720" behindDoc="0" locked="0" layoutInCell="1" allowOverlap="1" wp14:anchorId="299AE683" wp14:editId="2447B64B">
                <wp:simplePos x="0" y="0"/>
                <wp:positionH relativeFrom="margin">
                  <wp:posOffset>0</wp:posOffset>
                </wp:positionH>
                <wp:positionV relativeFrom="paragraph">
                  <wp:posOffset>289560</wp:posOffset>
                </wp:positionV>
                <wp:extent cx="5691505" cy="3181350"/>
                <wp:effectExtent l="0" t="0" r="0" b="19050"/>
                <wp:wrapNone/>
                <wp:docPr id="363" name="Group 363"/>
                <wp:cNvGraphicFramePr/>
                <a:graphic xmlns:a="http://schemas.openxmlformats.org/drawingml/2006/main">
                  <a:graphicData uri="http://schemas.microsoft.com/office/word/2010/wordprocessingGroup">
                    <wpg:wgp>
                      <wpg:cNvGrpSpPr/>
                      <wpg:grpSpPr>
                        <a:xfrm>
                          <a:off x="0" y="0"/>
                          <a:ext cx="5691505" cy="3181350"/>
                          <a:chOff x="0" y="0"/>
                          <a:chExt cx="5691800" cy="3181386"/>
                        </a:xfrm>
                      </wpg:grpSpPr>
                      <wpg:grpSp>
                        <wpg:cNvPr id="364" name="Group 364"/>
                        <wpg:cNvGrpSpPr/>
                        <wpg:grpSpPr>
                          <a:xfrm>
                            <a:off x="0" y="0"/>
                            <a:ext cx="1056005" cy="1496060"/>
                            <a:chOff x="0" y="0"/>
                            <a:chExt cx="1056005" cy="1496060"/>
                          </a:xfrm>
                        </wpg:grpSpPr>
                        <wpg:grpSp>
                          <wpg:cNvPr id="365" name="Group 365"/>
                          <wpg:cNvGrpSpPr/>
                          <wpg:grpSpPr>
                            <a:xfrm>
                              <a:off x="333375" y="0"/>
                              <a:ext cx="422910" cy="1107440"/>
                              <a:chOff x="0" y="0"/>
                              <a:chExt cx="423080" cy="1107650"/>
                            </a:xfrm>
                          </wpg:grpSpPr>
                          <wps:wsp>
                            <wps:cNvPr id="366" name="Smiley Face 366"/>
                            <wps:cNvSpPr/>
                            <wps:spPr>
                              <a:xfrm>
                                <a:off x="0" y="0"/>
                                <a:ext cx="423080" cy="532263"/>
                              </a:xfrm>
                              <a:prstGeom prst="smileyFace">
                                <a:avLst/>
                              </a:prstGeom>
                              <a:solidFill>
                                <a:srgbClr val="FFC000"/>
                              </a:solidFill>
                              <a:ln w="12700" cap="flat" cmpd="sng" algn="ctr">
                                <a:solidFill>
                                  <a:srgbClr val="FFC000">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7" name="Straight Connector 367"/>
                            <wps:cNvCnPr/>
                            <wps:spPr>
                              <a:xfrm>
                                <a:off x="207563" y="538542"/>
                                <a:ext cx="0" cy="382137"/>
                              </a:xfrm>
                              <a:prstGeom prst="line">
                                <a:avLst/>
                              </a:prstGeom>
                              <a:noFill/>
                              <a:ln w="6350" cap="flat" cmpd="sng" algn="ctr">
                                <a:solidFill>
                                  <a:srgbClr val="5B9BD5"/>
                                </a:solidFill>
                                <a:prstDash val="solid"/>
                                <a:miter lim="800000"/>
                              </a:ln>
                              <a:effectLst/>
                            </wps:spPr>
                            <wps:bodyPr/>
                          </wps:wsp>
                          <wps:wsp>
                            <wps:cNvPr id="368" name="Straight Connector 368"/>
                            <wps:cNvCnPr/>
                            <wps:spPr>
                              <a:xfrm flipH="1">
                                <a:off x="84147" y="661958"/>
                                <a:ext cx="232012" cy="0"/>
                              </a:xfrm>
                              <a:prstGeom prst="line">
                                <a:avLst/>
                              </a:prstGeom>
                              <a:noFill/>
                              <a:ln w="6350" cap="flat" cmpd="sng" algn="ctr">
                                <a:solidFill>
                                  <a:srgbClr val="5B9BD5"/>
                                </a:solidFill>
                                <a:prstDash val="solid"/>
                                <a:miter lim="800000"/>
                              </a:ln>
                              <a:effectLst/>
                            </wps:spPr>
                            <wps:bodyPr/>
                          </wps:wsp>
                          <wps:wsp>
                            <wps:cNvPr id="369" name="Straight Connector 369"/>
                            <wps:cNvCnPr/>
                            <wps:spPr>
                              <a:xfrm flipH="1">
                                <a:off x="50489" y="903180"/>
                                <a:ext cx="163195" cy="204470"/>
                              </a:xfrm>
                              <a:prstGeom prst="line">
                                <a:avLst/>
                              </a:prstGeom>
                              <a:noFill/>
                              <a:ln w="6350" cap="flat" cmpd="sng" algn="ctr">
                                <a:solidFill>
                                  <a:srgbClr val="5B9BD5"/>
                                </a:solidFill>
                                <a:prstDash val="solid"/>
                                <a:miter lim="800000"/>
                              </a:ln>
                              <a:effectLst/>
                            </wps:spPr>
                            <wps:bodyPr/>
                          </wps:wsp>
                          <wps:wsp>
                            <wps:cNvPr id="370" name="Straight Connector 370"/>
                            <wps:cNvCnPr/>
                            <wps:spPr>
                              <a:xfrm>
                                <a:off x="213173" y="914400"/>
                                <a:ext cx="149860" cy="191135"/>
                              </a:xfrm>
                              <a:prstGeom prst="line">
                                <a:avLst/>
                              </a:prstGeom>
                              <a:noFill/>
                              <a:ln w="6350" cap="flat" cmpd="sng" algn="ctr">
                                <a:solidFill>
                                  <a:srgbClr val="5B9BD5"/>
                                </a:solidFill>
                                <a:prstDash val="solid"/>
                                <a:miter lim="800000"/>
                              </a:ln>
                              <a:effectLst/>
                            </wps:spPr>
                            <wps:bodyPr/>
                          </wps:wsp>
                        </wpg:grpSp>
                        <wps:wsp>
                          <wps:cNvPr id="371" name="Text Box 2"/>
                          <wps:cNvSpPr txBox="1">
                            <a:spLocks noChangeArrowheads="1"/>
                          </wps:cNvSpPr>
                          <wps:spPr bwMode="auto">
                            <a:xfrm>
                              <a:off x="0" y="1181100"/>
                              <a:ext cx="1056005" cy="314960"/>
                            </a:xfrm>
                            <a:prstGeom prst="rect">
                              <a:avLst/>
                            </a:prstGeom>
                            <a:noFill/>
                            <a:ln w="9525">
                              <a:noFill/>
                              <a:miter lim="800000"/>
                              <a:headEnd/>
                              <a:tailEnd/>
                            </a:ln>
                          </wps:spPr>
                          <wps:txbx>
                            <w:txbxContent>
                              <w:p w14:paraId="3EAA99E4" w14:textId="77777777" w:rsidR="005404A0" w:rsidRDefault="005404A0" w:rsidP="003E2047">
                                <w:pPr>
                                  <w:jc w:val="center"/>
                                </w:pPr>
                                <w:r>
                                  <w:t>Administrator</w:t>
                                </w:r>
                              </w:p>
                            </w:txbxContent>
                          </wps:txbx>
                          <wps:bodyPr rot="0" vert="horz" wrap="square" lIns="91440" tIns="45720" rIns="91440" bIns="45720" anchor="t" anchorCtr="0">
                            <a:noAutofit/>
                          </wps:bodyPr>
                        </wps:wsp>
                      </wpg:grpSp>
                      <wps:wsp>
                        <wps:cNvPr id="372" name="Oval 372"/>
                        <wps:cNvSpPr/>
                        <wps:spPr>
                          <a:xfrm>
                            <a:off x="1927815" y="298819"/>
                            <a:ext cx="2047875" cy="752475"/>
                          </a:xfrm>
                          <a:prstGeom prst="ellipse">
                            <a:avLst/>
                          </a:prstGeom>
                          <a:solidFill>
                            <a:schemeClr val="accent1">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B192B1" w14:textId="4B4B71B5" w:rsidR="005404A0" w:rsidRPr="00DF2EDB" w:rsidRDefault="005404A0" w:rsidP="003E2047">
                              <w:pPr>
                                <w:jc w:val="center"/>
                                <w:rPr>
                                  <w:color w:val="000000" w:themeColor="text1"/>
                                  <w:lang w:val="en-I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Issue Invoice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73" name="Group 373"/>
                        <wpg:cNvGrpSpPr/>
                        <wpg:grpSpPr>
                          <a:xfrm>
                            <a:off x="4635795" y="21265"/>
                            <a:ext cx="1056005" cy="1496060"/>
                            <a:chOff x="0" y="0"/>
                            <a:chExt cx="1056005" cy="1496060"/>
                          </a:xfrm>
                        </wpg:grpSpPr>
                        <wpg:grpSp>
                          <wpg:cNvPr id="374" name="Group 374"/>
                          <wpg:cNvGrpSpPr/>
                          <wpg:grpSpPr>
                            <a:xfrm>
                              <a:off x="333375" y="0"/>
                              <a:ext cx="422910" cy="1107440"/>
                              <a:chOff x="0" y="0"/>
                              <a:chExt cx="423080" cy="1107650"/>
                            </a:xfrm>
                          </wpg:grpSpPr>
                          <wps:wsp>
                            <wps:cNvPr id="375" name="Smiley Face 375"/>
                            <wps:cNvSpPr/>
                            <wps:spPr>
                              <a:xfrm>
                                <a:off x="0" y="0"/>
                                <a:ext cx="423080" cy="532263"/>
                              </a:xfrm>
                              <a:prstGeom prst="smileyFace">
                                <a:avLst/>
                              </a:prstGeom>
                              <a:solidFill>
                                <a:srgbClr val="FFC000"/>
                              </a:solidFill>
                              <a:ln w="12700" cap="flat" cmpd="sng" algn="ctr">
                                <a:solidFill>
                                  <a:srgbClr val="FFC000">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6" name="Straight Connector 376"/>
                            <wps:cNvCnPr/>
                            <wps:spPr>
                              <a:xfrm>
                                <a:off x="207563" y="538542"/>
                                <a:ext cx="0" cy="382137"/>
                              </a:xfrm>
                              <a:prstGeom prst="line">
                                <a:avLst/>
                              </a:prstGeom>
                              <a:noFill/>
                              <a:ln w="6350" cap="flat" cmpd="sng" algn="ctr">
                                <a:solidFill>
                                  <a:srgbClr val="5B9BD5"/>
                                </a:solidFill>
                                <a:prstDash val="solid"/>
                                <a:miter lim="800000"/>
                              </a:ln>
                              <a:effectLst/>
                            </wps:spPr>
                            <wps:bodyPr/>
                          </wps:wsp>
                          <wps:wsp>
                            <wps:cNvPr id="377" name="Straight Connector 377"/>
                            <wps:cNvCnPr/>
                            <wps:spPr>
                              <a:xfrm flipH="1">
                                <a:off x="84147" y="661958"/>
                                <a:ext cx="232012" cy="0"/>
                              </a:xfrm>
                              <a:prstGeom prst="line">
                                <a:avLst/>
                              </a:prstGeom>
                              <a:noFill/>
                              <a:ln w="6350" cap="flat" cmpd="sng" algn="ctr">
                                <a:solidFill>
                                  <a:srgbClr val="5B9BD5"/>
                                </a:solidFill>
                                <a:prstDash val="solid"/>
                                <a:miter lim="800000"/>
                              </a:ln>
                              <a:effectLst/>
                            </wps:spPr>
                            <wps:bodyPr/>
                          </wps:wsp>
                          <wps:wsp>
                            <wps:cNvPr id="378" name="Straight Connector 378"/>
                            <wps:cNvCnPr/>
                            <wps:spPr>
                              <a:xfrm flipH="1">
                                <a:off x="50489" y="903180"/>
                                <a:ext cx="163195" cy="204470"/>
                              </a:xfrm>
                              <a:prstGeom prst="line">
                                <a:avLst/>
                              </a:prstGeom>
                              <a:noFill/>
                              <a:ln w="6350" cap="flat" cmpd="sng" algn="ctr">
                                <a:solidFill>
                                  <a:srgbClr val="5B9BD5"/>
                                </a:solidFill>
                                <a:prstDash val="solid"/>
                                <a:miter lim="800000"/>
                              </a:ln>
                              <a:effectLst/>
                            </wps:spPr>
                            <wps:bodyPr/>
                          </wps:wsp>
                          <wps:wsp>
                            <wps:cNvPr id="379" name="Straight Connector 379"/>
                            <wps:cNvCnPr/>
                            <wps:spPr>
                              <a:xfrm>
                                <a:off x="213173" y="914400"/>
                                <a:ext cx="149860" cy="191135"/>
                              </a:xfrm>
                              <a:prstGeom prst="line">
                                <a:avLst/>
                              </a:prstGeom>
                              <a:noFill/>
                              <a:ln w="6350" cap="flat" cmpd="sng" algn="ctr">
                                <a:solidFill>
                                  <a:srgbClr val="5B9BD5"/>
                                </a:solidFill>
                                <a:prstDash val="solid"/>
                                <a:miter lim="800000"/>
                              </a:ln>
                              <a:effectLst/>
                            </wps:spPr>
                            <wps:bodyPr/>
                          </wps:wsp>
                        </wpg:grpSp>
                        <wps:wsp>
                          <wps:cNvPr id="380" name="Text Box 2"/>
                          <wps:cNvSpPr txBox="1">
                            <a:spLocks noChangeArrowheads="1"/>
                          </wps:cNvSpPr>
                          <wps:spPr bwMode="auto">
                            <a:xfrm>
                              <a:off x="0" y="1181100"/>
                              <a:ext cx="1056005" cy="314960"/>
                            </a:xfrm>
                            <a:prstGeom prst="rect">
                              <a:avLst/>
                            </a:prstGeom>
                            <a:noFill/>
                            <a:ln w="9525">
                              <a:noFill/>
                              <a:miter lim="800000"/>
                              <a:headEnd/>
                              <a:tailEnd/>
                            </a:ln>
                          </wps:spPr>
                          <wps:txbx>
                            <w:txbxContent>
                              <w:p w14:paraId="34180149" w14:textId="77777777" w:rsidR="005404A0" w:rsidRPr="00C9383D" w:rsidRDefault="005404A0" w:rsidP="003E2047">
                                <w:pPr>
                                  <w:jc w:val="center"/>
                                  <w:rPr>
                                    <w:lang w:val="en-IE"/>
                                  </w:rPr>
                                </w:pPr>
                                <w:r>
                                  <w:rPr>
                                    <w:lang w:val="en-IE"/>
                                  </w:rPr>
                                  <w:t>Patient</w:t>
                                </w:r>
                              </w:p>
                            </w:txbxContent>
                          </wps:txbx>
                          <wps:bodyPr rot="0" vert="horz" wrap="square" lIns="91440" tIns="45720" rIns="91440" bIns="45720" anchor="t" anchorCtr="0">
                            <a:noAutofit/>
                          </wps:bodyPr>
                        </wps:wsp>
                      </wpg:grpSp>
                      <wps:wsp>
                        <wps:cNvPr id="381" name="Straight Connector 381"/>
                        <wps:cNvCnPr/>
                        <wps:spPr>
                          <a:xfrm flipV="1">
                            <a:off x="754912" y="659218"/>
                            <a:ext cx="1192530" cy="0"/>
                          </a:xfrm>
                          <a:prstGeom prst="line">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2" name="Oval 382"/>
                        <wps:cNvSpPr/>
                        <wps:spPr>
                          <a:xfrm>
                            <a:off x="587419" y="1838346"/>
                            <a:ext cx="2051142" cy="706865"/>
                          </a:xfrm>
                          <a:prstGeom prst="ellipse">
                            <a:avLst/>
                          </a:prstGeom>
                          <a:solidFill>
                            <a:schemeClr val="accent1">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C3C0EB" w14:textId="69A87FE3" w:rsidR="005404A0" w:rsidRPr="00DF2EDB" w:rsidRDefault="005404A0" w:rsidP="003E2047">
                              <w:pPr>
                                <w:jc w:val="center"/>
                                <w:rPr>
                                  <w:color w:val="000000" w:themeColor="text1"/>
                                  <w:lang w:val="en-I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 list of patients with outstanding fees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3" name="Oval 383"/>
                        <wps:cNvSpPr/>
                        <wps:spPr>
                          <a:xfrm>
                            <a:off x="2896484" y="2400970"/>
                            <a:ext cx="1790059" cy="780416"/>
                          </a:xfrm>
                          <a:prstGeom prst="ellipse">
                            <a:avLst/>
                          </a:prstGeom>
                          <a:solidFill>
                            <a:schemeClr val="accent1">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7C6882" w14:textId="77777777" w:rsidR="005404A0" w:rsidRPr="00DF2EDB" w:rsidRDefault="005404A0" w:rsidP="003E2047">
                              <w:pPr>
                                <w:jc w:val="center"/>
                                <w:rPr>
                                  <w:color w:val="000000" w:themeColor="text1"/>
                                  <w:lang w:val="en-I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Record outstanding fees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4" name="Text Box 2"/>
                        <wps:cNvSpPr txBox="1">
                          <a:spLocks noChangeArrowheads="1"/>
                        </wps:cNvSpPr>
                        <wps:spPr bwMode="auto">
                          <a:xfrm rot="20105939">
                            <a:off x="2591723" y="2175671"/>
                            <a:ext cx="942975" cy="257175"/>
                          </a:xfrm>
                          <a:prstGeom prst="rect">
                            <a:avLst/>
                          </a:prstGeom>
                          <a:noFill/>
                          <a:ln w="9525">
                            <a:noFill/>
                            <a:miter lim="800000"/>
                            <a:headEnd/>
                            <a:tailEnd/>
                          </a:ln>
                        </wps:spPr>
                        <wps:txbx>
                          <w:txbxContent>
                            <w:p w14:paraId="3DA8696F" w14:textId="77777777" w:rsidR="005404A0" w:rsidRPr="00813C66" w:rsidRDefault="005404A0" w:rsidP="003E2047">
                              <w:pPr>
                                <w:rPr>
                                  <w:lang w:val="en-IE"/>
                                </w:rPr>
                              </w:pPr>
                              <w:r w:rsidRPr="00813C66">
                                <w:rPr>
                                  <w:lang w:val="en-IE"/>
                                </w:rPr>
                                <w:t>&lt;&lt;extends&gt;&gt;</w:t>
                              </w:r>
                            </w:p>
                          </w:txbxContent>
                        </wps:txbx>
                        <wps:bodyPr rot="0" vert="horz" wrap="square" lIns="91440" tIns="45720" rIns="91440" bIns="45720" anchor="t" anchorCtr="0">
                          <a:noAutofit/>
                        </wps:bodyPr>
                      </wps:wsp>
                      <wps:wsp>
                        <wps:cNvPr id="385" name="Text Box 2"/>
                        <wps:cNvSpPr txBox="1">
                          <a:spLocks noChangeArrowheads="1"/>
                        </wps:cNvSpPr>
                        <wps:spPr bwMode="auto">
                          <a:xfrm rot="469768">
                            <a:off x="1255955" y="1337721"/>
                            <a:ext cx="942975" cy="257175"/>
                          </a:xfrm>
                          <a:prstGeom prst="rect">
                            <a:avLst/>
                          </a:prstGeom>
                          <a:noFill/>
                          <a:ln w="9525">
                            <a:noFill/>
                            <a:miter lim="800000"/>
                            <a:headEnd/>
                            <a:tailEnd/>
                          </a:ln>
                        </wps:spPr>
                        <wps:txbx>
                          <w:txbxContent>
                            <w:p w14:paraId="6BBF909E" w14:textId="77777777" w:rsidR="005404A0" w:rsidRPr="00813C66" w:rsidRDefault="005404A0" w:rsidP="003E2047">
                              <w:pPr>
                                <w:rPr>
                                  <w:lang w:val="en-IE"/>
                                </w:rPr>
                              </w:pPr>
                              <w:r w:rsidRPr="00813C66">
                                <w:rPr>
                                  <w:lang w:val="en-IE"/>
                                </w:rPr>
                                <w:t>&lt;&lt;</w:t>
                              </w:r>
                              <w:r>
                                <w:rPr>
                                  <w:lang w:val="en-IE"/>
                                </w:rPr>
                                <w:t>Includes</w:t>
                              </w:r>
                              <w:r w:rsidRPr="00813C66">
                                <w:rPr>
                                  <w:lang w:val="en-IE"/>
                                </w:rPr>
                                <w:t>&gt;&gt;</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299AE683" id="Group 363" o:spid="_x0000_s1272" style="position:absolute;margin-left:0;margin-top:22.8pt;width:448.15pt;height:250.5pt;z-index:251614720;mso-position-horizontal-relative:margin;mso-height-relative:margin" coordsize="56918,31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">
                <v:group id="Group 364" o:spid="_x0000_s1273" style="position:absolute;width:10560;height:14960" coordsize="10560,149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group id="Group 365" o:spid="_x0000_s1274" style="position:absolute;left:3333;width:4229;height:11074" coordsize="4230,110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6iyhcYAAADcAAAADwAAAGRycy9kb3ducmV2LnhtbESPQWuDQBSE74X+h+UV&#10;emtWG5RisxEJbekhBGIKpbeH+6IS9624WzX/PhsI5DjMzDfMKp9NJ0YaXGtZQbyIQBBXVrdcK/g5&#10;fL68gXAeWWNnmRScyUG+fnxYYabtxHsaS1+LAGGXoYLG+z6T0lUNGXQL2xMH72gHgz7IoZZ6wCnA&#10;TSdfoyiVBlsOCw32tGmoOpX/RsHXhFOxjD/G7em4Of8dkt3vNialnp/m4h2Ep9nfw7f2t1awTBO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rqLKFxgAAANwA&#10;AAAPAAAAAAAAAAAAAAAAAKoCAABkcnMvZG93bnJldi54bWxQSwUGAAAAAAQABAD6AAAAnQMAAAAA&#10;">
                    <v:shape id="Smiley Face 366" o:spid="_x0000_s1275" type="#_x0000_t96" style="position:absolute;width:4230;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1YqsUA&#10;AADcAAAADwAAAGRycy9kb3ducmV2LnhtbESPQWvCQBSE70L/w/IKvemmrYQQXUMoFEWQohba4yP7&#10;3KTNvg3Z1cR/7xaEHoeZ+YZZFqNtxYV63zhW8DxLQBBXTjdsFHwe36cZCB+QNbaOScGVPBSrh8kS&#10;c+0G3tPlEIyIEPY5KqhD6HIpfVWTRT9zHXH0Tq63GKLsjdQ9DhFuW/mSJKm02HBcqLGjt5qq38PZ&#10;KsCz3/GQbE25+/rIfoz/xvVxrtTT41guQAQaw3/43t5oBa9pCn9n4hG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LViqxQAAANwAAAAPAAAAAAAAAAAAAAAAAJgCAABkcnMv&#10;ZG93bnJldi54bWxQSwUGAAAAAAQABAD1AAAAigMAAAAA&#10;" fillcolor="#ffc000" strokecolor="#bc8c00" strokeweight="1pt">
                      <v:stroke joinstyle="miter"/>
                    </v:shape>
                    <v:line id="Straight Connector 367" o:spid="_x0000_s1276" style="position:absolute;visibility:visible;mso-wrap-style:square" from="2075,5385" to="2075,92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PrEcUAAADcAAAADwAAAGRycy9kb3ducmV2LnhtbESPT2vCQBTE74V+h+UVetNN/xA1uooU&#10;CoEIYtSDt0f2mQ1m34bsVtNv3xWEHoeZ+Q2zWA22FVfqfeNYwds4AUFcOd1wreCw/x5NQfiArLF1&#10;TAp+ycNq+fy0wEy7G+/oWoZaRAj7DBWYELpMSl8ZsujHriOO3tn1FkOUfS11j7cIt618T5JUWmw4&#10;Lhjs6MtQdSl/rILNtuhysz6ynJbFrDil+ca2n0q9vgzrOYhAQ/gPP9q5VvCRTuB+Jh4Buf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MPrEcUAAADcAAAADwAAAAAAAAAA&#10;AAAAAAChAgAAZHJzL2Rvd25yZXYueG1sUEsFBgAAAAAEAAQA+QAAAJMDAAAAAA==&#10;" strokecolor="#5b9bd5" strokeweight=".5pt">
                      <v:stroke joinstyle="miter"/>
                    </v:line>
                    <v:line id="Straight Connector 368" o:spid="_x0000_s1277" style="position:absolute;flip:x;visibility:visible;mso-wrap-style:square" from="841,6619" to="3161,6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II6b4AAADcAAAADwAAAGRycy9kb3ducmV2LnhtbERPy4rCMBTdC/5DuII7TR2ZItUoUhVc&#10;jg90e2mubbG5KU2mrX9vFoLLw3mvNr2pREuNKy0rmE0jEMSZ1SXnCq6Xw2QBwnlkjZVlUvAiB5v1&#10;cLDCRNuOT9SefS5CCLsEFRTe14mULivIoJvamjhwD9sY9AE2udQNdiHcVPInimJpsOTQUGBNaUHZ&#10;8/xvFOAftrv96Tfu7r28di95S9PKKDUe9dslCE+9/4o/7qNWMI/D2nAmHAG5f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iggjpvgAAANwAAAAPAAAAAAAAAAAAAAAAAKEC&#10;AABkcnMvZG93bnJldi54bWxQSwUGAAAAAAQABAD5AAAAjAMAAAAA&#10;" strokecolor="#5b9bd5" strokeweight=".5pt">
                      <v:stroke joinstyle="miter"/>
                    </v:line>
                    <v:line id="Straight Connector 369" o:spid="_x0000_s1278" style="position:absolute;flip:x;visibility:visible;mso-wrap-style:square" from="504,9031" to="2136,11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6tcsIAAADcAAAADwAAAGRycy9kb3ducmV2LnhtbESPT4vCMBTE7wt+h/CEva2pu1i0GkW6&#10;Lnj0H3p9NM+22LyUJrb1228EweMwM79hFqveVKKlxpWWFYxHEQjizOqScwWn49/XFITzyBory6Tg&#10;QQ5Wy8HHAhNtO95Te/C5CBB2CSoovK8TKV1WkEE3sjVx8K62MeiDbHKpG+wC3FTyO4piabDksFBg&#10;TWlB2e1wNwpwh+3vZj+Ju0svT91DntO0Mkp9Dvv1HISn3r/Dr/ZWK/iJZ/A8E46AXP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c6tcsIAAADcAAAADwAAAAAAAAAAAAAA&#10;AAChAgAAZHJzL2Rvd25yZXYueG1sUEsFBgAAAAAEAAQA+QAAAJADAAAAAA==&#10;" strokecolor="#5b9bd5" strokeweight=".5pt">
                      <v:stroke joinstyle="miter"/>
                    </v:line>
                    <v:line id="Straight Connector 370" o:spid="_x0000_s1279" style="position:absolute;visibility:visible;mso-wrap-style:square" from="2131,9144" to="3630,110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PluMIAAADcAAAADwAAAGRycy9kb3ducmV2LnhtbERPy2rCQBTdF/oPwy24ayY+sDZ1FBGE&#10;QAQxbRfdXTK3mWDmTsiMGv/eWQguD+e9XA+2FRfqfeNYwThJQRBXTjdcK/j53r0vQPiArLF1TApu&#10;5GG9en1ZYqbdlY90KUMtYgj7DBWYELpMSl8ZsugT1xFH7t/1FkOEfS11j9cYbls5SdO5tNhwbDDY&#10;0dZQdSrPVsH+UHS52fyyXJTFZ/E3z/e2nSk1ehs2XyACDeEpfrhzrWD6EefHM/E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vPluMIAAADcAAAADwAAAAAAAAAAAAAA&#10;AAChAgAAZHJzL2Rvd25yZXYueG1sUEsFBgAAAAAEAAQA+QAAAJADAAAAAA==&#10;" strokecolor="#5b9bd5" strokeweight=".5pt">
                      <v:stroke joinstyle="miter"/>
                    </v:line>
                  </v:group>
                  <v:shape id="_x0000_s1280" type="#_x0000_t202" style="position:absolute;top:11811;width:10560;height:31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6n58QA&#10;AADcAAAADwAAAGRycy9kb3ducmV2LnhtbESPS2vDMBCE74H+B7GF3hIpaV51rYTSEuippXlBbou1&#10;fhBrZSw1dv99FQjkOMzMN0y67m0tLtT6yrGG8UiBIM6cqbjQsN9thksQPiAbrB2Thj/ysF49DFJM&#10;jOv4hy7bUIgIYZ+ghjKEJpHSZyVZ9CPXEEcvd63FEGVbSNNiF+G2lhOl5tJixXGhxIbeS8rO21+r&#10;4fCVn45T9V182FnTuV5Jti9S66fH/u0VRKA+3MO39qfR8LwYw/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ep+fEAAAA3AAAAA8AAAAAAAAAAAAAAAAAmAIAAGRycy9k&#10;b3ducmV2LnhtbFBLBQYAAAAABAAEAPUAAACJAwAAAAA=&#10;" filled="f" stroked="f">
                    <v:textbox>
                      <w:txbxContent>
                        <w:p w14:paraId="3EAA99E4" w14:textId="77777777" w:rsidR="005404A0" w:rsidRDefault="005404A0" w:rsidP="003E2047">
                          <w:pPr>
                            <w:jc w:val="center"/>
                          </w:pPr>
                          <w:r>
                            <w:t>Administrator</w:t>
                          </w:r>
                        </w:p>
                      </w:txbxContent>
                    </v:textbox>
                  </v:shape>
                </v:group>
                <v:oval id="Oval 372" o:spid="_x0000_s1281" style="position:absolute;left:19278;top:2988;width:20478;height:7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7k9lMMA&#10;AADcAAAADwAAAGRycy9kb3ducmV2LnhtbESPzarCMBSE94LvEI7gTlMVVHqNol4uCLrxb+Hu0Bzb&#10;cpOT0kStb28EweUwM98ws0VjjbhT7UvHCgb9BARx5nTJuYLT8a83BeEDskbjmBQ8ycNi3m7NMNXu&#10;wXu6H0IuIoR9igqKEKpUSp8VZNH3XUUcvaurLYYo61zqGh8Rbo0cJslYWiw5LhRY0bqg7P9wswrM&#10;eLW/mrK5+Odu9ytH23A7nrVS3U6z/AERqAnf8Ke90QpGkyG8z8QjIO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7k9lMMAAADcAAAADwAAAAAAAAAAAAAAAACYAgAAZHJzL2Rv&#10;d25yZXYueG1sUEsFBgAAAAAEAAQA9QAAAIgDAAAAAA==&#10;" fillcolor="#9cc2e5 [1940]" strokecolor="black [3213]" strokeweight="1pt">
                  <v:stroke joinstyle="miter"/>
                  <v:textbox>
                    <w:txbxContent>
                      <w:p w14:paraId="42B192B1" w14:textId="4B4B71B5" w:rsidR="005404A0" w:rsidRPr="00DF2EDB" w:rsidRDefault="005404A0" w:rsidP="003E2047">
                        <w:pPr>
                          <w:jc w:val="center"/>
                          <w:rPr>
                            <w:color w:val="000000" w:themeColor="text1"/>
                            <w:lang w:val="en-I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Issue Invoice</w:t>
                        </w:r>
                      </w:p>
                    </w:txbxContent>
                  </v:textbox>
                </v:oval>
                <v:group id="Group 373" o:spid="_x0000_s1282" style="position:absolute;left:46357;top:212;width:10561;height:14961" coordsize="10560,149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QZt8UAAADcAAAADwAAAGRycy9kb3ducmV2LnhtbESPT2vCQBTE7wW/w/KE&#10;3uomhlaJriKipQcR/APi7ZF9JsHs25Bdk/jtuwWhx2FmfsPMl72pREuNKy0riEcRCOLM6pJzBefT&#10;9mMKwnlkjZVlUvAkB8vF4G2OqbYdH6g9+lwECLsUFRTe16mULivIoBvZmjh4N9sY9EE2udQNdgFu&#10;KjmOoi9psOSwUGBN64Ky+/FhFHx32K2SeNPu7rf183r63F92MSn1PuxXMxCeev8ffrV/tIJkks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7UGbfFAAAA3AAA&#10;AA8AAAAAAAAAAAAAAAAAqgIAAGRycy9kb3ducmV2LnhtbFBLBQYAAAAABAAEAPoAAACcAwAAAAA=&#10;">
                  <v:group id="Group 374" o:spid="_x0000_s1283" style="position:absolute;left:3333;width:4229;height:11074" coordsize="4230,110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2Bw8UAAADcAAAADwAAAGRycy9kb3ducmV2LnhtbESPQWvCQBSE7wX/w/IE&#10;b7qJWi3RVURUPEihWii9PbLPJJh9G7JrEv+9WxB6HGbmG2a57kwpGqpdYVlBPIpAEKdWF5wp+L7s&#10;hx8gnEfWWFomBQ9ysF713paYaNvyFzVnn4kAYZeggtz7KpHSpTkZdCNbEQfvamuDPsg6k7rGNsBN&#10;KcdRNJMGCw4LOVa0zSm9ne9GwaHFdjOJd83pdt0+fi/vnz+nmJQa9LvNAoSnzv+HX+2jVjCZT+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E9gcPFAAAA3AAA&#10;AA8AAAAAAAAAAAAAAAAAqgIAAGRycy9kb3ducmV2LnhtbFBLBQYAAAAABAAEAPoAAACcAwAAAAA=&#10;">
                    <v:shape id="Smiley Face 375" o:spid="_x0000_s1284" type="#_x0000_t96" style="position:absolute;width:4230;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ZQAMUA&#10;AADcAAAADwAAAGRycy9kb3ducmV2LnhtbESP3WoCMRSE7wu+QziCdzWrtiqrUUSQloKIP6CXh80x&#10;u7o5WTbR3b59Uyj0cpiZb5j5srWleFLtC8cKBv0EBHHmdMFGwem4eZ2C8AFZY+mYFHyTh+Wi8zLH&#10;VLuG9/Q8BCMihH2KCvIQqlRKn+Vk0fddRRy9q6sthihrI3WNTYTbUg6TZCwtFhwXcqxonVN2Pzys&#10;Anz4LTfJl1ltz7vpzfgLfhzflOp129UMRKA2/If/2p9awWjyDr9n4hGQi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JlAAxQAAANwAAAAPAAAAAAAAAAAAAAAAAJgCAABkcnMv&#10;ZG93bnJldi54bWxQSwUGAAAAAAQABAD1AAAAigMAAAAA&#10;" fillcolor="#ffc000" strokecolor="#bc8c00" strokeweight="1pt">
                      <v:stroke joinstyle="miter"/>
                    </v:shape>
                    <v:line id="Straight Connector 376" o:spid="_x0000_s1285" style="position:absolute;visibility:visible;mso-wrap-style:square" from="2075,5385" to="2075,92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bYV8UAAADcAAAADwAAAGRycy9kb3ducmV2LnhtbESPT2vCQBTE74V+h+UVetNN/xA1uooU&#10;CoEIYtSDt0f2mQ1m34bsVtNv3xWEHoeZ+Q2zWA22FVfqfeNYwds4AUFcOd1wreCw/x5NQfiArLF1&#10;TAp+ycNq+fy0wEy7G+/oWoZaRAj7DBWYELpMSl8ZsujHriOO3tn1FkOUfS11j7cIt618T5JUWmw4&#10;Lhjs6MtQdSl/rILNtuhysz6ynJbFrDil+ca2n0q9vgzrOYhAQ/gPP9q5VvAxSeF+Jh4Buf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lbYV8UAAADcAAAADwAAAAAAAAAA&#10;AAAAAAChAgAAZHJzL2Rvd25yZXYueG1sUEsFBgAAAAAEAAQA+QAAAJMDAAAAAA==&#10;" strokecolor="#5b9bd5" strokeweight=".5pt">
                      <v:stroke joinstyle="miter"/>
                    </v:line>
                    <v:line id="Straight Connector 377" o:spid="_x0000_s1286" style="position:absolute;flip:x;visibility:visible;mso-wrap-style:square" from="841,6619" to="3161,6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QKRsMAAADcAAAADwAAAGRycy9kb3ducmV2LnhtbESPT2vCQBTE74LfYXmCN91Y0ZTUVSSt&#10;4LHR0F4f2dckNPs2ZLf58+3dQqHHYWZ+wxxOo2lET52rLSvYrCMQxIXVNZcK8vtl9QzCeWSNjWVS&#10;MJGD03E+O2Ci7cAZ9TdfigBhl6CCyvs2kdIVFRl0a9sSB+/LdgZ9kF0pdYdDgJtGPkXRXhqsOSxU&#10;2FJaUfF9+zEK8B3717dstx8+R5kPk/xI08YotVyM5xcQnkb/H/5rX7WCbRzD75lwBOTx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bECkbDAAAA3AAAAA8AAAAAAAAAAAAA&#10;AAAAoQIAAGRycy9kb3ducmV2LnhtbFBLBQYAAAAABAAEAPkAAACRAwAAAAA=&#10;" strokecolor="#5b9bd5" strokeweight=".5pt">
                      <v:stroke joinstyle="miter"/>
                    </v:line>
                    <v:line id="Straight Connector 378" o:spid="_x0000_s1287" style="position:absolute;flip:x;visibility:visible;mso-wrap-style:square" from="504,9031" to="2136,11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1ueNMEAAADcAAAADwAAAGRycy9kb3ducmV2LnhtbERPz2vCMBS+D/wfwhO8zXSOuVFNi3QT&#10;PM5atuujebZlzUtJsrb+9+Yw2PHj+73PZ9OLkZzvLCt4WicgiGurO24UVJfj4xsIH5A19pZJwY08&#10;5NniYY+pthOfaSxDI2II+xQVtCEMqZS+bsmgX9uBOHJX6wyGCF0jtcMphptebpJkKw12HBtaHKho&#10;qf4pf40C/MTx/eP8sp2+Z1lNN/lVFL1RarWcDzsQgebwL/5zn7SC59e4Np6JR0Bm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nW540wQAAANwAAAAPAAAAAAAAAAAAAAAA&#10;AKECAABkcnMvZG93bnJldi54bWxQSwUGAAAAAAQABAD5AAAAjwMAAAAA&#10;" strokecolor="#5b9bd5" strokeweight=".5pt">
                      <v:stroke joinstyle="miter"/>
                    </v:line>
                    <v:line id="Straight Connector 379" o:spid="_x0000_s1288" style="position:absolute;visibility:visible;mso-wrap-style:square" from="2131,9144" to="3630,110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lMJcUAAADcAAAADwAAAGRycy9kb3ducmV2LnhtbESPT2vCQBTE7wW/w/IEb3WjFv9EV5GC&#10;EIhQjO3B2yP7mg3Nvg3ZrcZv3xWEHoeZ+Q2z2fW2EVfqfO1YwWScgCAuna65UvB5PrwuQfiArLFx&#10;TAru5GG3HbxsMNXuxie6FqESEcI+RQUmhDaV0peGLPqxa4mj9+06iyHKrpK6w1uE20ZOk2QuLdYc&#10;Fwy29G6o/Cl+rYLjR95mZv/Fclnkq/wyz462eVNqNOz3axCB+vAffrYzrWC2WMHjTDwCcvs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8lMJcUAAADcAAAADwAAAAAAAAAA&#10;AAAAAAChAgAAZHJzL2Rvd25yZXYueG1sUEsFBgAAAAAEAAQA+QAAAJMDAAAAAA==&#10;" strokecolor="#5b9bd5" strokeweight=".5pt">
                      <v:stroke joinstyle="miter"/>
                    </v:line>
                  </v:group>
                  <v:shape id="_x0000_s1289" type="#_x0000_t202" style="position:absolute;top:11811;width:10560;height:31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dyW8AA&#10;AADcAAAADwAAAGRycy9kb3ducmV2LnhtbERPy4rCMBTdC/5DuII7TdRRnGoUUQRXIz5mYHaX5toW&#10;m5vSRNv5+8lCcHk47+W6taV4Uu0LxxpGQwWCOHWm4EzD9bIfzEH4gGywdEwa/sjDetXtLDExruET&#10;Pc8hEzGEfYIa8hCqREqf5mTRD11FHLmbqy2GCOtMmhqbGG5LOVZqJi0WHBtyrGibU3o/P6yG76/b&#10;78+HOmY7O60a1yrJ9lNq3e+1mwWIQG14i1/ug9Ewmcf58Uw8AnL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EdyW8AAAADcAAAADwAAAAAAAAAAAAAAAACYAgAAZHJzL2Rvd25y&#10;ZXYueG1sUEsFBgAAAAAEAAQA9QAAAIUDAAAAAA==&#10;" filled="f" stroked="f">
                    <v:textbox>
                      <w:txbxContent>
                        <w:p w14:paraId="34180149" w14:textId="77777777" w:rsidR="005404A0" w:rsidRPr="00C9383D" w:rsidRDefault="005404A0" w:rsidP="003E2047">
                          <w:pPr>
                            <w:jc w:val="center"/>
                            <w:rPr>
                              <w:lang w:val="en-IE"/>
                            </w:rPr>
                          </w:pPr>
                          <w:r>
                            <w:rPr>
                              <w:lang w:val="en-IE"/>
                            </w:rPr>
                            <w:t>Patient</w:t>
                          </w:r>
                        </w:p>
                      </w:txbxContent>
                    </v:textbox>
                  </v:shape>
                </v:group>
                <v:line id="Straight Connector 381" o:spid="_x0000_s1290" style="position:absolute;flip:y;visibility:visible;mso-wrap-style:square" from="7549,6592" to="19474,6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JzhcMAAADcAAAADwAAAGRycy9kb3ducmV2LnhtbESPT4vCMBTE7wt+h/CEvSyaqouUahTp&#10;uuLRv/dn82yLzUtpslr99EZY8DjMzG+Y6bw1lbhS40rLCgb9CARxZnXJuYLD/rcXg3AeWWNlmRTc&#10;ycF81vmYYqLtjbd03flcBAi7BBUU3teJlC4ryKDr25o4eGfbGPRBNrnUDd4C3FRyGEVjabDksFBg&#10;TWlB2WX3ZxQ8zGkb8/f+vsHV4/jzlZYnXKZKfXbbxQSEp9a/w//ttVYwigfwOhOOgJw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qic4XDAAAA3AAAAA8AAAAAAAAAAAAA&#10;AAAAoQIAAGRycy9kb3ducmV2LnhtbFBLBQYAAAAABAAEAPkAAACRAwAAAAA=&#10;" strokecolor="black [3213]" strokeweight=".5pt">
                  <v:stroke endarrow="block" joinstyle="miter"/>
                </v:line>
                <v:oval id="Oval 382" o:spid="_x0000_s1291" style="position:absolute;left:5874;top:18383;width:20511;height:70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xNs8IA&#10;AADcAAAADwAAAGRycy9kb3ducmV2LnhtbESPQYvCMBSE74L/ITzBm6YqiFSjrMrCgl60evD2aJ5t&#10;2eSlNFHrvzeC4HGYmW+Yxaq1Rtyp8ZVjBaNhAoI4d7riQsEp+x3MQPiArNE4JgVP8rBadjsLTLV7&#10;8IHux1CICGGfooIyhDqV0uclWfRDVxNH7+oaiyHKppC6wUeEWyPHSTKVFiuOCyXWtCkp/z/erAIz&#10;XR+upmov/rnfb+VkF27ZWSvV77U/cxCB2vANf9p/WsFkNob3mXgE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bE2zwgAAANwAAAAPAAAAAAAAAAAAAAAAAJgCAABkcnMvZG93&#10;bnJldi54bWxQSwUGAAAAAAQABAD1AAAAhwMAAAAA&#10;" fillcolor="#9cc2e5 [1940]" strokecolor="black [3213]" strokeweight="1pt">
                  <v:stroke joinstyle="miter"/>
                  <v:textbox>
                    <w:txbxContent>
                      <w:p w14:paraId="59C3C0EB" w14:textId="69A87FE3" w:rsidR="005404A0" w:rsidRPr="00DF2EDB" w:rsidRDefault="005404A0" w:rsidP="003E2047">
                        <w:pPr>
                          <w:jc w:val="center"/>
                          <w:rPr>
                            <w:color w:val="000000" w:themeColor="text1"/>
                            <w:lang w:val="en-I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 list of patients with outstanding fees</w:t>
                        </w:r>
                      </w:p>
                    </w:txbxContent>
                  </v:textbox>
                </v:oval>
                <v:oval id="Oval 383" o:spid="_x0000_s1292" style="position:absolute;left:28964;top:24009;width:17901;height:78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DoKMUA&#10;AADcAAAADwAAAGRycy9kb3ducmV2LnhtbESPzWrDMBCE74W+g9hCbo3cGkJwI5v+EAjEFyfpobfF&#10;2tim0spYSmy/fRQo9DjMzDfMppisEVcafOdYwcsyAUFcO91xo+B03D6vQfiArNE4JgUzeSjyx4cN&#10;ZtqNXNH1EBoRIewzVNCG0GdS+roli37peuLond1gMUQ5NFIPOEa4NfI1SVbSYsdxocWePluqfw8X&#10;q8CsPqqz6aYfP5fll0z34XL81kotnqb3NxCBpvAf/mvvtIJ0ncL9TDwCMr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IOgoxQAAANwAAAAPAAAAAAAAAAAAAAAAAJgCAABkcnMv&#10;ZG93bnJldi54bWxQSwUGAAAAAAQABAD1AAAAigMAAAAA&#10;" fillcolor="#9cc2e5 [1940]" strokecolor="black [3213]" strokeweight="1pt">
                  <v:stroke joinstyle="miter"/>
                  <v:textbox>
                    <w:txbxContent>
                      <w:p w14:paraId="617C6882" w14:textId="77777777" w:rsidR="005404A0" w:rsidRPr="00DF2EDB" w:rsidRDefault="005404A0" w:rsidP="003E2047">
                        <w:pPr>
                          <w:jc w:val="center"/>
                          <w:rPr>
                            <w:color w:val="000000" w:themeColor="text1"/>
                            <w:lang w:val="en-I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Record outstanding fees</w:t>
                        </w:r>
                      </w:p>
                    </w:txbxContent>
                  </v:textbox>
                </v:oval>
                <v:shape id="_x0000_s1293" type="#_x0000_t202" style="position:absolute;left:25917;top:21756;width:9429;height:2572;rotation:-163191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vTYMQA&#10;AADcAAAADwAAAGRycy9kb3ducmV2LnhtbESP3YrCMBSE7xd8h3AEbxZNVxeRahSRFUQE8ecBjsmx&#10;LTYnpYna+vRmYWEvh5n5hpktGluKB9W+cKzga5CAINbOFJwpOJ/W/QkIH5ANlo5JQUseFvPOxwxT&#10;4558oMcxZCJC2KeoIA+hSqX0OieLfuAq4uhdXW0xRFln0tT4jHBbymGSjKXFguNCjhWtctK3490q&#10;0OZnt73s97r5lPdT+XKtD9tWqV63WU5BBGrCf/ivvTEKRpNv+D0Tj4Cc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L02DEAAAA3AAAAA8AAAAAAAAAAAAAAAAAmAIAAGRycy9k&#10;b3ducmV2LnhtbFBLBQYAAAAABAAEAPUAAACJAwAAAAA=&#10;" filled="f" stroked="f">
                  <v:textbox>
                    <w:txbxContent>
                      <w:p w14:paraId="3DA8696F" w14:textId="77777777" w:rsidR="005404A0" w:rsidRPr="00813C66" w:rsidRDefault="005404A0" w:rsidP="003E2047">
                        <w:pPr>
                          <w:rPr>
                            <w:lang w:val="en-IE"/>
                          </w:rPr>
                        </w:pPr>
                        <w:r w:rsidRPr="00813C66">
                          <w:rPr>
                            <w:lang w:val="en-IE"/>
                          </w:rPr>
                          <w:t>&lt;&lt;extends&gt;&gt;</w:t>
                        </w:r>
                      </w:p>
                    </w:txbxContent>
                  </v:textbox>
                </v:shape>
                <v:shape id="_x0000_s1294" type="#_x0000_t202" style="position:absolute;left:12559;top:13377;width:9430;height:2571;rotation:51311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oa2sYA&#10;AADcAAAADwAAAGRycy9kb3ducmV2LnhtbESPQWvCQBSE74L/YXlCb7oxWrXRVUQo6KEFYyE9PrKv&#10;STT7NmRXjf/eLRR6HGbmG2a16UwtbtS6yrKC8SgCQZxbXXGh4Ov0PlyAcB5ZY22ZFDzIwWbd760w&#10;0fbOR7qlvhABwi5BBaX3TSKly0sy6Ea2IQ7ej20N+iDbQuoW7wFuahlH0UwarDgslNjQrqT8kl6N&#10;gmIfZ9M41d8f4+thdv402dtpnin1Mui2SxCeOv8f/mvvtYLJ4hV+z4QjIN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Noa2sYAAADcAAAADwAAAAAAAAAAAAAAAACYAgAAZHJz&#10;L2Rvd25yZXYueG1sUEsFBgAAAAAEAAQA9QAAAIsDAAAAAA==&#10;" filled="f" stroked="f">
                  <v:textbox>
                    <w:txbxContent>
                      <w:p w14:paraId="6BBF909E" w14:textId="77777777" w:rsidR="005404A0" w:rsidRPr="00813C66" w:rsidRDefault="005404A0" w:rsidP="003E2047">
                        <w:pPr>
                          <w:rPr>
                            <w:lang w:val="en-IE"/>
                          </w:rPr>
                        </w:pPr>
                        <w:bookmarkStart w:id="51" w:name="_GoBack"/>
                        <w:r w:rsidRPr="00813C66">
                          <w:rPr>
                            <w:lang w:val="en-IE"/>
                          </w:rPr>
                          <w:t>&lt;&lt;</w:t>
                        </w:r>
                        <w:r>
                          <w:rPr>
                            <w:lang w:val="en-IE"/>
                          </w:rPr>
                          <w:t>Includes</w:t>
                        </w:r>
                        <w:r w:rsidRPr="00813C66">
                          <w:rPr>
                            <w:lang w:val="en-IE"/>
                          </w:rPr>
                          <w:t>&gt;&gt;</w:t>
                        </w:r>
                        <w:bookmarkEnd w:id="51"/>
                      </w:p>
                    </w:txbxContent>
                  </v:textbox>
                </v:shape>
                <w10:wrap anchorx="margin"/>
              </v:group>
            </w:pict>
          </mc:Fallback>
        </mc:AlternateContent>
      </w:r>
    </w:p>
    <w:p w14:paraId="23B6EC54" w14:textId="10A37362" w:rsidR="003E2047" w:rsidRDefault="003E2047" w:rsidP="003E2047"/>
    <w:p w14:paraId="3B9521DE" w14:textId="77777777" w:rsidR="003E2047" w:rsidRDefault="003E2047" w:rsidP="003E2047"/>
    <w:p w14:paraId="634102D6" w14:textId="0A4D041B" w:rsidR="003E2047" w:rsidRDefault="003E2047" w:rsidP="003E2047">
      <w:r>
        <w:rPr>
          <w:noProof/>
          <w:lang w:val="en-IE" w:eastAsia="en-IE"/>
        </w:rPr>
        <mc:AlternateContent>
          <mc:Choice Requires="wps">
            <w:drawing>
              <wp:anchor distT="0" distB="0" distL="114300" distR="114300" simplePos="0" relativeHeight="251615744" behindDoc="0" locked="0" layoutInCell="1" allowOverlap="1" wp14:anchorId="47A336CE" wp14:editId="3AC921BF">
                <wp:simplePos x="0" y="0"/>
                <wp:positionH relativeFrom="column">
                  <wp:posOffset>3876675</wp:posOffset>
                </wp:positionH>
                <wp:positionV relativeFrom="paragraph">
                  <wp:posOffset>92155</wp:posOffset>
                </wp:positionV>
                <wp:extent cx="1092238" cy="2615"/>
                <wp:effectExtent l="0" t="0" r="12700" b="35560"/>
                <wp:wrapNone/>
                <wp:docPr id="386" name="Straight Connector 386"/>
                <wp:cNvGraphicFramePr/>
                <a:graphic xmlns:a="http://schemas.openxmlformats.org/drawingml/2006/main">
                  <a:graphicData uri="http://schemas.microsoft.com/office/word/2010/wordprocessingShape">
                    <wps:wsp>
                      <wps:cNvCnPr/>
                      <wps:spPr>
                        <a:xfrm flipH="1">
                          <a:off x="0" y="0"/>
                          <a:ext cx="1092238" cy="26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78A9BB" id="Straight Connector 386" o:spid="_x0000_s1026" style="position:absolute;flip:x;z-index:251615744;visibility:visible;mso-wrap-style:square;mso-wrap-distance-left:9pt;mso-wrap-distance-top:0;mso-wrap-distance-right:9pt;mso-wrap-distance-bottom:0;mso-position-horizontal:absolute;mso-position-horizontal-relative:text;mso-position-vertical:absolute;mso-position-vertical-relative:text" from="305.25pt,7.25pt" to="391.2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" strokecolor="black [3200]" strokeweight=".5pt">
                <v:stroke joinstyle="miter"/>
              </v:line>
            </w:pict>
          </mc:Fallback>
        </mc:AlternateContent>
      </w:r>
    </w:p>
    <w:p w14:paraId="5016A6A1" w14:textId="64CB5785" w:rsidR="003E2047" w:rsidRDefault="003E2047" w:rsidP="003E2047">
      <w:r>
        <w:rPr>
          <w:noProof/>
          <w:lang w:val="en-IE" w:eastAsia="en-IE"/>
        </w:rPr>
        <mc:AlternateContent>
          <mc:Choice Requires="wps">
            <w:drawing>
              <wp:anchor distT="0" distB="0" distL="114300" distR="114300" simplePos="0" relativeHeight="251616768" behindDoc="0" locked="0" layoutInCell="1" allowOverlap="1" wp14:anchorId="67E96B78" wp14:editId="3D982C22">
                <wp:simplePos x="0" y="0"/>
                <wp:positionH relativeFrom="column">
                  <wp:posOffset>1857375</wp:posOffset>
                </wp:positionH>
                <wp:positionV relativeFrom="paragraph">
                  <wp:posOffset>137794</wp:posOffset>
                </wp:positionV>
                <wp:extent cx="476250" cy="847725"/>
                <wp:effectExtent l="38100" t="0" r="19050" b="47625"/>
                <wp:wrapNone/>
                <wp:docPr id="387" name="Straight Arrow Connector 387"/>
                <wp:cNvGraphicFramePr/>
                <a:graphic xmlns:a="http://schemas.openxmlformats.org/drawingml/2006/main">
                  <a:graphicData uri="http://schemas.microsoft.com/office/word/2010/wordprocessingShape">
                    <wps:wsp>
                      <wps:cNvCnPr/>
                      <wps:spPr>
                        <a:xfrm flipH="1">
                          <a:off x="0" y="0"/>
                          <a:ext cx="476250" cy="847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275F8C" id="Straight Arrow Connector 387" o:spid="_x0000_s1026" type="#_x0000_t32" style="position:absolute;margin-left:146.25pt;margin-top:10.85pt;width:37.5pt;height:66.75pt;flip:x;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" strokecolor="black [3200]" strokeweight=".5pt">
                <v:stroke endarrow="block" joinstyle="miter"/>
              </v:shape>
            </w:pict>
          </mc:Fallback>
        </mc:AlternateContent>
      </w:r>
    </w:p>
    <w:p w14:paraId="100354FE" w14:textId="77777777" w:rsidR="003E2047" w:rsidRDefault="003E2047" w:rsidP="003E2047"/>
    <w:p w14:paraId="6AE05A54" w14:textId="77777777" w:rsidR="003E2047" w:rsidRDefault="003E2047" w:rsidP="003E2047"/>
    <w:p w14:paraId="3BF6425A" w14:textId="28F90C39" w:rsidR="003E2047" w:rsidRDefault="003E2047" w:rsidP="003E2047"/>
    <w:p w14:paraId="715C37A8" w14:textId="344607FD" w:rsidR="003E2047" w:rsidRDefault="003E2047" w:rsidP="003E2047"/>
    <w:p w14:paraId="79D01460" w14:textId="7DAD4E12" w:rsidR="003E2047" w:rsidRPr="003E2047" w:rsidRDefault="009759C3" w:rsidP="003E2047">
      <w:r>
        <w:rPr>
          <w:noProof/>
          <w:lang w:val="en-IE" w:eastAsia="en-IE"/>
        </w:rPr>
        <mc:AlternateContent>
          <mc:Choice Requires="wps">
            <w:drawing>
              <wp:anchor distT="0" distB="0" distL="114300" distR="114300" simplePos="0" relativeHeight="251617792" behindDoc="0" locked="0" layoutInCell="1" allowOverlap="1" wp14:anchorId="5EAFC511" wp14:editId="6B620B84">
                <wp:simplePos x="0" y="0"/>
                <wp:positionH relativeFrom="column">
                  <wp:posOffset>2581274</wp:posOffset>
                </wp:positionH>
                <wp:positionV relativeFrom="paragraph">
                  <wp:posOffset>62229</wp:posOffset>
                </wp:positionV>
                <wp:extent cx="409575" cy="276225"/>
                <wp:effectExtent l="38100" t="38100" r="28575" b="28575"/>
                <wp:wrapNone/>
                <wp:docPr id="388" name="Straight Arrow Connector 388"/>
                <wp:cNvGraphicFramePr/>
                <a:graphic xmlns:a="http://schemas.openxmlformats.org/drawingml/2006/main">
                  <a:graphicData uri="http://schemas.microsoft.com/office/word/2010/wordprocessingShape">
                    <wps:wsp>
                      <wps:cNvCnPr/>
                      <wps:spPr>
                        <a:xfrm flipH="1" flipV="1">
                          <a:off x="0" y="0"/>
                          <a:ext cx="409575"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E09455" id="Straight Arrow Connector 388" o:spid="_x0000_s1026" type="#_x0000_t32" style="position:absolute;margin-left:203.25pt;margin-top:4.9pt;width:32.25pt;height:21.75pt;flip:x y;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" strokecolor="black [3200]" strokeweight=".5pt">
                <v:stroke endarrow="block" joinstyle="miter"/>
              </v:shape>
            </w:pict>
          </mc:Fallback>
        </mc:AlternateContent>
      </w:r>
    </w:p>
    <w:p w14:paraId="5236C3E2" w14:textId="77777777" w:rsidR="006F54AD" w:rsidRDefault="006F54AD" w:rsidP="006F54AD"/>
    <w:p w14:paraId="48B99E31" w14:textId="77777777" w:rsidR="009759C3" w:rsidRDefault="009759C3" w:rsidP="006F54AD"/>
    <w:p w14:paraId="13F6A3A2" w14:textId="77777777" w:rsidR="009759C3" w:rsidRDefault="009759C3" w:rsidP="006F54AD"/>
    <w:tbl>
      <w:tblPr>
        <w:tblStyle w:val="TableGrid"/>
        <w:tblpPr w:leftFromText="180" w:rightFromText="180" w:vertAnchor="text" w:horzAnchor="margin" w:tblpY="23"/>
        <w:tblW w:w="9564" w:type="dxa"/>
        <w:tblLook w:val="04A0" w:firstRow="1" w:lastRow="0" w:firstColumn="1" w:lastColumn="0" w:noHBand="0" w:noVBand="1"/>
      </w:tblPr>
      <w:tblGrid>
        <w:gridCol w:w="2660"/>
        <w:gridCol w:w="3452"/>
        <w:gridCol w:w="3452"/>
      </w:tblGrid>
      <w:tr w:rsidR="006F54AD" w14:paraId="753CDB9D" w14:textId="77777777" w:rsidTr="002F4295">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76CD7C1B" w14:textId="77777777" w:rsidR="006F54AD" w:rsidRDefault="006F54AD" w:rsidP="002F4295">
            <w:pPr>
              <w:rPr>
                <w:b/>
              </w:rPr>
            </w:pPr>
            <w:r>
              <w:rPr>
                <w:b/>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441F062E" w14:textId="1CE46FD2" w:rsidR="006F54AD" w:rsidRDefault="006F54AD" w:rsidP="002F4295">
            <w:pPr>
              <w:rPr>
                <w:b/>
              </w:rPr>
            </w:pPr>
            <w:r>
              <w:rPr>
                <w:b/>
              </w:rPr>
              <w:t>Issue Invoice</w:t>
            </w:r>
          </w:p>
        </w:tc>
      </w:tr>
      <w:tr w:rsidR="006F54AD" w14:paraId="64043487" w14:textId="77777777" w:rsidTr="002F4295">
        <w:tc>
          <w:tcPr>
            <w:tcW w:w="2660" w:type="dxa"/>
            <w:tcBorders>
              <w:top w:val="single" w:sz="4" w:space="0" w:color="auto"/>
              <w:left w:val="single" w:sz="4" w:space="0" w:color="auto"/>
              <w:bottom w:val="single" w:sz="4" w:space="0" w:color="auto"/>
              <w:right w:val="single" w:sz="4" w:space="0" w:color="auto"/>
            </w:tcBorders>
            <w:hideMark/>
          </w:tcPr>
          <w:p w14:paraId="3AC20C1F" w14:textId="77777777" w:rsidR="006F54AD" w:rsidRDefault="006F54AD" w:rsidP="002F4295">
            <w:pPr>
              <w:rPr>
                <w:b/>
              </w:rPr>
            </w:pPr>
            <w:r>
              <w:rPr>
                <w:b/>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4157E54B" w14:textId="6841055B" w:rsidR="006F54AD" w:rsidRDefault="00E22861" w:rsidP="002F4295">
            <w:r>
              <w:t>12</w:t>
            </w:r>
          </w:p>
        </w:tc>
      </w:tr>
      <w:tr w:rsidR="006F54AD" w14:paraId="37E80F1C" w14:textId="77777777" w:rsidTr="002F4295">
        <w:tc>
          <w:tcPr>
            <w:tcW w:w="2660" w:type="dxa"/>
            <w:tcBorders>
              <w:top w:val="single" w:sz="4" w:space="0" w:color="auto"/>
              <w:left w:val="single" w:sz="4" w:space="0" w:color="auto"/>
              <w:bottom w:val="single" w:sz="4" w:space="0" w:color="auto"/>
              <w:right w:val="single" w:sz="4" w:space="0" w:color="auto"/>
            </w:tcBorders>
            <w:hideMark/>
          </w:tcPr>
          <w:p w14:paraId="1060076C" w14:textId="77777777" w:rsidR="006F54AD" w:rsidRDefault="006F54AD" w:rsidP="002F4295">
            <w:pPr>
              <w:rPr>
                <w:b/>
              </w:rPr>
            </w:pPr>
            <w:r>
              <w:rPr>
                <w:b/>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4F096EAF" w14:textId="483D5B25" w:rsidR="006F54AD" w:rsidRDefault="00155334" w:rsidP="002F4295">
            <w:r>
              <w:t>07</w:t>
            </w:r>
          </w:p>
        </w:tc>
      </w:tr>
      <w:tr w:rsidR="006F54AD" w14:paraId="6A160A14" w14:textId="77777777" w:rsidTr="002F4295">
        <w:tc>
          <w:tcPr>
            <w:tcW w:w="2660" w:type="dxa"/>
            <w:tcBorders>
              <w:top w:val="single" w:sz="4" w:space="0" w:color="auto"/>
              <w:left w:val="single" w:sz="4" w:space="0" w:color="auto"/>
              <w:bottom w:val="single" w:sz="4" w:space="0" w:color="auto"/>
              <w:right w:val="single" w:sz="4" w:space="0" w:color="auto"/>
            </w:tcBorders>
            <w:hideMark/>
          </w:tcPr>
          <w:p w14:paraId="5C986F59" w14:textId="77777777" w:rsidR="006F54AD" w:rsidRDefault="006F54AD" w:rsidP="002F4295">
            <w:pPr>
              <w:rPr>
                <w:b/>
              </w:rPr>
            </w:pPr>
            <w:r>
              <w:rPr>
                <w:b/>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5EF4A2CA" w14:textId="74DE83B6" w:rsidR="006F54AD" w:rsidRDefault="00155334" w:rsidP="002F4295">
            <w:r>
              <w:t>Record Payment</w:t>
            </w:r>
          </w:p>
        </w:tc>
      </w:tr>
      <w:tr w:rsidR="006F54AD" w14:paraId="0F5D1F57" w14:textId="77777777" w:rsidTr="002F4295">
        <w:tc>
          <w:tcPr>
            <w:tcW w:w="2660" w:type="dxa"/>
            <w:tcBorders>
              <w:top w:val="single" w:sz="4" w:space="0" w:color="auto"/>
              <w:left w:val="single" w:sz="4" w:space="0" w:color="auto"/>
              <w:bottom w:val="single" w:sz="4" w:space="0" w:color="auto"/>
              <w:right w:val="single" w:sz="4" w:space="0" w:color="auto"/>
            </w:tcBorders>
            <w:hideMark/>
          </w:tcPr>
          <w:p w14:paraId="6A8D9447" w14:textId="77777777" w:rsidR="006F54AD" w:rsidRDefault="006F54AD" w:rsidP="002F4295">
            <w:pPr>
              <w:rPr>
                <w:b/>
              </w:rPr>
            </w:pPr>
            <w:r>
              <w:rPr>
                <w:b/>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547E6107" w14:textId="176FE531" w:rsidR="006F54AD" w:rsidRDefault="00155334" w:rsidP="002F4295">
            <w:r>
              <w:t>Admin</w:t>
            </w:r>
          </w:p>
        </w:tc>
      </w:tr>
      <w:tr w:rsidR="006F54AD" w14:paraId="76509190" w14:textId="77777777" w:rsidTr="002F4295">
        <w:tc>
          <w:tcPr>
            <w:tcW w:w="2660" w:type="dxa"/>
            <w:tcBorders>
              <w:top w:val="single" w:sz="4" w:space="0" w:color="auto"/>
              <w:left w:val="single" w:sz="4" w:space="0" w:color="auto"/>
              <w:bottom w:val="single" w:sz="4" w:space="0" w:color="auto"/>
              <w:right w:val="single" w:sz="4" w:space="0" w:color="auto"/>
            </w:tcBorders>
            <w:hideMark/>
          </w:tcPr>
          <w:p w14:paraId="0287FF43" w14:textId="77777777" w:rsidR="006F54AD" w:rsidRDefault="006F54AD" w:rsidP="002F4295">
            <w:pPr>
              <w:rPr>
                <w:b/>
              </w:rPr>
            </w:pPr>
            <w:r>
              <w:rPr>
                <w:b/>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365858B9" w14:textId="77777777" w:rsidR="006F54AD" w:rsidRDefault="006F54AD" w:rsidP="002F4295"/>
        </w:tc>
      </w:tr>
      <w:tr w:rsidR="006F54AD" w14:paraId="1AA590E9" w14:textId="77777777" w:rsidTr="002F4295">
        <w:tc>
          <w:tcPr>
            <w:tcW w:w="2660" w:type="dxa"/>
            <w:tcBorders>
              <w:top w:val="single" w:sz="4" w:space="0" w:color="auto"/>
              <w:left w:val="single" w:sz="4" w:space="0" w:color="auto"/>
              <w:bottom w:val="single" w:sz="4" w:space="0" w:color="auto"/>
              <w:right w:val="single" w:sz="4" w:space="0" w:color="auto"/>
            </w:tcBorders>
            <w:hideMark/>
          </w:tcPr>
          <w:p w14:paraId="0BED48C9" w14:textId="77777777" w:rsidR="006F54AD" w:rsidRDefault="006F54AD" w:rsidP="002F4295">
            <w:pPr>
              <w:rPr>
                <w:b/>
              </w:rPr>
            </w:pPr>
            <w:r>
              <w:rPr>
                <w:b/>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290E0A15" w14:textId="5A1984C5" w:rsidR="006F54AD" w:rsidRPr="00B80785" w:rsidRDefault="00155334" w:rsidP="00155334">
            <w:r>
              <w:t>When a patient has not paid any or full amount of fees due, an invoice shall then be sent out to the patient’s home address indicating amount due, date due, and various methods of payment.</w:t>
            </w:r>
            <w:r w:rsidR="00BB1C44">
              <w:t xml:space="preserve"> This will be carried out at the end of every working week.</w:t>
            </w:r>
          </w:p>
        </w:tc>
      </w:tr>
      <w:tr w:rsidR="006F54AD" w14:paraId="1E95E623" w14:textId="77777777" w:rsidTr="002F4295">
        <w:tc>
          <w:tcPr>
            <w:tcW w:w="2660" w:type="dxa"/>
            <w:tcBorders>
              <w:top w:val="single" w:sz="4" w:space="0" w:color="auto"/>
              <w:left w:val="single" w:sz="4" w:space="0" w:color="auto"/>
              <w:bottom w:val="single" w:sz="4" w:space="0" w:color="auto"/>
              <w:right w:val="single" w:sz="4" w:space="0" w:color="auto"/>
            </w:tcBorders>
            <w:hideMark/>
          </w:tcPr>
          <w:p w14:paraId="5CB506D8" w14:textId="77777777" w:rsidR="006F54AD" w:rsidRDefault="006F54AD" w:rsidP="002F4295">
            <w:pPr>
              <w:rPr>
                <w:b/>
              </w:rPr>
            </w:pPr>
            <w:r>
              <w:rPr>
                <w:b/>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27D48242" w14:textId="2088A36D" w:rsidR="006F54AD" w:rsidRPr="00965CCE" w:rsidRDefault="00155334" w:rsidP="002F4295">
            <w:pPr>
              <w:rPr>
                <w:rFonts w:cstheme="minorHAnsi"/>
              </w:rPr>
            </w:pPr>
            <w:r>
              <w:rPr>
                <w:rFonts w:cstheme="minorHAnsi"/>
              </w:rPr>
              <w:t>Patient must have outstanding fees.</w:t>
            </w:r>
          </w:p>
        </w:tc>
      </w:tr>
      <w:tr w:rsidR="006F54AD" w14:paraId="1B9F6AE8" w14:textId="77777777" w:rsidTr="002F4295">
        <w:tc>
          <w:tcPr>
            <w:tcW w:w="2660" w:type="dxa"/>
            <w:tcBorders>
              <w:top w:val="single" w:sz="4" w:space="0" w:color="auto"/>
              <w:left w:val="single" w:sz="4" w:space="0" w:color="auto"/>
              <w:bottom w:val="single" w:sz="4" w:space="0" w:color="auto"/>
              <w:right w:val="single" w:sz="4" w:space="0" w:color="auto"/>
            </w:tcBorders>
            <w:hideMark/>
          </w:tcPr>
          <w:p w14:paraId="77AA7D1E" w14:textId="77777777" w:rsidR="006F54AD" w:rsidRDefault="006F54AD" w:rsidP="002F4295">
            <w:pPr>
              <w:rPr>
                <w:b/>
              </w:rPr>
            </w:pPr>
            <w:r>
              <w:rPr>
                <w:b/>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628ECEC6" w14:textId="51C8842C" w:rsidR="006F54AD" w:rsidRPr="00965CCE" w:rsidRDefault="00BB1C44" w:rsidP="000F06F6">
            <w:r>
              <w:t xml:space="preserve">Create a new entry into the Invoice File which holds the information needed to post out due </w:t>
            </w:r>
            <w:r w:rsidR="000F06F6">
              <w:t xml:space="preserve">fees </w:t>
            </w:r>
            <w:r>
              <w:t xml:space="preserve">to patients. </w:t>
            </w:r>
          </w:p>
        </w:tc>
      </w:tr>
      <w:tr w:rsidR="006F54AD" w14:paraId="59646E11" w14:textId="77777777" w:rsidTr="002F4295">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4DD50C1D" w14:textId="77777777" w:rsidR="006F54AD" w:rsidRDefault="006F54AD" w:rsidP="002F4295">
            <w:pPr>
              <w:rPr>
                <w:b/>
              </w:rPr>
            </w:pPr>
            <w:r>
              <w:rPr>
                <w:b/>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013E9978" w14:textId="77777777" w:rsidR="006F54AD" w:rsidRDefault="006F54AD" w:rsidP="002F4295">
            <w:pPr>
              <w:ind w:left="-85"/>
              <w:jc w:val="center"/>
              <w:rPr>
                <w:b/>
              </w:rPr>
            </w:pPr>
            <w:r>
              <w:rPr>
                <w:b/>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59923768" w14:textId="77777777" w:rsidR="006F54AD" w:rsidRDefault="006F54AD" w:rsidP="002F4295">
            <w:pPr>
              <w:ind w:left="-85"/>
              <w:jc w:val="center"/>
              <w:rPr>
                <w:b/>
              </w:rPr>
            </w:pPr>
            <w:r>
              <w:rPr>
                <w:b/>
              </w:rPr>
              <w:t>System Response</w:t>
            </w:r>
          </w:p>
        </w:tc>
      </w:tr>
      <w:tr w:rsidR="006F54AD" w14:paraId="2D322B5C" w14:textId="77777777" w:rsidTr="002F4295">
        <w:trPr>
          <w:trHeight w:val="2497"/>
        </w:trPr>
        <w:tc>
          <w:tcPr>
            <w:tcW w:w="2660" w:type="dxa"/>
            <w:tcBorders>
              <w:top w:val="single" w:sz="4" w:space="0" w:color="auto"/>
              <w:left w:val="single" w:sz="4" w:space="0" w:color="auto"/>
              <w:bottom w:val="single" w:sz="4" w:space="0" w:color="auto"/>
              <w:right w:val="single" w:sz="4" w:space="0" w:color="auto"/>
            </w:tcBorders>
          </w:tcPr>
          <w:p w14:paraId="7CDF6CF2" w14:textId="7520F69C" w:rsidR="006F54AD" w:rsidRDefault="000F06F6" w:rsidP="002F4295">
            <w:pPr>
              <w:rPr>
                <w:rFonts w:cstheme="minorHAnsi"/>
                <w:b/>
              </w:rPr>
            </w:pPr>
            <w:r>
              <w:rPr>
                <w:rFonts w:cstheme="minorHAnsi"/>
                <w:b/>
              </w:rPr>
              <w:t>Issue Invoice</w:t>
            </w:r>
          </w:p>
        </w:tc>
        <w:tc>
          <w:tcPr>
            <w:tcW w:w="3452" w:type="dxa"/>
            <w:tcBorders>
              <w:top w:val="single" w:sz="4" w:space="0" w:color="auto"/>
              <w:left w:val="single" w:sz="4" w:space="0" w:color="auto"/>
              <w:bottom w:val="single" w:sz="4" w:space="0" w:color="auto"/>
              <w:right w:val="single" w:sz="4" w:space="0" w:color="auto"/>
            </w:tcBorders>
          </w:tcPr>
          <w:p w14:paraId="226379E6" w14:textId="3113AC81" w:rsidR="006F54AD" w:rsidRPr="000F06F6" w:rsidRDefault="000F06F6" w:rsidP="002F4295">
            <w:r>
              <w:rPr>
                <w:b/>
              </w:rPr>
              <w:t xml:space="preserve">Step 1: </w:t>
            </w:r>
            <w:r>
              <w:t>Admin chooses Invoice UI.</w:t>
            </w:r>
          </w:p>
          <w:p w14:paraId="078E0E16" w14:textId="77777777" w:rsidR="006F54AD" w:rsidRDefault="006F54AD" w:rsidP="002F4295"/>
          <w:p w14:paraId="0515368C" w14:textId="77777777" w:rsidR="000F06F6" w:rsidRDefault="000F06F6" w:rsidP="002F4295"/>
          <w:p w14:paraId="30152C18" w14:textId="77777777" w:rsidR="000F06F6" w:rsidRDefault="000F06F6" w:rsidP="002F4295"/>
          <w:p w14:paraId="378D8332" w14:textId="77777777" w:rsidR="000F06F6" w:rsidRDefault="000F06F6" w:rsidP="000F06F6">
            <w:r>
              <w:rPr>
                <w:b/>
              </w:rPr>
              <w:t xml:space="preserve">Step 3: </w:t>
            </w:r>
            <w:r>
              <w:t>Admin chooses to print out the invoice for patients with outstanding fees for the week.</w:t>
            </w:r>
          </w:p>
          <w:p w14:paraId="4AEEF24D" w14:textId="77777777" w:rsidR="000F06F6" w:rsidRDefault="000F06F6" w:rsidP="000F06F6"/>
          <w:p w14:paraId="4559A503" w14:textId="77777777" w:rsidR="009B22E4" w:rsidRDefault="009B22E4" w:rsidP="000F06F6"/>
          <w:p w14:paraId="1B1C35D7" w14:textId="77777777" w:rsidR="009B22E4" w:rsidRDefault="009B22E4" w:rsidP="000F06F6"/>
          <w:p w14:paraId="244A331A" w14:textId="77777777" w:rsidR="009B22E4" w:rsidRDefault="009B22E4" w:rsidP="000F06F6"/>
          <w:p w14:paraId="4D97368D" w14:textId="77777777" w:rsidR="009B22E4" w:rsidRDefault="009B22E4" w:rsidP="000F06F6"/>
          <w:p w14:paraId="3D148B5A" w14:textId="77777777" w:rsidR="009B22E4" w:rsidRDefault="009B22E4" w:rsidP="000F06F6"/>
          <w:p w14:paraId="5D483B4E" w14:textId="3E6F3624" w:rsidR="000F06F6" w:rsidRPr="000F06F6" w:rsidRDefault="000F06F6" w:rsidP="000F06F6">
            <w:r>
              <w:rPr>
                <w:b/>
              </w:rPr>
              <w:t xml:space="preserve">Step 5: </w:t>
            </w:r>
            <w:r>
              <w:t>Admin posts out invoices</w:t>
            </w:r>
          </w:p>
        </w:tc>
        <w:tc>
          <w:tcPr>
            <w:tcW w:w="3452" w:type="dxa"/>
            <w:tcBorders>
              <w:top w:val="single" w:sz="4" w:space="0" w:color="auto"/>
              <w:left w:val="single" w:sz="4" w:space="0" w:color="auto"/>
              <w:bottom w:val="single" w:sz="4" w:space="0" w:color="auto"/>
              <w:right w:val="single" w:sz="4" w:space="0" w:color="auto"/>
            </w:tcBorders>
            <w:hideMark/>
          </w:tcPr>
          <w:p w14:paraId="116245DD" w14:textId="75F9A3FE" w:rsidR="000F06F6" w:rsidRDefault="000F06F6" w:rsidP="002F4295">
            <w:r>
              <w:rPr>
                <w:b/>
              </w:rPr>
              <w:lastRenderedPageBreak/>
              <w:t xml:space="preserve">Step 2: </w:t>
            </w:r>
            <w:r>
              <w:t xml:space="preserve"> System displays Invoice UI. This displays list of patients with outstanding fees</w:t>
            </w:r>
            <w:r w:rsidR="009B22E4">
              <w:t>. It shall include:</w:t>
            </w:r>
          </w:p>
          <w:p w14:paraId="3E180FAA" w14:textId="7D572471" w:rsidR="009B22E4" w:rsidRDefault="009B22E4" w:rsidP="009B22E4">
            <w:pPr>
              <w:pStyle w:val="ListParagraph"/>
              <w:numPr>
                <w:ilvl w:val="0"/>
                <w:numId w:val="5"/>
              </w:numPr>
            </w:pPr>
            <w:r>
              <w:t>Patient name</w:t>
            </w:r>
          </w:p>
          <w:p w14:paraId="7AD8D7B2" w14:textId="40A10EF2" w:rsidR="009B22E4" w:rsidRDefault="009B22E4" w:rsidP="009B22E4">
            <w:pPr>
              <w:pStyle w:val="ListParagraph"/>
              <w:numPr>
                <w:ilvl w:val="0"/>
                <w:numId w:val="5"/>
              </w:numPr>
            </w:pPr>
            <w:r>
              <w:t>Patient Address</w:t>
            </w:r>
          </w:p>
          <w:p w14:paraId="7DC73E3D" w14:textId="77777777" w:rsidR="009B22E4" w:rsidRDefault="009B22E4" w:rsidP="009B22E4">
            <w:pPr>
              <w:pStyle w:val="ListParagraph"/>
              <w:numPr>
                <w:ilvl w:val="0"/>
                <w:numId w:val="5"/>
              </w:numPr>
            </w:pPr>
            <w:r>
              <w:t>Amount due</w:t>
            </w:r>
          </w:p>
          <w:p w14:paraId="58F29540" w14:textId="77777777" w:rsidR="009B22E4" w:rsidRDefault="009B22E4" w:rsidP="009B22E4">
            <w:pPr>
              <w:pStyle w:val="ListParagraph"/>
              <w:numPr>
                <w:ilvl w:val="0"/>
                <w:numId w:val="5"/>
              </w:numPr>
            </w:pPr>
            <w:r>
              <w:t>Date due</w:t>
            </w:r>
          </w:p>
          <w:p w14:paraId="62EAD1B4" w14:textId="5A368A53" w:rsidR="009B22E4" w:rsidRPr="009B22E4" w:rsidRDefault="009B22E4" w:rsidP="009B22E4">
            <w:pPr>
              <w:pStyle w:val="ListParagraph"/>
              <w:numPr>
                <w:ilvl w:val="0"/>
                <w:numId w:val="5"/>
              </w:numPr>
            </w:pPr>
            <w:r>
              <w:t>Different payment methods</w:t>
            </w:r>
          </w:p>
          <w:p w14:paraId="37494F64" w14:textId="77777777" w:rsidR="000F06F6" w:rsidRDefault="000F06F6" w:rsidP="002F4295">
            <w:pPr>
              <w:rPr>
                <w:b/>
              </w:rPr>
            </w:pPr>
          </w:p>
          <w:p w14:paraId="7F494F30" w14:textId="77777777" w:rsidR="000F06F6" w:rsidRDefault="000F06F6" w:rsidP="002F4295">
            <w:r>
              <w:rPr>
                <w:b/>
              </w:rPr>
              <w:lastRenderedPageBreak/>
              <w:t xml:space="preserve">Step 4: </w:t>
            </w:r>
            <w:r>
              <w:t>System sends invoices to default printer.</w:t>
            </w:r>
          </w:p>
          <w:p w14:paraId="710DC00C" w14:textId="77777777" w:rsidR="000F06F6" w:rsidRDefault="000F06F6" w:rsidP="002F4295"/>
          <w:p w14:paraId="4B7CD01B" w14:textId="77777777" w:rsidR="000F06F6" w:rsidRDefault="000F06F6" w:rsidP="002F4295"/>
          <w:p w14:paraId="3717F581" w14:textId="428D7E4D" w:rsidR="000F06F6" w:rsidRPr="000F06F6" w:rsidRDefault="000F06F6" w:rsidP="000F06F6">
            <w:r>
              <w:rPr>
                <w:b/>
              </w:rPr>
              <w:t xml:space="preserve">Step 6: </w:t>
            </w:r>
            <w:r>
              <w:t>System updates invoice file with status ‘sent’ for sent invoices.</w:t>
            </w:r>
          </w:p>
        </w:tc>
      </w:tr>
      <w:tr w:rsidR="006F54AD" w14:paraId="6790C131" w14:textId="77777777" w:rsidTr="002F4295">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78B6258F" w14:textId="657BD210" w:rsidR="006F54AD" w:rsidRDefault="006F54AD" w:rsidP="002F4295">
            <w:pPr>
              <w:ind w:left="-85"/>
              <w:rPr>
                <w:rFonts w:cstheme="minorHAnsi"/>
                <w:b/>
              </w:rPr>
            </w:pPr>
            <w:r>
              <w:rPr>
                <w:b/>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7ECBE78A" w14:textId="77777777" w:rsidR="006F54AD" w:rsidRDefault="006F54AD" w:rsidP="002F4295">
            <w:pPr>
              <w:ind w:left="-85"/>
              <w:jc w:val="center"/>
              <w:rPr>
                <w:b/>
              </w:rPr>
            </w:pPr>
            <w:r>
              <w:rPr>
                <w:b/>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6F7E9E6D" w14:textId="77777777" w:rsidR="006F54AD" w:rsidRDefault="006F54AD" w:rsidP="002F4295">
            <w:pPr>
              <w:ind w:left="-85"/>
              <w:jc w:val="center"/>
              <w:rPr>
                <w:b/>
              </w:rPr>
            </w:pPr>
            <w:r>
              <w:rPr>
                <w:b/>
              </w:rPr>
              <w:t>System Response</w:t>
            </w:r>
          </w:p>
        </w:tc>
      </w:tr>
      <w:tr w:rsidR="006F54AD" w14:paraId="61B5FED4" w14:textId="77777777" w:rsidTr="002F4295">
        <w:trPr>
          <w:trHeight w:val="860"/>
        </w:trPr>
        <w:tc>
          <w:tcPr>
            <w:tcW w:w="2660" w:type="dxa"/>
            <w:tcBorders>
              <w:top w:val="single" w:sz="4" w:space="0" w:color="auto"/>
              <w:left w:val="single" w:sz="4" w:space="0" w:color="auto"/>
              <w:right w:val="single" w:sz="4" w:space="0" w:color="auto"/>
            </w:tcBorders>
            <w:hideMark/>
          </w:tcPr>
          <w:p w14:paraId="37506FE9" w14:textId="0BD3D9C1" w:rsidR="006F54AD" w:rsidRPr="008E69D8" w:rsidRDefault="006F54AD" w:rsidP="002F4295">
            <w:pPr>
              <w:rPr>
                <w:b/>
              </w:rPr>
            </w:pPr>
          </w:p>
        </w:tc>
        <w:tc>
          <w:tcPr>
            <w:tcW w:w="3452" w:type="dxa"/>
            <w:tcBorders>
              <w:top w:val="single" w:sz="4" w:space="0" w:color="auto"/>
              <w:left w:val="single" w:sz="4" w:space="0" w:color="auto"/>
              <w:bottom w:val="single" w:sz="4" w:space="0" w:color="auto"/>
              <w:right w:val="single" w:sz="4" w:space="0" w:color="auto"/>
            </w:tcBorders>
          </w:tcPr>
          <w:p w14:paraId="23E201D5" w14:textId="1281778B" w:rsidR="006F54AD" w:rsidRPr="00BC410D" w:rsidRDefault="006F54AD" w:rsidP="002F4295"/>
        </w:tc>
        <w:tc>
          <w:tcPr>
            <w:tcW w:w="3452" w:type="dxa"/>
            <w:tcBorders>
              <w:top w:val="single" w:sz="4" w:space="0" w:color="auto"/>
              <w:left w:val="single" w:sz="4" w:space="0" w:color="auto"/>
              <w:bottom w:val="single" w:sz="4" w:space="0" w:color="auto"/>
              <w:right w:val="single" w:sz="4" w:space="0" w:color="auto"/>
            </w:tcBorders>
          </w:tcPr>
          <w:p w14:paraId="306D0718" w14:textId="77777777" w:rsidR="006F54AD" w:rsidRPr="00BC410D" w:rsidRDefault="006F54AD" w:rsidP="002F4295"/>
        </w:tc>
      </w:tr>
      <w:tr w:rsidR="006F54AD" w14:paraId="55C13AD7" w14:textId="77777777" w:rsidTr="002F4295">
        <w:tc>
          <w:tcPr>
            <w:tcW w:w="2660" w:type="dxa"/>
            <w:tcBorders>
              <w:top w:val="single" w:sz="4" w:space="0" w:color="auto"/>
              <w:left w:val="single" w:sz="4" w:space="0" w:color="auto"/>
              <w:bottom w:val="single" w:sz="4" w:space="0" w:color="auto"/>
              <w:right w:val="single" w:sz="4" w:space="0" w:color="auto"/>
            </w:tcBorders>
            <w:hideMark/>
          </w:tcPr>
          <w:p w14:paraId="1DFE066D" w14:textId="77777777" w:rsidR="006F54AD" w:rsidRDefault="006F54AD" w:rsidP="002F4295">
            <w:pPr>
              <w:rPr>
                <w:b/>
              </w:rPr>
            </w:pPr>
            <w:r>
              <w:rPr>
                <w:b/>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35493D4B" w14:textId="6C617BCC" w:rsidR="006F54AD" w:rsidRDefault="000F06F6" w:rsidP="002F4295">
            <w:pPr>
              <w:rPr>
                <w:rFonts w:cstheme="minorHAnsi"/>
              </w:rPr>
            </w:pPr>
            <w:r>
              <w:rPr>
                <w:rFonts w:cstheme="minorHAnsi"/>
              </w:rPr>
              <w:t>A paper invoice is sent out to patients with outstanding fees. System updates the invoice file with status ‘sent’</w:t>
            </w:r>
          </w:p>
        </w:tc>
      </w:tr>
      <w:tr w:rsidR="006F54AD" w14:paraId="7048BDE9" w14:textId="77777777" w:rsidTr="002F4295">
        <w:tc>
          <w:tcPr>
            <w:tcW w:w="2660" w:type="dxa"/>
            <w:tcBorders>
              <w:top w:val="single" w:sz="4" w:space="0" w:color="auto"/>
              <w:left w:val="single" w:sz="4" w:space="0" w:color="auto"/>
              <w:bottom w:val="single" w:sz="4" w:space="0" w:color="auto"/>
              <w:right w:val="single" w:sz="4" w:space="0" w:color="auto"/>
            </w:tcBorders>
            <w:hideMark/>
          </w:tcPr>
          <w:p w14:paraId="70FB26B7" w14:textId="77777777" w:rsidR="006F54AD" w:rsidRDefault="006F54AD" w:rsidP="002F4295">
            <w:pPr>
              <w:rPr>
                <w:b/>
              </w:rPr>
            </w:pPr>
            <w:r>
              <w:rPr>
                <w:b/>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6E0927CC" w14:textId="28AD9E8B" w:rsidR="006F54AD" w:rsidRDefault="009B22E4" w:rsidP="002F4295">
            <w:pPr>
              <w:tabs>
                <w:tab w:val="right" w:pos="6688"/>
              </w:tabs>
              <w:rPr>
                <w:rFonts w:cstheme="minorHAnsi"/>
              </w:rPr>
            </w:pPr>
            <w:r w:rsidRPr="00A1073C">
              <w:rPr>
                <w:rFonts w:cstheme="minorHAnsi"/>
              </w:rPr>
              <w:t>Patients with overdue payments must also be informed of missed payment with threat of additional charges on their fee. This is found by patients with status pending after their payment due date.</w:t>
            </w:r>
            <w:r w:rsidR="006F54AD">
              <w:rPr>
                <w:rFonts w:cstheme="minorHAnsi"/>
                <w:color w:val="FF0000"/>
              </w:rPr>
              <w:tab/>
            </w:r>
          </w:p>
        </w:tc>
      </w:tr>
      <w:tr w:rsidR="006F54AD" w14:paraId="2D1B398C" w14:textId="77777777" w:rsidTr="002F4295">
        <w:tc>
          <w:tcPr>
            <w:tcW w:w="2660" w:type="dxa"/>
            <w:tcBorders>
              <w:top w:val="single" w:sz="4" w:space="0" w:color="auto"/>
              <w:left w:val="single" w:sz="4" w:space="0" w:color="auto"/>
              <w:bottom w:val="single" w:sz="4" w:space="0" w:color="auto"/>
              <w:right w:val="single" w:sz="4" w:space="0" w:color="auto"/>
            </w:tcBorders>
            <w:hideMark/>
          </w:tcPr>
          <w:p w14:paraId="31AA76C7" w14:textId="77777777" w:rsidR="006F54AD" w:rsidRDefault="006F54AD" w:rsidP="002F4295">
            <w:pPr>
              <w:rPr>
                <w:b/>
              </w:rPr>
            </w:pPr>
            <w:r>
              <w:rPr>
                <w:b/>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739B6FC1" w14:textId="79657C2C" w:rsidR="006F54AD" w:rsidRDefault="009B22E4" w:rsidP="002F4295">
            <w:pPr>
              <w:rPr>
                <w:rFonts w:cstheme="minorHAnsi"/>
              </w:rPr>
            </w:pPr>
            <w:r>
              <w:rPr>
                <w:rFonts w:cstheme="minorHAnsi"/>
              </w:rPr>
              <w:t>Business must inform of preferred payment methods.</w:t>
            </w:r>
          </w:p>
        </w:tc>
      </w:tr>
      <w:tr w:rsidR="006F54AD" w14:paraId="5B887459" w14:textId="77777777" w:rsidTr="002F4295">
        <w:tc>
          <w:tcPr>
            <w:tcW w:w="2660" w:type="dxa"/>
            <w:tcBorders>
              <w:top w:val="single" w:sz="4" w:space="0" w:color="auto"/>
              <w:left w:val="single" w:sz="4" w:space="0" w:color="auto"/>
              <w:bottom w:val="single" w:sz="4" w:space="0" w:color="auto"/>
              <w:right w:val="single" w:sz="4" w:space="0" w:color="auto"/>
            </w:tcBorders>
            <w:hideMark/>
          </w:tcPr>
          <w:p w14:paraId="087B8236" w14:textId="77777777" w:rsidR="006F54AD" w:rsidRDefault="006F54AD" w:rsidP="002F4295">
            <w:pPr>
              <w:rPr>
                <w:b/>
              </w:rPr>
            </w:pPr>
            <w:r>
              <w:rPr>
                <w:b/>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053EF6A3" w14:textId="34C0C03C" w:rsidR="006F54AD" w:rsidRDefault="009B22E4" w:rsidP="002F4295">
            <w:pPr>
              <w:rPr>
                <w:rFonts w:cstheme="minorHAnsi"/>
              </w:rPr>
            </w:pPr>
            <w:r>
              <w:rPr>
                <w:rFonts w:cstheme="minorHAnsi"/>
              </w:rPr>
              <w:t>Only done on Friday morning. This allows for the week to be catalogued effectively and batch process the invoices.</w:t>
            </w:r>
          </w:p>
        </w:tc>
      </w:tr>
    </w:tbl>
    <w:p w14:paraId="60F3749C" w14:textId="77777777" w:rsidR="006F54AD" w:rsidRPr="006F54AD" w:rsidRDefault="006F54AD" w:rsidP="006F54AD"/>
    <w:p w14:paraId="2611C0CA" w14:textId="77777777" w:rsidR="0070582C" w:rsidRPr="00076B67" w:rsidRDefault="0070582C" w:rsidP="0070582C">
      <w:pPr>
        <w:pStyle w:val="Heading3"/>
        <w:numPr>
          <w:ilvl w:val="0"/>
          <w:numId w:val="2"/>
        </w:numPr>
      </w:pPr>
      <w:r>
        <w:br w:type="page"/>
      </w:r>
    </w:p>
    <w:p w14:paraId="6D6AA2DF" w14:textId="26908617" w:rsidR="00705579" w:rsidRPr="006C7611" w:rsidRDefault="0070582C" w:rsidP="00705579">
      <w:pPr>
        <w:pStyle w:val="Heading1"/>
        <w:numPr>
          <w:ilvl w:val="0"/>
          <w:numId w:val="1"/>
        </w:numPr>
        <w:ind w:left="-142" w:hanging="425"/>
        <w:rPr>
          <w:b/>
          <w:color w:val="000000" w:themeColor="text1"/>
          <w:sz w:val="28"/>
        </w:rPr>
      </w:pPr>
      <w:bookmarkStart w:id="51" w:name="_Toc406751923"/>
      <w:r w:rsidRPr="00552432">
        <w:rPr>
          <w:b/>
          <w:color w:val="000000" w:themeColor="text1"/>
          <w:sz w:val="28"/>
        </w:rPr>
        <w:lastRenderedPageBreak/>
        <w:t>System Model</w:t>
      </w:r>
      <w:bookmarkEnd w:id="51"/>
    </w:p>
    <w:p w14:paraId="2EF73F12" w14:textId="77777777" w:rsidR="00705579" w:rsidRDefault="00705579" w:rsidP="00705579">
      <w:pPr>
        <w:pStyle w:val="Heading2"/>
        <w:numPr>
          <w:ilvl w:val="1"/>
          <w:numId w:val="12"/>
        </w:numPr>
        <w:ind w:left="709" w:hanging="862"/>
        <w:rPr>
          <w:b/>
          <w:color w:val="auto"/>
          <w:sz w:val="28"/>
          <w:szCs w:val="28"/>
        </w:rPr>
      </w:pPr>
      <w:bookmarkStart w:id="52" w:name="_Toc406751924"/>
      <w:r w:rsidRPr="003F5E85">
        <w:rPr>
          <w:b/>
          <w:color w:val="auto"/>
          <w:sz w:val="28"/>
          <w:szCs w:val="28"/>
        </w:rPr>
        <w:t>Data Flow Diagram Elements</w:t>
      </w:r>
      <w:bookmarkEnd w:id="52"/>
    </w:p>
    <w:p w14:paraId="5E3B6B55" w14:textId="77777777" w:rsidR="00705579" w:rsidRPr="00F11068" w:rsidRDefault="00705579" w:rsidP="00705579">
      <w:pPr>
        <w:pStyle w:val="Heading3"/>
        <w:numPr>
          <w:ilvl w:val="2"/>
          <w:numId w:val="12"/>
        </w:numPr>
        <w:ind w:left="709" w:hanging="862"/>
        <w:rPr>
          <w:rFonts w:asciiTheme="minorHAnsi" w:hAnsiTheme="minorHAnsi"/>
          <w:color w:val="auto"/>
        </w:rPr>
      </w:pPr>
      <w:bookmarkStart w:id="53" w:name="_Toc406751925"/>
      <w:r w:rsidRPr="00F11068">
        <w:rPr>
          <w:rFonts w:asciiTheme="minorHAnsi" w:hAnsiTheme="minorHAnsi"/>
          <w:color w:val="auto"/>
        </w:rPr>
        <w:t>External entities</w:t>
      </w:r>
      <w:bookmarkEnd w:id="53"/>
    </w:p>
    <w:p w14:paraId="289174E5" w14:textId="77777777" w:rsidR="00705579" w:rsidRPr="00F11068" w:rsidRDefault="00705579" w:rsidP="00705579">
      <w:pPr>
        <w:pStyle w:val="ListParagraph"/>
        <w:numPr>
          <w:ilvl w:val="0"/>
          <w:numId w:val="13"/>
        </w:numPr>
      </w:pPr>
      <w:r w:rsidRPr="00F11068">
        <w:t>Patients</w:t>
      </w:r>
    </w:p>
    <w:p w14:paraId="6F3E46F0" w14:textId="77777777" w:rsidR="00705579" w:rsidRPr="00F11068" w:rsidRDefault="00705579" w:rsidP="00705579">
      <w:pPr>
        <w:pStyle w:val="ListParagraph"/>
        <w:numPr>
          <w:ilvl w:val="0"/>
          <w:numId w:val="13"/>
        </w:numPr>
      </w:pPr>
      <w:r w:rsidRPr="00F11068">
        <w:t>Doctors</w:t>
      </w:r>
    </w:p>
    <w:p w14:paraId="4334458C" w14:textId="77777777" w:rsidR="00705579" w:rsidRPr="00F11068" w:rsidRDefault="00705579" w:rsidP="00705579">
      <w:pPr>
        <w:pStyle w:val="Heading3"/>
        <w:numPr>
          <w:ilvl w:val="2"/>
          <w:numId w:val="12"/>
        </w:numPr>
        <w:ind w:left="709" w:hanging="862"/>
        <w:rPr>
          <w:rFonts w:asciiTheme="minorHAnsi" w:hAnsiTheme="minorHAnsi"/>
          <w:color w:val="auto"/>
        </w:rPr>
      </w:pPr>
      <w:bookmarkStart w:id="54" w:name="_Toc406751926"/>
      <w:r w:rsidRPr="00F11068">
        <w:rPr>
          <w:rFonts w:asciiTheme="minorHAnsi" w:hAnsiTheme="minorHAnsi"/>
          <w:color w:val="auto"/>
        </w:rPr>
        <w:t>Data stores</w:t>
      </w:r>
      <w:bookmarkEnd w:id="54"/>
    </w:p>
    <w:p w14:paraId="475CD61D" w14:textId="77777777" w:rsidR="00705579" w:rsidRDefault="00705579" w:rsidP="00705579">
      <w:pPr>
        <w:pStyle w:val="ListParagraph"/>
        <w:numPr>
          <w:ilvl w:val="0"/>
          <w:numId w:val="14"/>
        </w:numPr>
      </w:pPr>
      <w:r>
        <w:t>D1: Patient File</w:t>
      </w:r>
    </w:p>
    <w:p w14:paraId="4F8EF099" w14:textId="77777777" w:rsidR="00705579" w:rsidRDefault="00705579" w:rsidP="00705579">
      <w:pPr>
        <w:pStyle w:val="ListParagraph"/>
        <w:numPr>
          <w:ilvl w:val="0"/>
          <w:numId w:val="14"/>
        </w:numPr>
      </w:pPr>
      <w:r>
        <w:t>D2: Doctor File</w:t>
      </w:r>
    </w:p>
    <w:p w14:paraId="39B10429" w14:textId="77777777" w:rsidR="00705579" w:rsidRDefault="00705579" w:rsidP="00705579">
      <w:pPr>
        <w:pStyle w:val="ListParagraph"/>
        <w:numPr>
          <w:ilvl w:val="0"/>
          <w:numId w:val="14"/>
        </w:numPr>
      </w:pPr>
      <w:r>
        <w:t>D3: Appointment File</w:t>
      </w:r>
    </w:p>
    <w:p w14:paraId="56F965EB" w14:textId="77777777" w:rsidR="00705579" w:rsidRDefault="00705579" w:rsidP="00705579">
      <w:pPr>
        <w:pStyle w:val="ListParagraph"/>
        <w:numPr>
          <w:ilvl w:val="0"/>
          <w:numId w:val="14"/>
        </w:numPr>
      </w:pPr>
      <w:r>
        <w:t>D4: Payment File</w:t>
      </w:r>
    </w:p>
    <w:p w14:paraId="38C7DE16" w14:textId="77777777" w:rsidR="00705579" w:rsidRPr="00F11068" w:rsidRDefault="00705579" w:rsidP="00705579">
      <w:pPr>
        <w:pStyle w:val="Heading3"/>
        <w:numPr>
          <w:ilvl w:val="2"/>
          <w:numId w:val="12"/>
        </w:numPr>
        <w:ind w:left="709" w:hanging="862"/>
        <w:rPr>
          <w:color w:val="auto"/>
        </w:rPr>
      </w:pPr>
      <w:bookmarkStart w:id="55" w:name="_Toc406751927"/>
      <w:r w:rsidRPr="001E200E">
        <w:rPr>
          <w:rFonts w:asciiTheme="minorHAnsi" w:hAnsiTheme="minorHAnsi"/>
          <w:color w:val="auto"/>
        </w:rPr>
        <w:t>Processes</w:t>
      </w:r>
      <w:bookmarkEnd w:id="55"/>
    </w:p>
    <w:p w14:paraId="669FB32E" w14:textId="77777777" w:rsidR="00705579" w:rsidRPr="001E200E" w:rsidRDefault="00705579" w:rsidP="00705579">
      <w:pPr>
        <w:pStyle w:val="Heading4"/>
        <w:ind w:left="709"/>
        <w:rPr>
          <w:color w:val="auto"/>
        </w:rPr>
      </w:pPr>
      <w:r w:rsidRPr="001E200E">
        <w:rPr>
          <w:color w:val="auto"/>
        </w:rPr>
        <w:t>P1: Process Patients</w:t>
      </w:r>
    </w:p>
    <w:p w14:paraId="17A9C69A" w14:textId="77777777" w:rsidR="00705579" w:rsidRDefault="00705579" w:rsidP="00705579">
      <w:pPr>
        <w:pStyle w:val="ListParagraph"/>
        <w:ind w:firstLine="720"/>
      </w:pPr>
      <w:r>
        <w:t>P1.1: Register Patient</w:t>
      </w:r>
    </w:p>
    <w:p w14:paraId="6734C215" w14:textId="77777777" w:rsidR="00705579" w:rsidRDefault="00705579" w:rsidP="00705579">
      <w:pPr>
        <w:pStyle w:val="ListParagraph"/>
        <w:ind w:firstLine="720"/>
      </w:pPr>
      <w:r>
        <w:t>P1.2: Amend Patient</w:t>
      </w:r>
    </w:p>
    <w:p w14:paraId="6E068C0C" w14:textId="77777777" w:rsidR="00705579" w:rsidRDefault="00705579" w:rsidP="00705579">
      <w:pPr>
        <w:pStyle w:val="ListParagraph"/>
        <w:ind w:firstLine="720"/>
      </w:pPr>
      <w:r>
        <w:t>P1.3: De-Reg Patient</w:t>
      </w:r>
    </w:p>
    <w:p w14:paraId="0C37A232" w14:textId="77777777" w:rsidR="00705579" w:rsidRDefault="00705579" w:rsidP="00705579">
      <w:pPr>
        <w:pStyle w:val="ListParagraph"/>
        <w:ind w:firstLine="720"/>
      </w:pPr>
      <w:r>
        <w:t>P1.4: List Patients</w:t>
      </w:r>
    </w:p>
    <w:p w14:paraId="4D561920" w14:textId="77777777" w:rsidR="00705579" w:rsidRPr="001E200E" w:rsidRDefault="00705579" w:rsidP="00705579">
      <w:pPr>
        <w:pStyle w:val="Heading4"/>
        <w:ind w:firstLine="720"/>
        <w:rPr>
          <w:color w:val="auto"/>
        </w:rPr>
      </w:pPr>
      <w:r w:rsidRPr="001E200E">
        <w:rPr>
          <w:color w:val="auto"/>
        </w:rPr>
        <w:t>P2: Process Doctors</w:t>
      </w:r>
    </w:p>
    <w:p w14:paraId="7B0ECCF8" w14:textId="77777777" w:rsidR="00705579" w:rsidRDefault="00705579" w:rsidP="00705579">
      <w:pPr>
        <w:pStyle w:val="ListParagraph"/>
        <w:ind w:left="0"/>
      </w:pPr>
      <w:r>
        <w:tab/>
      </w:r>
      <w:r>
        <w:tab/>
        <w:t>P2.1: Register Doctor</w:t>
      </w:r>
    </w:p>
    <w:p w14:paraId="01DA38F7" w14:textId="77777777" w:rsidR="00705579" w:rsidRDefault="00705579" w:rsidP="00705579">
      <w:pPr>
        <w:pStyle w:val="ListParagraph"/>
        <w:ind w:left="0"/>
      </w:pPr>
      <w:r>
        <w:tab/>
      </w:r>
      <w:r>
        <w:tab/>
        <w:t>P2.2: De-Reg Doctor</w:t>
      </w:r>
    </w:p>
    <w:p w14:paraId="2BC7FA61" w14:textId="77777777" w:rsidR="00705579" w:rsidRPr="001E200E" w:rsidRDefault="00705579" w:rsidP="00705579">
      <w:pPr>
        <w:pStyle w:val="Heading4"/>
        <w:ind w:firstLine="720"/>
        <w:rPr>
          <w:color w:val="auto"/>
        </w:rPr>
      </w:pPr>
      <w:r w:rsidRPr="001E200E">
        <w:rPr>
          <w:color w:val="auto"/>
        </w:rPr>
        <w:t>P3: Process Appointments</w:t>
      </w:r>
    </w:p>
    <w:p w14:paraId="31DD19E2" w14:textId="7F059C0C" w:rsidR="00705579" w:rsidRDefault="00705579" w:rsidP="00705579">
      <w:pPr>
        <w:pStyle w:val="ListParagraph"/>
        <w:ind w:left="0"/>
      </w:pPr>
      <w:r>
        <w:tab/>
      </w:r>
      <w:r>
        <w:tab/>
        <w:t xml:space="preserve">P3.1: </w:t>
      </w:r>
      <w:r w:rsidR="006E4CFE">
        <w:t>Create</w:t>
      </w:r>
      <w:r>
        <w:t xml:space="preserve"> Appointment</w:t>
      </w:r>
    </w:p>
    <w:p w14:paraId="0A36B7E4" w14:textId="77777777" w:rsidR="00705579" w:rsidRDefault="00705579" w:rsidP="00705579">
      <w:pPr>
        <w:pStyle w:val="ListParagraph"/>
        <w:ind w:left="0"/>
      </w:pPr>
      <w:r>
        <w:tab/>
      </w:r>
      <w:r>
        <w:tab/>
        <w:t>P3.2: Cancel Appointment</w:t>
      </w:r>
    </w:p>
    <w:p w14:paraId="70394F90" w14:textId="77777777" w:rsidR="00705579" w:rsidRDefault="00705579" w:rsidP="00705579">
      <w:pPr>
        <w:pStyle w:val="ListParagraph"/>
        <w:ind w:left="0"/>
      </w:pPr>
      <w:r>
        <w:tab/>
      </w:r>
      <w:r>
        <w:tab/>
        <w:t>P3.3: Show Doctor’s Schedule</w:t>
      </w:r>
    </w:p>
    <w:p w14:paraId="61AE27D2" w14:textId="77777777" w:rsidR="00705579" w:rsidRDefault="00705579" w:rsidP="00705579">
      <w:pPr>
        <w:pStyle w:val="ListParagraph"/>
        <w:ind w:left="0"/>
      </w:pPr>
      <w:r>
        <w:tab/>
      </w:r>
      <w:r>
        <w:tab/>
        <w:t>P3.4: Check-in Patients</w:t>
      </w:r>
    </w:p>
    <w:p w14:paraId="713A7B54" w14:textId="77777777" w:rsidR="00705579" w:rsidRPr="001E200E" w:rsidRDefault="00705579" w:rsidP="00705579">
      <w:pPr>
        <w:pStyle w:val="Heading4"/>
        <w:ind w:firstLine="720"/>
        <w:rPr>
          <w:color w:val="auto"/>
        </w:rPr>
      </w:pPr>
      <w:r w:rsidRPr="001E200E">
        <w:rPr>
          <w:color w:val="auto"/>
        </w:rPr>
        <w:t>P4: Process Finance</w:t>
      </w:r>
    </w:p>
    <w:p w14:paraId="6B9A2FC3" w14:textId="77777777" w:rsidR="00705579" w:rsidRDefault="00705579" w:rsidP="00705579">
      <w:pPr>
        <w:pStyle w:val="ListParagraph"/>
        <w:ind w:left="0"/>
      </w:pPr>
      <w:r>
        <w:tab/>
      </w:r>
      <w:r>
        <w:tab/>
        <w:t>P4.1: Record Payment</w:t>
      </w:r>
    </w:p>
    <w:p w14:paraId="15273B90" w14:textId="77777777" w:rsidR="00705579" w:rsidRDefault="00705579" w:rsidP="00705579">
      <w:pPr>
        <w:pStyle w:val="ListParagraph"/>
        <w:ind w:left="0"/>
      </w:pPr>
      <w:r>
        <w:tab/>
      </w:r>
      <w:r>
        <w:tab/>
        <w:t>P4.2: Issue Invoice</w:t>
      </w:r>
    </w:p>
    <w:p w14:paraId="1D24B032" w14:textId="77777777" w:rsidR="00705579" w:rsidRPr="00F11068" w:rsidRDefault="00705579" w:rsidP="00705579"/>
    <w:p w14:paraId="23884070" w14:textId="77777777" w:rsidR="00705579" w:rsidRPr="00F11068" w:rsidRDefault="00705579" w:rsidP="00705579">
      <w:pPr>
        <w:ind w:left="709"/>
      </w:pPr>
    </w:p>
    <w:p w14:paraId="3D1CCD19" w14:textId="77777777" w:rsidR="00705579" w:rsidRDefault="00705579" w:rsidP="00705579"/>
    <w:p w14:paraId="14F50BB4" w14:textId="77777777" w:rsidR="00705579" w:rsidRDefault="00705579" w:rsidP="00705579"/>
    <w:p w14:paraId="17CEC725" w14:textId="77777777" w:rsidR="00705579" w:rsidRDefault="00705579" w:rsidP="00705579"/>
    <w:p w14:paraId="2B1C135A" w14:textId="77777777" w:rsidR="00FF4646" w:rsidRDefault="00FF4646" w:rsidP="00705579"/>
    <w:p w14:paraId="1EC6B68D" w14:textId="77777777" w:rsidR="00705579" w:rsidRDefault="00705579" w:rsidP="00705579"/>
    <w:p w14:paraId="48560B80" w14:textId="77777777" w:rsidR="00705579" w:rsidRPr="003F5E85" w:rsidRDefault="00705579" w:rsidP="00705579">
      <w:pPr>
        <w:pStyle w:val="Heading2"/>
        <w:numPr>
          <w:ilvl w:val="1"/>
          <w:numId w:val="12"/>
        </w:numPr>
        <w:ind w:left="709" w:hanging="862"/>
        <w:rPr>
          <w:b/>
          <w:color w:val="auto"/>
          <w:sz w:val="28"/>
          <w:szCs w:val="28"/>
        </w:rPr>
      </w:pPr>
      <w:bookmarkStart w:id="56" w:name="_Toc406751928"/>
      <w:r w:rsidRPr="003F5E85">
        <w:rPr>
          <w:b/>
          <w:color w:val="auto"/>
          <w:sz w:val="28"/>
          <w:szCs w:val="28"/>
        </w:rPr>
        <w:lastRenderedPageBreak/>
        <w:t>Level-0 DFD</w:t>
      </w:r>
      <w:bookmarkEnd w:id="56"/>
    </w:p>
    <w:p w14:paraId="280403E5" w14:textId="77777777" w:rsidR="00705579" w:rsidRDefault="00705579" w:rsidP="00705579">
      <w:r>
        <w:rPr>
          <w:b/>
          <w:noProof/>
          <w:sz w:val="28"/>
          <w:szCs w:val="28"/>
          <w:lang w:val="en-IE" w:eastAsia="en-IE"/>
        </w:rPr>
        <mc:AlternateContent>
          <mc:Choice Requires="wps">
            <w:drawing>
              <wp:anchor distT="0" distB="0" distL="114300" distR="114300" simplePos="0" relativeHeight="251629056" behindDoc="0" locked="0" layoutInCell="1" allowOverlap="1" wp14:anchorId="63E42AC1" wp14:editId="4B95F723">
                <wp:simplePos x="0" y="0"/>
                <wp:positionH relativeFrom="column">
                  <wp:posOffset>1781092</wp:posOffset>
                </wp:positionH>
                <wp:positionV relativeFrom="paragraph">
                  <wp:posOffset>171698</wp:posOffset>
                </wp:positionV>
                <wp:extent cx="1057275" cy="493561"/>
                <wp:effectExtent l="0" t="0" r="85725" b="59055"/>
                <wp:wrapNone/>
                <wp:docPr id="408" name="Freeform 408"/>
                <wp:cNvGraphicFramePr/>
                <a:graphic xmlns:a="http://schemas.openxmlformats.org/drawingml/2006/main">
                  <a:graphicData uri="http://schemas.microsoft.com/office/word/2010/wordprocessingShape">
                    <wps:wsp>
                      <wps:cNvSpPr/>
                      <wps:spPr>
                        <a:xfrm>
                          <a:off x="0" y="0"/>
                          <a:ext cx="1057275" cy="493561"/>
                        </a:xfrm>
                        <a:custGeom>
                          <a:avLst/>
                          <a:gdLst>
                            <a:gd name="connsiteX0" fmla="*/ 0 w 1057524"/>
                            <a:gd name="connsiteY0" fmla="*/ 414622 h 764479"/>
                            <a:gd name="connsiteX1" fmla="*/ 620202 w 1057524"/>
                            <a:gd name="connsiteY1" fmla="*/ 9105 h 764479"/>
                            <a:gd name="connsiteX2" fmla="*/ 1057524 w 1057524"/>
                            <a:gd name="connsiteY2" fmla="*/ 764479 h 764479"/>
                          </a:gdLst>
                          <a:ahLst/>
                          <a:cxnLst>
                            <a:cxn ang="0">
                              <a:pos x="connsiteX0" y="connsiteY0"/>
                            </a:cxn>
                            <a:cxn ang="0">
                              <a:pos x="connsiteX1" y="connsiteY1"/>
                            </a:cxn>
                            <a:cxn ang="0">
                              <a:pos x="connsiteX2" y="connsiteY2"/>
                            </a:cxn>
                          </a:cxnLst>
                          <a:rect l="l" t="t" r="r" b="b"/>
                          <a:pathLst>
                            <a:path w="1057524" h="764479">
                              <a:moveTo>
                                <a:pt x="0" y="414622"/>
                              </a:moveTo>
                              <a:cubicBezTo>
                                <a:pt x="221974" y="182709"/>
                                <a:pt x="443948" y="-49204"/>
                                <a:pt x="620202" y="9105"/>
                              </a:cubicBezTo>
                              <a:cubicBezTo>
                                <a:pt x="796456" y="67414"/>
                                <a:pt x="926990" y="415946"/>
                                <a:pt x="1057524" y="764479"/>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F8405DC" id="Freeform 408" o:spid="_x0000_s1026" style="position:absolute;margin-left:140.25pt;margin-top:13.5pt;width:83.25pt;height:38.85pt;z-index:251629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057524,764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" path="m,414622c221974,182709,443948,-49204,620202,9105v176254,58309,306788,406841,437322,755374e" filled="f" strokecolor="black [3200]" strokeweight=".5pt">
                <v:stroke endarrow="block" joinstyle="miter"/>
                <v:path arrowok="t" o:connecttype="custom" o:connectlocs="0,267687;620056,5878;1057275,493561" o:connectangles="0,0,0"/>
              </v:shape>
            </w:pict>
          </mc:Fallback>
        </mc:AlternateContent>
      </w:r>
    </w:p>
    <w:p w14:paraId="3D162C3A" w14:textId="4FC08F15" w:rsidR="00705579" w:rsidRDefault="00DD71C0" w:rsidP="00705579">
      <w:r>
        <w:rPr>
          <w:noProof/>
          <w:lang w:val="en-IE" w:eastAsia="en-IE"/>
        </w:rPr>
        <mc:AlternateContent>
          <mc:Choice Requires="wps">
            <w:drawing>
              <wp:anchor distT="0" distB="0" distL="114300" distR="114300" simplePos="0" relativeHeight="251630080" behindDoc="0" locked="0" layoutInCell="1" allowOverlap="1" wp14:anchorId="1BCEAF3C" wp14:editId="5336D1C1">
                <wp:simplePos x="0" y="0"/>
                <wp:positionH relativeFrom="column">
                  <wp:posOffset>1076325</wp:posOffset>
                </wp:positionH>
                <wp:positionV relativeFrom="paragraph">
                  <wp:posOffset>290195</wp:posOffset>
                </wp:positionV>
                <wp:extent cx="1304925" cy="1184275"/>
                <wp:effectExtent l="0" t="38100" r="28575" b="15875"/>
                <wp:wrapNone/>
                <wp:docPr id="411" name="Freeform 411"/>
                <wp:cNvGraphicFramePr/>
                <a:graphic xmlns:a="http://schemas.openxmlformats.org/drawingml/2006/main">
                  <a:graphicData uri="http://schemas.microsoft.com/office/word/2010/wordprocessingShape">
                    <wps:wsp>
                      <wps:cNvSpPr/>
                      <wps:spPr>
                        <a:xfrm>
                          <a:off x="0" y="0"/>
                          <a:ext cx="1304925" cy="1184275"/>
                        </a:xfrm>
                        <a:custGeom>
                          <a:avLst/>
                          <a:gdLst>
                            <a:gd name="connsiteX0" fmla="*/ 1472318 w 1472318"/>
                            <a:gd name="connsiteY0" fmla="*/ 1184744 h 1184744"/>
                            <a:gd name="connsiteX1" fmla="*/ 96742 w 1472318"/>
                            <a:gd name="connsiteY1" fmla="*/ 683812 h 1184744"/>
                            <a:gd name="connsiteX2" fmla="*/ 223963 w 1472318"/>
                            <a:gd name="connsiteY2" fmla="*/ 0 h 1184744"/>
                          </a:gdLst>
                          <a:ahLst/>
                          <a:cxnLst>
                            <a:cxn ang="0">
                              <a:pos x="connsiteX0" y="connsiteY0"/>
                            </a:cxn>
                            <a:cxn ang="0">
                              <a:pos x="connsiteX1" y="connsiteY1"/>
                            </a:cxn>
                            <a:cxn ang="0">
                              <a:pos x="connsiteX2" y="connsiteY2"/>
                            </a:cxn>
                          </a:cxnLst>
                          <a:rect l="l" t="t" r="r" b="b"/>
                          <a:pathLst>
                            <a:path w="1472318" h="1184744">
                              <a:moveTo>
                                <a:pt x="1472318" y="1184744"/>
                              </a:moveTo>
                              <a:cubicBezTo>
                                <a:pt x="888559" y="1033006"/>
                                <a:pt x="304801" y="881269"/>
                                <a:pt x="96742" y="683812"/>
                              </a:cubicBezTo>
                              <a:cubicBezTo>
                                <a:pt x="-111317" y="486355"/>
                                <a:pt x="56323" y="243177"/>
                                <a:pt x="223963" y="0"/>
                              </a:cubicBezTo>
                            </a:path>
                          </a:pathLst>
                        </a:custGeom>
                        <a:noFill/>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919EE74" id="Freeform 411" o:spid="_x0000_s1026" style="position:absolute;margin-left:84.75pt;margin-top:22.85pt;width:102.75pt;height:93.25pt;z-index:251630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472318,11847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" path="m1472318,1184744c888559,1033006,304801,881269,96742,683812,-111317,486355,56323,243177,223963,e" filled="f" strokecolor="black [3200]" strokeweight=".5pt">
                <v:stroke endarrow="block" joinstyle="miter"/>
                <v:path arrowok="t" o:connecttype="custom" o:connectlocs="1304925,1184275;85743,683541;198500,0" o:connectangles="0,0,0"/>
              </v:shape>
            </w:pict>
          </mc:Fallback>
        </mc:AlternateContent>
      </w:r>
      <w:r w:rsidR="00705579" w:rsidRPr="00EA4065">
        <w:rPr>
          <w:noProof/>
          <w:lang w:val="en-IE" w:eastAsia="en-IE"/>
        </w:rPr>
        <mc:AlternateContent>
          <mc:Choice Requires="wps">
            <w:drawing>
              <wp:anchor distT="0" distB="0" distL="114300" distR="114300" simplePos="0" relativeHeight="251628032" behindDoc="0" locked="0" layoutInCell="1" allowOverlap="1" wp14:anchorId="68E1B256" wp14:editId="7919C35C">
                <wp:simplePos x="0" y="0"/>
                <wp:positionH relativeFrom="column">
                  <wp:posOffset>1025718</wp:posOffset>
                </wp:positionH>
                <wp:positionV relativeFrom="paragraph">
                  <wp:posOffset>21728</wp:posOffset>
                </wp:positionV>
                <wp:extent cx="793750" cy="279400"/>
                <wp:effectExtent l="0" t="0" r="25400" b="25400"/>
                <wp:wrapNone/>
                <wp:docPr id="482" name="Rectangle 482"/>
                <wp:cNvGraphicFramePr/>
                <a:graphic xmlns:a="http://schemas.openxmlformats.org/drawingml/2006/main">
                  <a:graphicData uri="http://schemas.microsoft.com/office/word/2010/wordprocessingShape">
                    <wps:wsp>
                      <wps:cNvSpPr/>
                      <wps:spPr>
                        <a:xfrm>
                          <a:off x="0" y="0"/>
                          <a:ext cx="793750" cy="279400"/>
                        </a:xfrm>
                        <a:prstGeom prst="rect">
                          <a:avLst/>
                        </a:prstGeom>
                        <a:solidFill>
                          <a:schemeClr val="bg1">
                            <a:lumMod val="8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D2F860" w14:textId="77777777" w:rsidR="005404A0" w:rsidRPr="00E91713" w:rsidRDefault="005404A0" w:rsidP="00705579">
                            <w:pPr>
                              <w:jc w:val="center"/>
                              <w:rPr>
                                <w:color w:val="000000" w:themeColor="text1"/>
                                <w:sz w:val="16"/>
                                <w:szCs w:val="16"/>
                                <w:lang w:val="en-IE"/>
                              </w:rPr>
                            </w:pPr>
                            <w:r>
                              <w:rPr>
                                <w:color w:val="000000" w:themeColor="text1"/>
                                <w:sz w:val="16"/>
                                <w:szCs w:val="16"/>
                                <w:lang w:val="en-IE"/>
                              </w:rPr>
                              <w:t>Patient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E1B256" id="Rectangle 482" o:spid="_x0000_s1295" style="position:absolute;margin-left:80.75pt;margin-top:1.7pt;width:62.5pt;height:22pt;z-index:251628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" fillcolor="#d8d8d8 [2732]" strokecolor="black [3213]" strokeweight="1.5pt">
                <v:textbox>
                  <w:txbxContent>
                    <w:p w14:paraId="7FD2F860" w14:textId="77777777" w:rsidR="005404A0" w:rsidRPr="00E91713" w:rsidRDefault="005404A0" w:rsidP="00705579">
                      <w:pPr>
                        <w:jc w:val="center"/>
                        <w:rPr>
                          <w:color w:val="000000" w:themeColor="text1"/>
                          <w:sz w:val="16"/>
                          <w:szCs w:val="16"/>
                          <w:lang w:val="en-IE"/>
                        </w:rPr>
                      </w:pPr>
                      <w:r>
                        <w:rPr>
                          <w:color w:val="000000" w:themeColor="text1"/>
                          <w:sz w:val="16"/>
                          <w:szCs w:val="16"/>
                          <w:lang w:val="en-IE"/>
                        </w:rPr>
                        <w:t>Patient</w:t>
                      </w:r>
                    </w:p>
                  </w:txbxContent>
                </v:textbox>
              </v:rect>
            </w:pict>
          </mc:Fallback>
        </mc:AlternateContent>
      </w:r>
      <w:r w:rsidR="00705579">
        <w:rPr>
          <w:noProof/>
          <w:lang w:val="en-IE" w:eastAsia="en-IE"/>
        </w:rPr>
        <mc:AlternateContent>
          <mc:Choice Requires="wps">
            <w:drawing>
              <wp:anchor distT="0" distB="0" distL="114300" distR="114300" simplePos="0" relativeHeight="251625984" behindDoc="0" locked="0" layoutInCell="1" allowOverlap="1" wp14:anchorId="12DBDFD5" wp14:editId="6C688FFD">
                <wp:simplePos x="0" y="0"/>
                <wp:positionH relativeFrom="column">
                  <wp:posOffset>133350</wp:posOffset>
                </wp:positionH>
                <wp:positionV relativeFrom="paragraph">
                  <wp:posOffset>55052</wp:posOffset>
                </wp:positionV>
                <wp:extent cx="476250" cy="222250"/>
                <wp:effectExtent l="0" t="0" r="0" b="6350"/>
                <wp:wrapNone/>
                <wp:docPr id="480" name="Text Box 480"/>
                <wp:cNvGraphicFramePr/>
                <a:graphic xmlns:a="http://schemas.openxmlformats.org/drawingml/2006/main">
                  <a:graphicData uri="http://schemas.microsoft.com/office/word/2010/wordprocessingShape">
                    <wps:wsp>
                      <wps:cNvSpPr txBox="1"/>
                      <wps:spPr>
                        <a:xfrm>
                          <a:off x="0" y="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51E15D" w14:textId="77777777" w:rsidR="005404A0" w:rsidRPr="00FC2BB1" w:rsidRDefault="005404A0" w:rsidP="00705579">
                            <w:pPr>
                              <w:jc w:val="cente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DBDFD5" id="Text Box 480" o:spid="_x0000_s1296" type="#_x0000_t202" style="position:absolute;margin-left:10.5pt;margin-top:4.35pt;width:37.5pt;height:17.5pt;z-index:251625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" filled="f" stroked="f" strokeweight=".5pt">
                <v:textbox>
                  <w:txbxContent>
                    <w:p w14:paraId="2A51E15D" w14:textId="77777777" w:rsidR="005404A0" w:rsidRPr="00FC2BB1" w:rsidRDefault="005404A0" w:rsidP="00705579">
                      <w:pPr>
                        <w:jc w:val="center"/>
                        <w:rPr>
                          <w:sz w:val="16"/>
                          <w:szCs w:val="16"/>
                        </w:rPr>
                      </w:pPr>
                    </w:p>
                  </w:txbxContent>
                </v:textbox>
              </v:shape>
            </w:pict>
          </mc:Fallback>
        </mc:AlternateContent>
      </w:r>
    </w:p>
    <w:p w14:paraId="16AB8437" w14:textId="10E58233" w:rsidR="00705579" w:rsidRDefault="00DD71C0" w:rsidP="00705579">
      <w:r>
        <w:rPr>
          <w:noProof/>
          <w:lang w:val="en-IE" w:eastAsia="en-IE"/>
        </w:rPr>
        <mc:AlternateContent>
          <mc:Choice Requires="wpg">
            <w:drawing>
              <wp:anchor distT="0" distB="0" distL="114300" distR="114300" simplePos="0" relativeHeight="251627008" behindDoc="0" locked="0" layoutInCell="1" allowOverlap="1" wp14:anchorId="2A4E255C" wp14:editId="0268C896">
                <wp:simplePos x="0" y="0"/>
                <wp:positionH relativeFrom="column">
                  <wp:posOffset>2381250</wp:posOffset>
                </wp:positionH>
                <wp:positionV relativeFrom="paragraph">
                  <wp:posOffset>90170</wp:posOffset>
                </wp:positionV>
                <wp:extent cx="1247775" cy="1619250"/>
                <wp:effectExtent l="0" t="0" r="28575" b="19050"/>
                <wp:wrapNone/>
                <wp:docPr id="481" name="Group 481"/>
                <wp:cNvGraphicFramePr/>
                <a:graphic xmlns:a="http://schemas.openxmlformats.org/drawingml/2006/main">
                  <a:graphicData uri="http://schemas.microsoft.com/office/word/2010/wordprocessingGroup">
                    <wpg:wgp>
                      <wpg:cNvGrpSpPr/>
                      <wpg:grpSpPr>
                        <a:xfrm>
                          <a:off x="0" y="0"/>
                          <a:ext cx="1247775" cy="1619250"/>
                          <a:chOff x="0" y="0"/>
                          <a:chExt cx="882247" cy="1098550"/>
                        </a:xfrm>
                      </wpg:grpSpPr>
                      <wps:wsp>
                        <wps:cNvPr id="483" name="Rounded Rectangle 483"/>
                        <wps:cNvSpPr/>
                        <wps:spPr>
                          <a:xfrm>
                            <a:off x="0" y="0"/>
                            <a:ext cx="882247"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4" name="Text Box 484"/>
                        <wps:cNvSpPr txBox="1"/>
                        <wps:spPr>
                          <a:xfrm>
                            <a:off x="55644" y="302149"/>
                            <a:ext cx="747423" cy="6979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556D0C2" w14:textId="77777777" w:rsidR="005404A0" w:rsidRPr="00DD71C0" w:rsidRDefault="005404A0" w:rsidP="00705579">
                              <w:pPr>
                                <w:spacing w:after="0"/>
                                <w:jc w:val="center"/>
                                <w:rPr>
                                  <w:lang w:val="en-IE"/>
                                </w:rPr>
                              </w:pPr>
                              <w:r w:rsidRPr="00DD71C0">
                                <w:rPr>
                                  <w:lang w:val="en-IE"/>
                                </w:rPr>
                                <w:t>Doctor Appointment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A4E255C" id="Group 481" o:spid="_x0000_s1297" style="position:absolute;margin-left:187.5pt;margin-top:7.1pt;width:98.25pt;height:127.5pt;z-index:251627008;mso-width-relative:margin;mso-height-relative:margin" coordsize="8822,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">
                <v:roundrect id="Rounded Rectangle 483" o:spid="_x0000_s1298" style="position:absolute;width:8822;height:109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sQA&#10;AADcAAAADwAAAGRycy9kb3ducmV2LnhtbESPW2sCMRSE3wv9D+EUfJGa9VaWrVGKKPhUb6XPh83p&#10;ZuvmZEmirv/eFIQ+DjPzDTNbdLYRF/KhdqxgOMhAEJdO11wp+DquX3MQISJrbByTghsFWMyfn2ZY&#10;aHflPV0OsRIJwqFABSbGtpAylIYshoFriZP347zFmKSvpPZ4TXDbyFGWvUmLNacFgy0tDZWnw9kq&#10;CKU2n9vTr+9TPs2/g1ntxvtMqd5L9/EOIlIX/8OP9kYrmORj+DuTjoC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8PhvrEAAAA3AAAAA8AAAAAAAAAAAAAAAAAmAIAAGRycy9k&#10;b3ducmV2LnhtbFBLBQYAAAAABAAEAPUAAACJAwAAAAA=&#10;" filled="f" strokecolor="black [3213]" strokeweight="1.5pt">
                  <v:stroke joinstyle="miter"/>
                </v:roundrect>
                <v:shape id="Text Box 484" o:spid="_x0000_s1299" type="#_x0000_t202" style="position:absolute;left:556;top:3021;width:7474;height:69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aZI8YA&#10;AADcAAAADwAAAGRycy9kb3ducmV2LnhtbESPS2vDMBCE74X8B7GBXkoip3niRAkh9EVvifMgt8Xa&#10;2CbWyliq7f77qlDocZiZb5jVpjOlaKh2hWUFo2EEgji1uuBMwTF5HSxAOI+ssbRMCr7JwWbde1hh&#10;rG3Le2oOPhMBwi5GBbn3VSylS3My6Ia2Ig7ezdYGfZB1JnWNbYCbUj5H0UwaLDgs5FjRLqf0fvgy&#10;Cq5P2eXTdW+ndjwdVy/vTTI/60Spx363XYLw1Pn/8F/7QyuYLCbweyYcAbn+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LaZI8YAAADcAAAADwAAAAAAAAAAAAAAAACYAgAAZHJz&#10;L2Rvd25yZXYueG1sUEsFBgAAAAAEAAQA9QAAAIsDAAAAAA==&#10;" fillcolor="white [3201]" stroked="f" strokeweight=".5pt">
                  <v:textbox>
                    <w:txbxContent>
                      <w:p w14:paraId="7556D0C2" w14:textId="77777777" w:rsidR="005404A0" w:rsidRPr="00DD71C0" w:rsidRDefault="005404A0" w:rsidP="00705579">
                        <w:pPr>
                          <w:spacing w:after="0"/>
                          <w:jc w:val="center"/>
                          <w:rPr>
                            <w:lang w:val="en-IE"/>
                          </w:rPr>
                        </w:pPr>
                        <w:r w:rsidRPr="00DD71C0">
                          <w:rPr>
                            <w:lang w:val="en-IE"/>
                          </w:rPr>
                          <w:t>Doctor Appointment System</w:t>
                        </w:r>
                      </w:p>
                    </w:txbxContent>
                  </v:textbox>
                </v:shape>
              </v:group>
            </w:pict>
          </mc:Fallback>
        </mc:AlternateContent>
      </w:r>
    </w:p>
    <w:p w14:paraId="4CFBEEF9" w14:textId="77777777" w:rsidR="00705579" w:rsidRDefault="00705579" w:rsidP="00705579"/>
    <w:p w14:paraId="780B9AC0" w14:textId="77777777" w:rsidR="00705579" w:rsidRDefault="00705579" w:rsidP="00705579"/>
    <w:p w14:paraId="703C9ED9" w14:textId="77777777" w:rsidR="00705579" w:rsidRDefault="00705579" w:rsidP="00705579"/>
    <w:p w14:paraId="60A6E8A3" w14:textId="77777777" w:rsidR="00705579" w:rsidRDefault="00705579" w:rsidP="00705579"/>
    <w:p w14:paraId="7E378E27" w14:textId="77777777" w:rsidR="00705579" w:rsidRDefault="00705579" w:rsidP="00705579"/>
    <w:p w14:paraId="34555F50" w14:textId="77777777" w:rsidR="00705579" w:rsidRDefault="00705579" w:rsidP="00705579"/>
    <w:p w14:paraId="4A363E54" w14:textId="77777777" w:rsidR="00705579" w:rsidRDefault="00705579" w:rsidP="00705579"/>
    <w:p w14:paraId="7B1FBFFD" w14:textId="77777777" w:rsidR="0070177E" w:rsidRDefault="0070177E" w:rsidP="00705579"/>
    <w:p w14:paraId="0C153690" w14:textId="77777777" w:rsidR="0070177E" w:rsidRDefault="0070177E" w:rsidP="00705579"/>
    <w:p w14:paraId="24DAEA49" w14:textId="77777777" w:rsidR="0070177E" w:rsidRDefault="0070177E" w:rsidP="00705579"/>
    <w:p w14:paraId="7D5AC04B" w14:textId="77777777" w:rsidR="0070177E" w:rsidRDefault="0070177E" w:rsidP="00705579"/>
    <w:p w14:paraId="1D8FEBEB" w14:textId="77777777" w:rsidR="0070177E" w:rsidRDefault="0070177E" w:rsidP="00705579"/>
    <w:p w14:paraId="355A54CA" w14:textId="77777777" w:rsidR="0070177E" w:rsidRDefault="0070177E" w:rsidP="00705579"/>
    <w:p w14:paraId="6573889F" w14:textId="77777777" w:rsidR="0070177E" w:rsidRDefault="0070177E" w:rsidP="00705579"/>
    <w:p w14:paraId="1C4D214B" w14:textId="77777777" w:rsidR="0070177E" w:rsidRDefault="0070177E" w:rsidP="00705579"/>
    <w:p w14:paraId="5602F271" w14:textId="77777777" w:rsidR="0070177E" w:rsidRDefault="0070177E" w:rsidP="00705579"/>
    <w:p w14:paraId="4A1BBBBB" w14:textId="77777777" w:rsidR="0070177E" w:rsidRDefault="0070177E" w:rsidP="00705579"/>
    <w:p w14:paraId="24FDD73E" w14:textId="77777777" w:rsidR="0070177E" w:rsidRDefault="0070177E" w:rsidP="00705579"/>
    <w:p w14:paraId="393724FD" w14:textId="77777777" w:rsidR="0070177E" w:rsidRDefault="0070177E" w:rsidP="00705579"/>
    <w:p w14:paraId="1392D1FC" w14:textId="77777777" w:rsidR="0070177E" w:rsidRDefault="0070177E" w:rsidP="00705579"/>
    <w:p w14:paraId="028E5C62" w14:textId="77777777" w:rsidR="0070177E" w:rsidRDefault="0070177E" w:rsidP="00705579"/>
    <w:p w14:paraId="2A7AD90B" w14:textId="77777777" w:rsidR="0070177E" w:rsidRDefault="0070177E" w:rsidP="00705579"/>
    <w:p w14:paraId="45E552BD" w14:textId="77777777" w:rsidR="0070177E" w:rsidRDefault="0070177E" w:rsidP="00705579"/>
    <w:p w14:paraId="39F7D2FD" w14:textId="77777777" w:rsidR="0070177E" w:rsidRDefault="0070177E" w:rsidP="00705579"/>
    <w:p w14:paraId="1E01F42F" w14:textId="77777777" w:rsidR="00705579" w:rsidRDefault="00705579" w:rsidP="00705579">
      <w:pPr>
        <w:pStyle w:val="Heading2"/>
        <w:numPr>
          <w:ilvl w:val="1"/>
          <w:numId w:val="12"/>
        </w:numPr>
        <w:ind w:left="709" w:hanging="862"/>
        <w:rPr>
          <w:b/>
          <w:color w:val="auto"/>
          <w:sz w:val="28"/>
          <w:szCs w:val="28"/>
        </w:rPr>
      </w:pPr>
      <w:bookmarkStart w:id="57" w:name="_Toc406751929"/>
      <w:r w:rsidRPr="003F5E85">
        <w:rPr>
          <w:b/>
          <w:color w:val="auto"/>
          <w:sz w:val="28"/>
          <w:szCs w:val="28"/>
        </w:rPr>
        <w:lastRenderedPageBreak/>
        <w:t>Level_1 DFD</w:t>
      </w:r>
      <w:bookmarkEnd w:id="57"/>
    </w:p>
    <w:p w14:paraId="4C01767B" w14:textId="63BF7072" w:rsidR="00705579" w:rsidRDefault="00705579" w:rsidP="00705579"/>
    <w:p w14:paraId="309AE4DA" w14:textId="1576EA56" w:rsidR="0070177E" w:rsidRDefault="0070177E" w:rsidP="00705579">
      <w:r>
        <w:rPr>
          <w:rFonts w:ascii="Times New Roman" w:hAnsi="Times New Roman" w:cs="Times New Roman"/>
          <w:noProof/>
          <w:sz w:val="24"/>
          <w:szCs w:val="24"/>
          <w:lang w:val="en-IE" w:eastAsia="en-IE"/>
        </w:rPr>
        <mc:AlternateContent>
          <mc:Choice Requires="wps">
            <w:drawing>
              <wp:anchor distT="0" distB="0" distL="114300" distR="114300" simplePos="0" relativeHeight="251636224" behindDoc="0" locked="0" layoutInCell="1" allowOverlap="1" wp14:anchorId="6E4E3982" wp14:editId="08E3D6B9">
                <wp:simplePos x="0" y="0"/>
                <wp:positionH relativeFrom="column">
                  <wp:posOffset>4600575</wp:posOffset>
                </wp:positionH>
                <wp:positionV relativeFrom="paragraph">
                  <wp:posOffset>285115</wp:posOffset>
                </wp:positionV>
                <wp:extent cx="793750" cy="279400"/>
                <wp:effectExtent l="0" t="0" r="25400" b="25400"/>
                <wp:wrapNone/>
                <wp:docPr id="505" name="Rectangle 505"/>
                <wp:cNvGraphicFramePr/>
                <a:graphic xmlns:a="http://schemas.openxmlformats.org/drawingml/2006/main">
                  <a:graphicData uri="http://schemas.microsoft.com/office/word/2010/wordprocessingShape">
                    <wps:wsp>
                      <wps:cNvSpPr/>
                      <wps:spPr>
                        <a:xfrm>
                          <a:off x="0" y="0"/>
                          <a:ext cx="793750" cy="279400"/>
                        </a:xfrm>
                        <a:prstGeom prst="rect">
                          <a:avLst/>
                        </a:prstGeom>
                        <a:solidFill>
                          <a:schemeClr val="bg1">
                            <a:lumMod val="8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010FE9" w14:textId="17FFB741" w:rsidR="005404A0" w:rsidRPr="0070177E" w:rsidRDefault="005404A0" w:rsidP="0070177E">
                            <w:pPr>
                              <w:jc w:val="center"/>
                              <w:rPr>
                                <w:color w:val="000000" w:themeColor="text1"/>
                                <w:sz w:val="16"/>
                                <w:szCs w:val="16"/>
                                <w:lang w:val="en-IE"/>
                              </w:rPr>
                            </w:pPr>
                            <w:r>
                              <w:rPr>
                                <w:color w:val="000000" w:themeColor="text1"/>
                                <w:sz w:val="16"/>
                                <w:szCs w:val="16"/>
                                <w:lang w:val="en-IE"/>
                              </w:rPr>
                              <w:t>Doctor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E4E3982" id="Rectangle 505" o:spid="_x0000_s1300" style="position:absolute;margin-left:362.25pt;margin-top:22.45pt;width:62.5pt;height:22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" fillcolor="#d8d8d8 [2732]" strokecolor="black [3213]" strokeweight="1.5pt">
                <v:textbox>
                  <w:txbxContent>
                    <w:p w14:paraId="4A010FE9" w14:textId="17FFB741" w:rsidR="005404A0" w:rsidRPr="0070177E" w:rsidRDefault="005404A0" w:rsidP="0070177E">
                      <w:pPr>
                        <w:jc w:val="center"/>
                        <w:rPr>
                          <w:color w:val="000000" w:themeColor="text1"/>
                          <w:sz w:val="16"/>
                          <w:szCs w:val="16"/>
                          <w:lang w:val="en-IE"/>
                        </w:rPr>
                      </w:pPr>
                      <w:r>
                        <w:rPr>
                          <w:color w:val="000000" w:themeColor="text1"/>
                          <w:sz w:val="16"/>
                          <w:szCs w:val="16"/>
                          <w:lang w:val="en-IE"/>
                        </w:rPr>
                        <w:t>Doctor</w:t>
                      </w:r>
                    </w:p>
                  </w:txbxContent>
                </v:textbox>
              </v:rect>
            </w:pict>
          </mc:Fallback>
        </mc:AlternateContent>
      </w:r>
      <w:r>
        <w:rPr>
          <w:rFonts w:ascii="Times New Roman" w:hAnsi="Times New Roman" w:cs="Times New Roman"/>
          <w:noProof/>
          <w:sz w:val="24"/>
          <w:szCs w:val="24"/>
          <w:lang w:val="en-IE" w:eastAsia="en-IE"/>
        </w:rPr>
        <mc:AlternateContent>
          <mc:Choice Requires="wps">
            <w:drawing>
              <wp:anchor distT="0" distB="0" distL="114300" distR="114300" simplePos="0" relativeHeight="251635200" behindDoc="0" locked="0" layoutInCell="1" allowOverlap="1" wp14:anchorId="4679AE82" wp14:editId="27B11B7A">
                <wp:simplePos x="0" y="0"/>
                <wp:positionH relativeFrom="column">
                  <wp:posOffset>2863850</wp:posOffset>
                </wp:positionH>
                <wp:positionV relativeFrom="paragraph">
                  <wp:posOffset>168910</wp:posOffset>
                </wp:positionV>
                <wp:extent cx="793750" cy="279400"/>
                <wp:effectExtent l="0" t="0" r="25400" b="25400"/>
                <wp:wrapNone/>
                <wp:docPr id="504" name="Rectangle 504"/>
                <wp:cNvGraphicFramePr/>
                <a:graphic xmlns:a="http://schemas.openxmlformats.org/drawingml/2006/main">
                  <a:graphicData uri="http://schemas.microsoft.com/office/word/2010/wordprocessingShape">
                    <wps:wsp>
                      <wps:cNvSpPr/>
                      <wps:spPr>
                        <a:xfrm>
                          <a:off x="0" y="0"/>
                          <a:ext cx="793750" cy="279400"/>
                        </a:xfrm>
                        <a:prstGeom prst="rect">
                          <a:avLst/>
                        </a:prstGeom>
                        <a:solidFill>
                          <a:schemeClr val="bg1">
                            <a:lumMod val="8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287B2E" w14:textId="4825F0D0" w:rsidR="005404A0" w:rsidRPr="0070177E" w:rsidRDefault="005404A0" w:rsidP="0070177E">
                            <w:pPr>
                              <w:jc w:val="center"/>
                              <w:rPr>
                                <w:color w:val="000000" w:themeColor="text1"/>
                                <w:sz w:val="16"/>
                                <w:szCs w:val="16"/>
                                <w:lang w:val="en-IE"/>
                              </w:rPr>
                            </w:pPr>
                            <w:r>
                              <w:rPr>
                                <w:color w:val="000000" w:themeColor="text1"/>
                                <w:sz w:val="16"/>
                                <w:szCs w:val="16"/>
                                <w:lang w:val="en-IE"/>
                              </w:rPr>
                              <w:t>Patient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679AE82" id="Rectangle 504" o:spid="_x0000_s1301" style="position:absolute;margin-left:225.5pt;margin-top:13.3pt;width:62.5pt;height:22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" fillcolor="#d8d8d8 [2732]" strokecolor="black [3213]" strokeweight="1.5pt">
                <v:textbox>
                  <w:txbxContent>
                    <w:p w14:paraId="45287B2E" w14:textId="4825F0D0" w:rsidR="005404A0" w:rsidRPr="0070177E" w:rsidRDefault="005404A0" w:rsidP="0070177E">
                      <w:pPr>
                        <w:jc w:val="center"/>
                        <w:rPr>
                          <w:color w:val="000000" w:themeColor="text1"/>
                          <w:sz w:val="16"/>
                          <w:szCs w:val="16"/>
                          <w:lang w:val="en-IE"/>
                        </w:rPr>
                      </w:pPr>
                      <w:r>
                        <w:rPr>
                          <w:color w:val="000000" w:themeColor="text1"/>
                          <w:sz w:val="16"/>
                          <w:szCs w:val="16"/>
                          <w:lang w:val="en-IE"/>
                        </w:rPr>
                        <w:t>Patient</w:t>
                      </w:r>
                    </w:p>
                  </w:txbxContent>
                </v:textbox>
              </v:rect>
            </w:pict>
          </mc:Fallback>
        </mc:AlternateContent>
      </w:r>
      <w:r>
        <w:t xml:space="preserve">  </w:t>
      </w:r>
    </w:p>
    <w:p w14:paraId="414A3CA3" w14:textId="2A01B689" w:rsidR="0070177E" w:rsidRDefault="0079157F" w:rsidP="00705579">
      <w:r>
        <w:rPr>
          <w:noProof/>
          <w:lang w:val="en-IE" w:eastAsia="en-IE"/>
        </w:rPr>
        <mc:AlternateContent>
          <mc:Choice Requires="wps">
            <w:drawing>
              <wp:anchor distT="0" distB="0" distL="114300" distR="114300" simplePos="0" relativeHeight="251646464" behindDoc="0" locked="0" layoutInCell="1" allowOverlap="1" wp14:anchorId="20F96FB4" wp14:editId="5077DE7E">
                <wp:simplePos x="0" y="0"/>
                <wp:positionH relativeFrom="column">
                  <wp:posOffset>4597879</wp:posOffset>
                </wp:positionH>
                <wp:positionV relativeFrom="paragraph">
                  <wp:posOffset>281748</wp:posOffset>
                </wp:positionV>
                <wp:extent cx="503172" cy="1192615"/>
                <wp:effectExtent l="0" t="38100" r="49530" b="26670"/>
                <wp:wrapNone/>
                <wp:docPr id="310" name="Freeform 310"/>
                <wp:cNvGraphicFramePr/>
                <a:graphic xmlns:a="http://schemas.openxmlformats.org/drawingml/2006/main">
                  <a:graphicData uri="http://schemas.microsoft.com/office/word/2010/wordprocessingShape">
                    <wps:wsp>
                      <wps:cNvSpPr/>
                      <wps:spPr>
                        <a:xfrm>
                          <a:off x="0" y="0"/>
                          <a:ext cx="503172" cy="1192615"/>
                        </a:xfrm>
                        <a:custGeom>
                          <a:avLst/>
                          <a:gdLst>
                            <a:gd name="connsiteX0" fmla="*/ 0 w 615615"/>
                            <a:gd name="connsiteY0" fmla="*/ 1240403 h 1240403"/>
                            <a:gd name="connsiteX1" fmla="*/ 556591 w 615615"/>
                            <a:gd name="connsiteY1" fmla="*/ 755374 h 1240403"/>
                            <a:gd name="connsiteX2" fmla="*/ 572494 w 615615"/>
                            <a:gd name="connsiteY2" fmla="*/ 0 h 1240403"/>
                          </a:gdLst>
                          <a:ahLst/>
                          <a:cxnLst>
                            <a:cxn ang="0">
                              <a:pos x="connsiteX0" y="connsiteY0"/>
                            </a:cxn>
                            <a:cxn ang="0">
                              <a:pos x="connsiteX1" y="connsiteY1"/>
                            </a:cxn>
                            <a:cxn ang="0">
                              <a:pos x="connsiteX2" y="connsiteY2"/>
                            </a:cxn>
                          </a:cxnLst>
                          <a:rect l="l" t="t" r="r" b="b"/>
                          <a:pathLst>
                            <a:path w="615615" h="1240403">
                              <a:moveTo>
                                <a:pt x="0" y="1240403"/>
                              </a:moveTo>
                              <a:cubicBezTo>
                                <a:pt x="230587" y="1101255"/>
                                <a:pt x="461175" y="962108"/>
                                <a:pt x="556591" y="755374"/>
                              </a:cubicBezTo>
                              <a:cubicBezTo>
                                <a:pt x="652007" y="548640"/>
                                <a:pt x="612250" y="274320"/>
                                <a:pt x="572494" y="0"/>
                              </a:cubicBezTo>
                            </a:path>
                          </a:pathLst>
                        </a:custGeom>
                        <a:noFill/>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98F2AE" id="Freeform 310" o:spid="_x0000_s1026" style="position:absolute;margin-left:362.05pt;margin-top:22.2pt;width:39.6pt;height:93.9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15615,12404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" path="m,1240403c230587,1101255,461175,962108,556591,755374,652007,548640,612250,274320,572494,e" filled="f" strokecolor="black [3200]" strokeweight=".5pt">
                <v:stroke endarrow="block" joinstyle="miter"/>
                <v:path arrowok="t" o:connecttype="custom" o:connectlocs="0,1192615;454929,726272;467927,0" o:connectangles="0,0,0"/>
              </v:shape>
            </w:pict>
          </mc:Fallback>
        </mc:AlternateContent>
      </w:r>
      <w:r w:rsidR="005E620C">
        <w:rPr>
          <w:rFonts w:ascii="Times New Roman" w:hAnsi="Times New Roman" w:cs="Times New Roman"/>
          <w:noProof/>
          <w:sz w:val="24"/>
          <w:szCs w:val="24"/>
          <w:lang w:val="en-IE" w:eastAsia="en-IE"/>
        </w:rPr>
        <mc:AlternateContent>
          <mc:Choice Requires="wpg">
            <w:drawing>
              <wp:anchor distT="0" distB="0" distL="114300" distR="114300" simplePos="0" relativeHeight="251633152" behindDoc="0" locked="0" layoutInCell="1" allowOverlap="1" wp14:anchorId="208C2A0D" wp14:editId="219F67CC">
                <wp:simplePos x="0" y="0"/>
                <wp:positionH relativeFrom="column">
                  <wp:posOffset>-104775</wp:posOffset>
                </wp:positionH>
                <wp:positionV relativeFrom="paragraph">
                  <wp:posOffset>1195070</wp:posOffset>
                </wp:positionV>
                <wp:extent cx="692150" cy="1098550"/>
                <wp:effectExtent l="0" t="0" r="0" b="0"/>
                <wp:wrapNone/>
                <wp:docPr id="494" name="Group 494"/>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95" name="Rounded Rectangle 495"/>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6" name="Straight Connector 496"/>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97" name="Text Box 235"/>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5C3834" w14:textId="519F1118" w:rsidR="005404A0" w:rsidRPr="0070177E" w:rsidRDefault="005404A0" w:rsidP="0070177E">
                              <w:pPr>
                                <w:jc w:val="center"/>
                                <w:rPr>
                                  <w:sz w:val="16"/>
                                  <w:szCs w:val="16"/>
                                  <w:lang w:val="en-IE"/>
                                </w:rPr>
                              </w:pPr>
                              <w:r>
                                <w:rPr>
                                  <w:sz w:val="16"/>
                                  <w:szCs w:val="16"/>
                                  <w:lang w:val="en-IE"/>
                                </w:rPr>
                                <w:t>P1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8" name="Text Box 448"/>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916D51C" w14:textId="7BB9713C" w:rsidR="005404A0" w:rsidRPr="0079157F" w:rsidRDefault="005404A0" w:rsidP="0070177E">
                              <w:pPr>
                                <w:spacing w:after="0"/>
                                <w:jc w:val="center"/>
                                <w:rPr>
                                  <w:sz w:val="16"/>
                                  <w:szCs w:val="16"/>
                                  <w:lang w:val="en-IE"/>
                                </w:rPr>
                              </w:pPr>
                              <w:r w:rsidRPr="0079157F">
                                <w:rPr>
                                  <w:sz w:val="16"/>
                                  <w:szCs w:val="16"/>
                                  <w:lang w:val="en-IE"/>
                                </w:rPr>
                                <w:t>Process Patients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08C2A0D" id="Group 494" o:spid="_x0000_s1302" style="position:absolute;margin-left:-8.25pt;margin-top:94.1pt;width:54.5pt;height:86.5pt;z-index:251633152"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">
                <v:roundrect id="Rounded Rectangle 495" o:spid="_x0000_s1303" style="position:absolute;width:6921;height:109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MtyMUA&#10;AADcAAAADwAAAGRycy9kb3ducmV2LnhtbESPT2sCMRTE74V+h/AKXopmW2tZV6OUouCprX/w/Ng8&#10;N6ublyWJun57Uyj0OMzMb5jpvLONuJAPtWMFL4MMBHHpdM2Vgt122c9BhIissXFMCm4UYD57fJhi&#10;od2V13TZxEokCIcCFZgY20LKUBqyGAauJU7ewXmLMUlfSe3xmuC2ka9Z9i4t1pwWDLb0aag8bc5W&#10;QSi1+fo+Hf0z5aN8H8ziZ7jOlOo9dR8TEJG6+B/+a6+0grfxCH7PpCMg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cy3IxQAAANwAAAAPAAAAAAAAAAAAAAAAAJgCAABkcnMv&#10;ZG93bnJldi54bWxQSwUGAAAAAAQABAD1AAAAigMAAAAA&#10;" filled="f" strokecolor="black [3213]" strokeweight="1.5pt">
                  <v:stroke joinstyle="miter"/>
                </v:roundrect>
                <v:line id="Straight Connector 496" o:spid="_x0000_s1304" style="position:absolute;flip:y;visibility:visible;mso-wrap-style:square" from="0,3556" to="6921,3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F8ZMUAAADcAAAADwAAAGRycy9kb3ducmV2LnhtbESPS0vFMBSE9xf8D+EI7mxq0avWpkV8&#10;FDdXtD7Wx+bYFJuT0sS2/nsjCHc5zMw3TFGtdhAzTb53rOAkSUEQt0733Cl4fbk/vgDhA7LGwTEp&#10;+CEPVXmwKTDXbuFnmpvQiQhhn6MCE8KYS+lbQxZ94kbi6H26yWKIcuqknnCJcDvILE230mLPccHg&#10;SDeG2q/m2yp4M7PEx9353ftHPcvb7Cx76upMqaPD9foKRKA17MP/7Qet4PRyC39n4hGQ5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fF8ZMUAAADcAAAADwAAAAAAAAAA&#10;AAAAAAChAgAAZHJzL2Rvd25yZXYueG1sUEsFBgAAAAAEAAQA+QAAAJMDAAAAAA==&#10;" strokecolor="black [3213]" strokeweight="1.5pt">
                  <v:stroke joinstyle="miter"/>
                </v:line>
                <v:shape id="Text Box 235" o:spid="_x0000_s1305" type="#_x0000_t202" style="position:absolute;left:1333;top:571;width:4763;height:2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mkdMcA&#10;AADcAAAADwAAAGRycy9kb3ducmV2LnhtbESPQWvCQBSE70L/w/IK3nRT0VbTbEQCUhE9mHrp7Zl9&#10;JqHZt2l2q7G/visUehxm5hsmWfamERfqXG1ZwdM4AkFcWF1zqeD4vh7NQTiPrLGxTApu5GCZPgwS&#10;jLW98oEuuS9FgLCLUUHlfRtL6YqKDLqxbYmDd7adQR9kV0rd4TXATSMnUfQsDdYcFipsKauo+My/&#10;jYJttt7j4TQx858me9udV+3X8WOm1PCxX72C8NT7//Bfe6MVTBcvcD8TjoBM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MZpHTHAAAA3AAAAA8AAAAAAAAAAAAAAAAAmAIAAGRy&#10;cy9kb3ducmV2LnhtbFBLBQYAAAAABAAEAPUAAACMAwAAAAA=&#10;" filled="f" stroked="f" strokeweight=".5pt">
                  <v:textbox>
                    <w:txbxContent>
                      <w:p w14:paraId="6A5C3834" w14:textId="519F1118" w:rsidR="005404A0" w:rsidRPr="0070177E" w:rsidRDefault="005404A0" w:rsidP="0070177E">
                        <w:pPr>
                          <w:jc w:val="center"/>
                          <w:rPr>
                            <w:sz w:val="16"/>
                            <w:szCs w:val="16"/>
                            <w:lang w:val="en-IE"/>
                          </w:rPr>
                        </w:pPr>
                        <w:r>
                          <w:rPr>
                            <w:sz w:val="16"/>
                            <w:szCs w:val="16"/>
                            <w:lang w:val="en-IE"/>
                          </w:rPr>
                          <w:t>P1</w:t>
                        </w:r>
                      </w:p>
                    </w:txbxContent>
                  </v:textbox>
                </v:shape>
                <v:shape id="Text Box 448" o:spid="_x0000_s1306" type="#_x0000_t202" style="position:absolute;left:508;top:4191;width:5905;height:5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IF+8QA&#10;AADcAAAADwAAAGRycy9kb3ducmV2LnhtbERPy2rCQBTdC/7DcAtuSp1UbaupoxTxRXc1rdLdJXOb&#10;BDN3QmZM4t87i4LLw3nPl50pRUO1KywreB5GIIhTqwvOFHwnm6cpCOeRNZaWScGVHCwX/d4cY21b&#10;/qLm4DMRQtjFqCD3voqldGlOBt3QVsSB+7O1QR9gnUldYxvCTSlHUfQqDRYcGnKsaJVTej5cjILf&#10;x+z06brtTzt+GVfrXZO8HXWi1OCh+3gH4anzd/G/e68VTGZhbTgTjoB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iBfvEAAAA3AAAAA8AAAAAAAAAAAAAAAAAmAIAAGRycy9k&#10;b3ducmV2LnhtbFBLBQYAAAAABAAEAPUAAACJAwAAAAA=&#10;" fillcolor="white [3201]" stroked="f" strokeweight=".5pt">
                  <v:textbox>
                    <w:txbxContent>
                      <w:p w14:paraId="7916D51C" w14:textId="7BB9713C" w:rsidR="005404A0" w:rsidRPr="0079157F" w:rsidRDefault="005404A0" w:rsidP="0070177E">
                        <w:pPr>
                          <w:spacing w:after="0"/>
                          <w:jc w:val="center"/>
                          <w:rPr>
                            <w:sz w:val="16"/>
                            <w:szCs w:val="16"/>
                            <w:lang w:val="en-IE"/>
                          </w:rPr>
                        </w:pPr>
                        <w:r w:rsidRPr="0079157F">
                          <w:rPr>
                            <w:sz w:val="16"/>
                            <w:szCs w:val="16"/>
                            <w:lang w:val="en-IE"/>
                          </w:rPr>
                          <w:t>Process Patients</w:t>
                        </w:r>
                      </w:p>
                    </w:txbxContent>
                  </v:textbox>
                </v:shape>
              </v:group>
            </w:pict>
          </mc:Fallback>
        </mc:AlternateContent>
      </w:r>
      <w:r w:rsidR="005E620C">
        <w:rPr>
          <w:noProof/>
          <w:lang w:val="en-IE" w:eastAsia="en-IE"/>
        </w:rPr>
        <mc:AlternateContent>
          <mc:Choice Requires="wps">
            <w:drawing>
              <wp:anchor distT="45720" distB="45720" distL="114300" distR="114300" simplePos="0" relativeHeight="251670016" behindDoc="0" locked="0" layoutInCell="1" allowOverlap="1" wp14:anchorId="5865FE58" wp14:editId="7B5DBAFF">
                <wp:simplePos x="0" y="0"/>
                <wp:positionH relativeFrom="column">
                  <wp:posOffset>-601345</wp:posOffset>
                </wp:positionH>
                <wp:positionV relativeFrom="paragraph">
                  <wp:posOffset>711200</wp:posOffset>
                </wp:positionV>
                <wp:extent cx="958850" cy="205740"/>
                <wp:effectExtent l="0" t="0" r="0" b="0"/>
                <wp:wrapSquare wrapText="bothSides"/>
                <wp:docPr id="4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850" cy="205740"/>
                        </a:xfrm>
                        <a:prstGeom prst="rect">
                          <a:avLst/>
                        </a:prstGeom>
                        <a:solidFill>
                          <a:srgbClr val="FFFFFF">
                            <a:alpha val="0"/>
                          </a:srgbClr>
                        </a:solidFill>
                        <a:ln w="9525">
                          <a:noFill/>
                          <a:miter lim="800000"/>
                          <a:headEnd/>
                          <a:tailEnd/>
                        </a:ln>
                      </wps:spPr>
                      <wps:txbx>
                        <w:txbxContent>
                          <w:p w14:paraId="7224585E" w14:textId="0B0441A5" w:rsidR="005404A0" w:rsidRPr="00B009D3" w:rsidRDefault="005404A0" w:rsidP="005E620C">
                            <w:pPr>
                              <w:jc w:val="center"/>
                              <w:rPr>
                                <w:sz w:val="14"/>
                                <w:szCs w:val="14"/>
                                <w:lang w:val="en-IE"/>
                              </w:rPr>
                            </w:pPr>
                            <w:r>
                              <w:rPr>
                                <w:sz w:val="14"/>
                                <w:szCs w:val="14"/>
                                <w:lang w:val="en-IE"/>
                              </w:rPr>
                              <w:t>Patient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65FE58" id="_x0000_s1307" type="#_x0000_t202" style="position:absolute;margin-left:-47.35pt;margin-top:56pt;width:75.5pt;height:16.2pt;z-index:251670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" stroked="f">
                <v:fill opacity="0"/>
                <v:textbox>
                  <w:txbxContent>
                    <w:p w14:paraId="7224585E" w14:textId="0B0441A5" w:rsidR="005404A0" w:rsidRPr="00B009D3" w:rsidRDefault="005404A0" w:rsidP="005E620C">
                      <w:pPr>
                        <w:jc w:val="center"/>
                        <w:rPr>
                          <w:sz w:val="14"/>
                          <w:szCs w:val="14"/>
                          <w:lang w:val="en-IE"/>
                        </w:rPr>
                      </w:pPr>
                      <w:r>
                        <w:rPr>
                          <w:sz w:val="14"/>
                          <w:szCs w:val="14"/>
                          <w:lang w:val="en-IE"/>
                        </w:rPr>
                        <w:t>Patient Details</w:t>
                      </w:r>
                    </w:p>
                  </w:txbxContent>
                </v:textbox>
                <w10:wrap type="square"/>
              </v:shape>
            </w:pict>
          </mc:Fallback>
        </mc:AlternateContent>
      </w:r>
      <w:r w:rsidR="005E620C">
        <w:rPr>
          <w:rFonts w:ascii="Times New Roman" w:hAnsi="Times New Roman" w:cs="Times New Roman"/>
          <w:noProof/>
          <w:sz w:val="24"/>
          <w:szCs w:val="24"/>
          <w:lang w:val="en-IE" w:eastAsia="en-IE"/>
        </w:rPr>
        <mc:AlternateContent>
          <mc:Choice Requires="wps">
            <w:drawing>
              <wp:anchor distT="0" distB="0" distL="114300" distR="114300" simplePos="0" relativeHeight="251667968" behindDoc="0" locked="0" layoutInCell="1" allowOverlap="1" wp14:anchorId="7C1B7253" wp14:editId="55DBCA30">
                <wp:simplePos x="0" y="0"/>
                <wp:positionH relativeFrom="column">
                  <wp:posOffset>-374650</wp:posOffset>
                </wp:positionH>
                <wp:positionV relativeFrom="paragraph">
                  <wp:posOffset>177800</wp:posOffset>
                </wp:positionV>
                <wp:extent cx="793750" cy="279400"/>
                <wp:effectExtent l="0" t="0" r="25400" b="25400"/>
                <wp:wrapNone/>
                <wp:docPr id="445" name="Rectangle 445"/>
                <wp:cNvGraphicFramePr/>
                <a:graphic xmlns:a="http://schemas.openxmlformats.org/drawingml/2006/main">
                  <a:graphicData uri="http://schemas.microsoft.com/office/word/2010/wordprocessingShape">
                    <wps:wsp>
                      <wps:cNvSpPr/>
                      <wps:spPr>
                        <a:xfrm>
                          <a:off x="0" y="0"/>
                          <a:ext cx="793750" cy="279400"/>
                        </a:xfrm>
                        <a:prstGeom prst="rect">
                          <a:avLst/>
                        </a:prstGeom>
                        <a:solidFill>
                          <a:schemeClr val="bg1">
                            <a:lumMod val="8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406EF6" w14:textId="77777777" w:rsidR="005404A0" w:rsidRPr="0070177E" w:rsidRDefault="005404A0" w:rsidP="005E620C">
                            <w:pPr>
                              <w:jc w:val="center"/>
                              <w:rPr>
                                <w:color w:val="000000" w:themeColor="text1"/>
                                <w:sz w:val="16"/>
                                <w:szCs w:val="16"/>
                                <w:lang w:val="en-IE"/>
                              </w:rPr>
                            </w:pPr>
                            <w:r>
                              <w:rPr>
                                <w:color w:val="000000" w:themeColor="text1"/>
                                <w:sz w:val="16"/>
                                <w:szCs w:val="16"/>
                                <w:lang w:val="en-IE"/>
                              </w:rPr>
                              <w:t>Patient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C1B7253" id="Rectangle 445" o:spid="_x0000_s1308" style="position:absolute;margin-left:-29.5pt;margin-top:14pt;width:62.5pt;height:22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" fillcolor="#d8d8d8 [2732]" strokecolor="black [3213]" strokeweight="1.5pt">
                <v:textbox>
                  <w:txbxContent>
                    <w:p w14:paraId="3A406EF6" w14:textId="77777777" w:rsidR="005404A0" w:rsidRPr="0070177E" w:rsidRDefault="005404A0" w:rsidP="005E620C">
                      <w:pPr>
                        <w:jc w:val="center"/>
                        <w:rPr>
                          <w:color w:val="000000" w:themeColor="text1"/>
                          <w:sz w:val="16"/>
                          <w:szCs w:val="16"/>
                          <w:lang w:val="en-IE"/>
                        </w:rPr>
                      </w:pPr>
                      <w:r>
                        <w:rPr>
                          <w:color w:val="000000" w:themeColor="text1"/>
                          <w:sz w:val="16"/>
                          <w:szCs w:val="16"/>
                          <w:lang w:val="en-IE"/>
                        </w:rPr>
                        <w:t>Patient</w:t>
                      </w:r>
                    </w:p>
                  </w:txbxContent>
                </v:textbox>
              </v:rect>
            </w:pict>
          </mc:Fallback>
        </mc:AlternateContent>
      </w:r>
      <w:r w:rsidR="005E620C">
        <w:rPr>
          <w:noProof/>
          <w:lang w:val="en-IE" w:eastAsia="en-IE"/>
        </w:rPr>
        <mc:AlternateContent>
          <mc:Choice Requires="wps">
            <w:drawing>
              <wp:anchor distT="0" distB="0" distL="114300" distR="114300" simplePos="0" relativeHeight="251668992" behindDoc="0" locked="0" layoutInCell="1" allowOverlap="1" wp14:anchorId="3B66840D" wp14:editId="6BE86F86">
                <wp:simplePos x="0" y="0"/>
                <wp:positionH relativeFrom="column">
                  <wp:posOffset>-260985</wp:posOffset>
                </wp:positionH>
                <wp:positionV relativeFrom="paragraph">
                  <wp:posOffset>464820</wp:posOffset>
                </wp:positionV>
                <wp:extent cx="260350" cy="762000"/>
                <wp:effectExtent l="0" t="0" r="63500" b="57150"/>
                <wp:wrapNone/>
                <wp:docPr id="446" name="Freeform 446"/>
                <wp:cNvGraphicFramePr/>
                <a:graphic xmlns:a="http://schemas.openxmlformats.org/drawingml/2006/main">
                  <a:graphicData uri="http://schemas.microsoft.com/office/word/2010/wordprocessingShape">
                    <wps:wsp>
                      <wps:cNvSpPr/>
                      <wps:spPr>
                        <a:xfrm>
                          <a:off x="0" y="0"/>
                          <a:ext cx="260350" cy="762000"/>
                        </a:xfrm>
                        <a:custGeom>
                          <a:avLst/>
                          <a:gdLst>
                            <a:gd name="connsiteX0" fmla="*/ 260699 w 260699"/>
                            <a:gd name="connsiteY0" fmla="*/ 0 h 762000"/>
                            <a:gd name="connsiteX1" fmla="*/ 349 w 260699"/>
                            <a:gd name="connsiteY1" fmla="*/ 304800 h 762000"/>
                            <a:gd name="connsiteX2" fmla="*/ 216249 w 260699"/>
                            <a:gd name="connsiteY2" fmla="*/ 762000 h 762000"/>
                          </a:gdLst>
                          <a:ahLst/>
                          <a:cxnLst>
                            <a:cxn ang="0">
                              <a:pos x="connsiteX0" y="connsiteY0"/>
                            </a:cxn>
                            <a:cxn ang="0">
                              <a:pos x="connsiteX1" y="connsiteY1"/>
                            </a:cxn>
                            <a:cxn ang="0">
                              <a:pos x="connsiteX2" y="connsiteY2"/>
                            </a:cxn>
                          </a:cxnLst>
                          <a:rect l="l" t="t" r="r" b="b"/>
                          <a:pathLst>
                            <a:path w="260699" h="762000">
                              <a:moveTo>
                                <a:pt x="260699" y="0"/>
                              </a:moveTo>
                              <a:cubicBezTo>
                                <a:pt x="134228" y="88900"/>
                                <a:pt x="7757" y="177800"/>
                                <a:pt x="349" y="304800"/>
                              </a:cubicBezTo>
                              <a:cubicBezTo>
                                <a:pt x="-7059" y="431800"/>
                                <a:pt x="104595" y="596900"/>
                                <a:pt x="216249" y="762000"/>
                              </a:cubicBezTo>
                            </a:path>
                          </a:pathLst>
                        </a:custGeom>
                        <a:noFill/>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A5CD0A" id="Freeform 446" o:spid="_x0000_s1026" style="position:absolute;margin-left:-20.55pt;margin-top:36.6pt;width:20.5pt;height:60pt;z-index:251668992;visibility:visible;mso-wrap-style:square;mso-wrap-distance-left:9pt;mso-wrap-distance-top:0;mso-wrap-distance-right:9pt;mso-wrap-distance-bottom:0;mso-position-horizontal:absolute;mso-position-horizontal-relative:text;mso-position-vertical:absolute;mso-position-vertical-relative:text;v-text-anchor:middle" coordsize="260699,76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" path="m260699,c134228,88900,7757,177800,349,304800,-7059,431800,104595,596900,216249,762000e" filled="f" strokecolor="black [3200]" strokeweight=".5pt">
                <v:stroke endarrow="block" joinstyle="miter"/>
                <v:path arrowok="t" o:connecttype="custom" o:connectlocs="260350,0;349,304800;215960,762000" o:connectangles="0,0,0"/>
              </v:shape>
            </w:pict>
          </mc:Fallback>
        </mc:AlternateContent>
      </w:r>
      <w:r w:rsidR="00B009D3">
        <w:rPr>
          <w:noProof/>
          <w:lang w:val="en-IE" w:eastAsia="en-IE"/>
        </w:rPr>
        <mc:AlternateContent>
          <mc:Choice Requires="wps">
            <w:drawing>
              <wp:anchor distT="0" distB="0" distL="114300" distR="114300" simplePos="0" relativeHeight="251647488" behindDoc="0" locked="0" layoutInCell="1" allowOverlap="1" wp14:anchorId="26AF1393" wp14:editId="4F0B4A96">
                <wp:simplePos x="0" y="0"/>
                <wp:positionH relativeFrom="column">
                  <wp:posOffset>3106405</wp:posOffset>
                </wp:positionH>
                <wp:positionV relativeFrom="paragraph">
                  <wp:posOffset>164879</wp:posOffset>
                </wp:positionV>
                <wp:extent cx="543244" cy="1494845"/>
                <wp:effectExtent l="0" t="0" r="85725" b="48260"/>
                <wp:wrapNone/>
                <wp:docPr id="425" name="Freeform 425"/>
                <wp:cNvGraphicFramePr/>
                <a:graphic xmlns:a="http://schemas.openxmlformats.org/drawingml/2006/main">
                  <a:graphicData uri="http://schemas.microsoft.com/office/word/2010/wordprocessingShape">
                    <wps:wsp>
                      <wps:cNvSpPr/>
                      <wps:spPr>
                        <a:xfrm>
                          <a:off x="0" y="0"/>
                          <a:ext cx="543244" cy="1494845"/>
                        </a:xfrm>
                        <a:custGeom>
                          <a:avLst/>
                          <a:gdLst>
                            <a:gd name="connsiteX0" fmla="*/ 169532 w 543244"/>
                            <a:gd name="connsiteY0" fmla="*/ 0 h 1494845"/>
                            <a:gd name="connsiteX1" fmla="*/ 18458 w 543244"/>
                            <a:gd name="connsiteY1" fmla="*/ 675861 h 1494845"/>
                            <a:gd name="connsiteX2" fmla="*/ 543244 w 543244"/>
                            <a:gd name="connsiteY2" fmla="*/ 1494845 h 1494845"/>
                          </a:gdLst>
                          <a:ahLst/>
                          <a:cxnLst>
                            <a:cxn ang="0">
                              <a:pos x="connsiteX0" y="connsiteY0"/>
                            </a:cxn>
                            <a:cxn ang="0">
                              <a:pos x="connsiteX1" y="connsiteY1"/>
                            </a:cxn>
                            <a:cxn ang="0">
                              <a:pos x="connsiteX2" y="connsiteY2"/>
                            </a:cxn>
                          </a:cxnLst>
                          <a:rect l="l" t="t" r="r" b="b"/>
                          <a:pathLst>
                            <a:path w="543244" h="1494845">
                              <a:moveTo>
                                <a:pt x="169532" y="0"/>
                              </a:moveTo>
                              <a:cubicBezTo>
                                <a:pt x="62852" y="213360"/>
                                <a:pt x="-43827" y="426720"/>
                                <a:pt x="18458" y="675861"/>
                              </a:cubicBezTo>
                              <a:cubicBezTo>
                                <a:pt x="80743" y="925002"/>
                                <a:pt x="498187" y="1380876"/>
                                <a:pt x="543244" y="1494845"/>
                              </a:cubicBezTo>
                            </a:path>
                          </a:pathLst>
                        </a:custGeom>
                        <a:noFill/>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354095" id="Freeform 425" o:spid="_x0000_s1026" style="position:absolute;margin-left:244.6pt;margin-top:13pt;width:42.8pt;height:117.7pt;z-index:251647488;visibility:visible;mso-wrap-style:square;mso-wrap-distance-left:9pt;mso-wrap-distance-top:0;mso-wrap-distance-right:9pt;mso-wrap-distance-bottom:0;mso-position-horizontal:absolute;mso-position-horizontal-relative:text;mso-position-vertical:absolute;mso-position-vertical-relative:text;v-text-anchor:middle" coordsize="543244,1494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" path="m169532,c62852,213360,-43827,426720,18458,675861v62285,249141,479729,705015,524786,818984e" filled="f" strokecolor="black [3200]" strokeweight=".5pt">
                <v:stroke endarrow="block" joinstyle="miter"/>
                <v:path arrowok="t" o:connecttype="custom" o:connectlocs="169532,0;18458,675861;543244,1494845" o:connectangles="0,0,0"/>
              </v:shape>
            </w:pict>
          </mc:Fallback>
        </mc:AlternateContent>
      </w:r>
    </w:p>
    <w:p w14:paraId="580510F4" w14:textId="0794A935" w:rsidR="0070177E" w:rsidRDefault="00B009D3" w:rsidP="00705579">
      <w:r>
        <w:rPr>
          <w:noProof/>
          <w:lang w:val="en-IE" w:eastAsia="en-IE"/>
        </w:rPr>
        <mc:AlternateContent>
          <mc:Choice Requires="wps">
            <w:drawing>
              <wp:anchor distT="45720" distB="45720" distL="114300" distR="114300" simplePos="0" relativeHeight="251655680" behindDoc="0" locked="0" layoutInCell="1" allowOverlap="1" wp14:anchorId="5517382D" wp14:editId="7F392D56">
                <wp:simplePos x="0" y="0"/>
                <wp:positionH relativeFrom="column">
                  <wp:posOffset>2607945</wp:posOffset>
                </wp:positionH>
                <wp:positionV relativeFrom="paragraph">
                  <wp:posOffset>248920</wp:posOffset>
                </wp:positionV>
                <wp:extent cx="1033145" cy="205740"/>
                <wp:effectExtent l="0" t="0" r="0" b="0"/>
                <wp:wrapSquare wrapText="bothSides"/>
                <wp:docPr id="4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3145" cy="205740"/>
                        </a:xfrm>
                        <a:prstGeom prst="rect">
                          <a:avLst/>
                        </a:prstGeom>
                        <a:solidFill>
                          <a:srgbClr val="FFFFFF">
                            <a:alpha val="0"/>
                          </a:srgbClr>
                        </a:solidFill>
                        <a:ln w="9525">
                          <a:noFill/>
                          <a:miter lim="800000"/>
                          <a:headEnd/>
                          <a:tailEnd/>
                        </a:ln>
                      </wps:spPr>
                      <wps:txbx>
                        <w:txbxContent>
                          <w:p w14:paraId="0BCFAFB9" w14:textId="57A8EA08" w:rsidR="005404A0" w:rsidRPr="00B009D3" w:rsidRDefault="005404A0" w:rsidP="00B009D3">
                            <w:pPr>
                              <w:jc w:val="center"/>
                              <w:rPr>
                                <w:sz w:val="14"/>
                                <w:szCs w:val="14"/>
                                <w:lang w:val="en-IE"/>
                              </w:rPr>
                            </w:pPr>
                            <w:r>
                              <w:rPr>
                                <w:sz w:val="14"/>
                                <w:szCs w:val="14"/>
                                <w:lang w:val="en-IE"/>
                              </w:rPr>
                              <w:t xml:space="preserve">Request </w:t>
                            </w:r>
                            <w:r w:rsidRPr="00B009D3">
                              <w:rPr>
                                <w:sz w:val="14"/>
                                <w:szCs w:val="14"/>
                                <w:lang w:val="en-IE"/>
                              </w:rPr>
                              <w:t>Appointment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17382D" id="_x0000_s1309" type="#_x0000_t202" style="position:absolute;margin-left:205.35pt;margin-top:19.6pt;width:81.35pt;height:16.2pt;z-index:25165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" stroked="f">
                <v:fill opacity="0"/>
                <v:textbox>
                  <w:txbxContent>
                    <w:p w14:paraId="0BCFAFB9" w14:textId="57A8EA08" w:rsidR="005404A0" w:rsidRPr="00B009D3" w:rsidRDefault="005404A0" w:rsidP="00B009D3">
                      <w:pPr>
                        <w:jc w:val="center"/>
                        <w:rPr>
                          <w:sz w:val="14"/>
                          <w:szCs w:val="14"/>
                          <w:lang w:val="en-IE"/>
                        </w:rPr>
                      </w:pPr>
                      <w:r>
                        <w:rPr>
                          <w:sz w:val="14"/>
                          <w:szCs w:val="14"/>
                          <w:lang w:val="en-IE"/>
                        </w:rPr>
                        <w:t xml:space="preserve">Request </w:t>
                      </w:r>
                      <w:r w:rsidRPr="00B009D3">
                        <w:rPr>
                          <w:sz w:val="14"/>
                          <w:szCs w:val="14"/>
                          <w:lang w:val="en-IE"/>
                        </w:rPr>
                        <w:t>Appointment</w:t>
                      </w:r>
                    </w:p>
                  </w:txbxContent>
                </v:textbox>
                <w10:wrap type="square"/>
              </v:shape>
            </w:pict>
          </mc:Fallback>
        </mc:AlternateContent>
      </w:r>
    </w:p>
    <w:p w14:paraId="55685561" w14:textId="5C8BA6A4" w:rsidR="0070177E" w:rsidRDefault="00B009D3" w:rsidP="00705579">
      <w:r>
        <w:rPr>
          <w:noProof/>
          <w:lang w:val="en-IE" w:eastAsia="en-IE"/>
        </w:rPr>
        <mc:AlternateContent>
          <mc:Choice Requires="wps">
            <w:drawing>
              <wp:anchor distT="45720" distB="45720" distL="114300" distR="114300" simplePos="0" relativeHeight="251654656" behindDoc="0" locked="0" layoutInCell="1" allowOverlap="1" wp14:anchorId="371397BC" wp14:editId="4F8D3C12">
                <wp:simplePos x="0" y="0"/>
                <wp:positionH relativeFrom="column">
                  <wp:posOffset>4649470</wp:posOffset>
                </wp:positionH>
                <wp:positionV relativeFrom="paragraph">
                  <wp:posOffset>92710</wp:posOffset>
                </wp:positionV>
                <wp:extent cx="958850" cy="205740"/>
                <wp:effectExtent l="0" t="0" r="0" b="0"/>
                <wp:wrapSquare wrapText="bothSides"/>
                <wp:docPr id="4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850" cy="205740"/>
                        </a:xfrm>
                        <a:prstGeom prst="rect">
                          <a:avLst/>
                        </a:prstGeom>
                        <a:solidFill>
                          <a:srgbClr val="FFFFFF">
                            <a:alpha val="0"/>
                          </a:srgbClr>
                        </a:solidFill>
                        <a:ln w="9525">
                          <a:noFill/>
                          <a:miter lim="800000"/>
                          <a:headEnd/>
                          <a:tailEnd/>
                        </a:ln>
                      </wps:spPr>
                      <wps:txbx>
                        <w:txbxContent>
                          <w:p w14:paraId="67D878A0" w14:textId="221768AA" w:rsidR="005404A0" w:rsidRPr="00B009D3" w:rsidRDefault="005404A0" w:rsidP="00B009D3">
                            <w:pPr>
                              <w:jc w:val="center"/>
                              <w:rPr>
                                <w:sz w:val="14"/>
                                <w:szCs w:val="14"/>
                                <w:lang w:val="en-IE"/>
                              </w:rPr>
                            </w:pPr>
                            <w:r>
                              <w:rPr>
                                <w:sz w:val="14"/>
                                <w:szCs w:val="14"/>
                                <w:lang w:val="en-IE"/>
                              </w:rPr>
                              <w:t xml:space="preserve">Assign </w:t>
                            </w:r>
                            <w:r w:rsidRPr="00B009D3">
                              <w:rPr>
                                <w:sz w:val="14"/>
                                <w:szCs w:val="14"/>
                                <w:lang w:val="en-IE"/>
                              </w:rPr>
                              <w:t>Appointment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1397BC" id="_x0000_s1310" type="#_x0000_t202" style="position:absolute;margin-left:366.1pt;margin-top:7.3pt;width:75.5pt;height:16.2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" stroked="f">
                <v:fill opacity="0"/>
                <v:textbox>
                  <w:txbxContent>
                    <w:p w14:paraId="67D878A0" w14:textId="221768AA" w:rsidR="005404A0" w:rsidRPr="00B009D3" w:rsidRDefault="005404A0" w:rsidP="00B009D3">
                      <w:pPr>
                        <w:jc w:val="center"/>
                        <w:rPr>
                          <w:sz w:val="14"/>
                          <w:szCs w:val="14"/>
                          <w:lang w:val="en-IE"/>
                        </w:rPr>
                      </w:pPr>
                      <w:r>
                        <w:rPr>
                          <w:sz w:val="14"/>
                          <w:szCs w:val="14"/>
                          <w:lang w:val="en-IE"/>
                        </w:rPr>
                        <w:t xml:space="preserve">Assign </w:t>
                      </w:r>
                      <w:r w:rsidRPr="00B009D3">
                        <w:rPr>
                          <w:sz w:val="14"/>
                          <w:szCs w:val="14"/>
                          <w:lang w:val="en-IE"/>
                        </w:rPr>
                        <w:t>Appointment</w:t>
                      </w:r>
                    </w:p>
                  </w:txbxContent>
                </v:textbox>
                <w10:wrap type="square"/>
              </v:shape>
            </w:pict>
          </mc:Fallback>
        </mc:AlternateContent>
      </w:r>
    </w:p>
    <w:p w14:paraId="7B838763" w14:textId="77A41AD7" w:rsidR="0070177E" w:rsidRDefault="0070177E" w:rsidP="00705579">
      <w:r>
        <w:rPr>
          <w:rFonts w:ascii="Times New Roman" w:hAnsi="Times New Roman" w:cs="Times New Roman"/>
          <w:noProof/>
          <w:sz w:val="24"/>
          <w:szCs w:val="24"/>
          <w:lang w:val="en-IE" w:eastAsia="en-IE"/>
        </w:rPr>
        <mc:AlternateContent>
          <mc:Choice Requires="wpg">
            <w:drawing>
              <wp:anchor distT="0" distB="0" distL="114300" distR="114300" simplePos="0" relativeHeight="251634176" behindDoc="0" locked="0" layoutInCell="1" allowOverlap="1" wp14:anchorId="30943AE8" wp14:editId="784653E1">
                <wp:simplePos x="0" y="0"/>
                <wp:positionH relativeFrom="column">
                  <wp:posOffset>3657600</wp:posOffset>
                </wp:positionH>
                <wp:positionV relativeFrom="paragraph">
                  <wp:posOffset>200876</wp:posOffset>
                </wp:positionV>
                <wp:extent cx="940279" cy="1285875"/>
                <wp:effectExtent l="0" t="0" r="31750" b="28575"/>
                <wp:wrapNone/>
                <wp:docPr id="499" name="Group 499"/>
                <wp:cNvGraphicFramePr/>
                <a:graphic xmlns:a="http://schemas.openxmlformats.org/drawingml/2006/main">
                  <a:graphicData uri="http://schemas.microsoft.com/office/word/2010/wordprocessingGroup">
                    <wpg:wgp>
                      <wpg:cNvGrpSpPr/>
                      <wpg:grpSpPr>
                        <a:xfrm>
                          <a:off x="0" y="0"/>
                          <a:ext cx="940279" cy="1285875"/>
                          <a:chOff x="0" y="0"/>
                          <a:chExt cx="692150" cy="1098550"/>
                        </a:xfrm>
                      </wpg:grpSpPr>
                      <wps:wsp>
                        <wps:cNvPr id="500" name="Rounded Rectangle 500"/>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1" name="Straight Connector 501"/>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502" name="Text Box 235"/>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69B80B" w14:textId="5EAAAD82" w:rsidR="005404A0" w:rsidRDefault="005404A0" w:rsidP="0070177E">
                              <w:pPr>
                                <w:jc w:val="center"/>
                                <w:rPr>
                                  <w:sz w:val="16"/>
                                  <w:szCs w:val="16"/>
                                </w:rPr>
                              </w:pPr>
                              <w:r>
                                <w:rPr>
                                  <w:sz w:val="16"/>
                                  <w:szCs w:val="16"/>
                                </w:rPr>
                                <w:t>P3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 Box 448"/>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39C086A" w14:textId="77777777" w:rsidR="005404A0" w:rsidRDefault="005404A0" w:rsidP="0070177E">
                              <w:pPr>
                                <w:spacing w:after="0"/>
                                <w:jc w:val="center"/>
                                <w:rPr>
                                  <w:sz w:val="14"/>
                                </w:rPr>
                              </w:pPr>
                              <w:r w:rsidRPr="0079157F">
                                <w:rPr>
                                  <w:sz w:val="16"/>
                                  <w:szCs w:val="16"/>
                                  <w:lang w:val="en-IE"/>
                                </w:rPr>
                                <w:t>Process</w:t>
                              </w:r>
                            </w:p>
                            <w:p w14:paraId="03FB9331" w14:textId="2DFB7342" w:rsidR="005404A0" w:rsidRDefault="005404A0" w:rsidP="0070177E">
                              <w:pPr>
                                <w:spacing w:after="0"/>
                                <w:jc w:val="center"/>
                                <w:rPr>
                                  <w:sz w:val="14"/>
                                </w:rPr>
                              </w:pPr>
                              <w:r w:rsidRPr="0079157F">
                                <w:rPr>
                                  <w:sz w:val="16"/>
                                  <w:szCs w:val="16"/>
                                  <w:lang w:val="en-IE"/>
                                </w:rPr>
                                <w:t>Appointments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0943AE8" id="Group 499" o:spid="_x0000_s1311" style="position:absolute;margin-left:4in;margin-top:15.8pt;width:74.05pt;height:101.25pt;z-index:251634176"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">
                <v:roundrect id="Rounded Rectangle 500" o:spid="_x0000_s1312" style="position:absolute;width:6921;height:109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8USsEA&#10;AADcAAAADwAAAGRycy9kb3ducmV2LnhtbERPy2oCMRTdF/yHcIVuiiZVlGE0ipQKXbX1gevL5DoZ&#10;ndwMSarTvzeLQpeH816ue9eKG4XYeNbwOlYgiCtvGq41HA/bUQEiJmSDrWfS8EsR1qvB0xJL4++8&#10;o9s+1SKHcCxRg02pK6WMlSWHcew74sydfXCYMgy1NAHvOdy1cqLUXDpsODdY7OjNUnXd/zgNsTL2&#10;8+t6CS9UzIpTtO/f053S+nnYbxYgEvXpX/zn/jAaZirPz2fyEZCr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vFErBAAAA3AAAAA8AAAAAAAAAAAAAAAAAmAIAAGRycy9kb3du&#10;cmV2LnhtbFBLBQYAAAAABAAEAPUAAACGAwAAAAA=&#10;" filled="f" strokecolor="black [3213]" strokeweight="1.5pt">
                  <v:stroke joinstyle="miter"/>
                </v:roundrect>
                <v:line id="Straight Connector 501" o:spid="_x0000_s1313" style="position:absolute;flip:y;visibility:visible;mso-wrap-style:square" from="0,3556" to="6921,3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N+CsQAAADcAAAADwAAAGRycy9kb3ducmV2LnhtbESPT2vCQBTE74LfYXmCN90YUEt0Fekf&#10;8dLSWvX8mn3NBrNvQ3aN6bfvCoLHYWZ+wyzXna1ES40vHSuYjBMQxLnTJRcKDt9voycQPiBrrByT&#10;gj/ysF71e0vMtLvyF7X7UIgIYZ+hAhNCnUnpc0MW/djVxNH7dY3FEGVTSN3gNcJtJdMkmUmLJccF&#10;gzU9G8rP+4tVcDStxI/3+evpZ9vKl3SafhbbVKnhoNssQATqwiN8b++0gmkygduZeATk6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834KxAAAANwAAAAPAAAAAAAAAAAA&#10;AAAAAKECAABkcnMvZG93bnJldi54bWxQSwUGAAAAAAQABAD5AAAAkgMAAAAA&#10;" strokecolor="black [3213]" strokeweight="1.5pt">
                  <v:stroke joinstyle="miter"/>
                </v:line>
                <v:shape id="Text Box 235" o:spid="_x0000_s1314" type="#_x0000_t202" style="position:absolute;left:1333;top:571;width:4763;height:2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Wd9sYA&#10;AADcAAAADwAAAGRycy9kb3ducmV2LnhtbESPQWvCQBSE74X+h+UVems2BiySZhUJSKXoQZtLb6/Z&#10;ZxLMvk2zaxL99d1CweMwM98w2WoyrRiod41lBbMoBkFcWt1wpaD43LwsQDiPrLG1TAqu5GC1fHzI&#10;MNV25AMNR1+JAGGXooLa+y6V0pU1GXSR7YiDd7K9QR9kX0nd4xjgppVJHL9Kgw2HhRo7ymsqz8eL&#10;UfCRb/Z4+E7M4tbm77vTuvspvuZKPT9N6zcQniZ/D/+3t1rBPE7g70w4An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YWd9sYAAADcAAAADwAAAAAAAAAAAAAAAACYAgAAZHJz&#10;L2Rvd25yZXYueG1sUEsFBgAAAAAEAAQA9QAAAIsDAAAAAA==&#10;" filled="f" stroked="f" strokeweight=".5pt">
                  <v:textbox>
                    <w:txbxContent>
                      <w:p w14:paraId="7E69B80B" w14:textId="5EAAAD82" w:rsidR="005404A0" w:rsidRDefault="005404A0" w:rsidP="0070177E">
                        <w:pPr>
                          <w:jc w:val="center"/>
                          <w:rPr>
                            <w:sz w:val="16"/>
                            <w:szCs w:val="16"/>
                          </w:rPr>
                        </w:pPr>
                        <w:r>
                          <w:rPr>
                            <w:sz w:val="16"/>
                            <w:szCs w:val="16"/>
                          </w:rPr>
                          <w:t>P3</w:t>
                        </w:r>
                      </w:p>
                    </w:txbxContent>
                  </v:textbox>
                </v:shape>
                <v:shape id="Text Box 448" o:spid="_x0000_s1315" type="#_x0000_t202" style="position:absolute;left:508;top:4191;width:5905;height:5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0NkMYA&#10;AADcAAAADwAAAGRycy9kb3ducmV2LnhtbESPQWvCQBSE74X+h+UVvIhuNNhKdBURq9JbjbZ4e2Rf&#10;k9Ds25DdJum/7wpCj8PMfMMs172pREuNKy0rmIwjEMSZ1SXnCs7p62gOwnlkjZVlUvBLDtarx4cl&#10;Jtp2/E7tyeciQNglqKDwvk6kdFlBBt3Y1sTB+7KNQR9kk0vdYBfgppLTKHqWBksOCwXWtC0o+z79&#10;GAXXYf755vr9pYtncb07tOnLh06VGjz1mwUIT73/D9/bR61gFsVwOxOOgFz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G0NkMYAAADcAAAADwAAAAAAAAAAAAAAAACYAgAAZHJz&#10;L2Rvd25yZXYueG1sUEsFBgAAAAAEAAQA9QAAAIsDAAAAAA==&#10;" fillcolor="white [3201]" stroked="f" strokeweight=".5pt">
                  <v:textbox>
                    <w:txbxContent>
                      <w:p w14:paraId="339C086A" w14:textId="77777777" w:rsidR="005404A0" w:rsidRDefault="005404A0" w:rsidP="0070177E">
                        <w:pPr>
                          <w:spacing w:after="0"/>
                          <w:jc w:val="center"/>
                          <w:rPr>
                            <w:sz w:val="14"/>
                          </w:rPr>
                        </w:pPr>
                        <w:r w:rsidRPr="0079157F">
                          <w:rPr>
                            <w:sz w:val="16"/>
                            <w:szCs w:val="16"/>
                            <w:lang w:val="en-IE"/>
                          </w:rPr>
                          <w:t>Process</w:t>
                        </w:r>
                      </w:p>
                      <w:p w14:paraId="03FB9331" w14:textId="2DFB7342" w:rsidR="005404A0" w:rsidRDefault="005404A0" w:rsidP="0070177E">
                        <w:pPr>
                          <w:spacing w:after="0"/>
                          <w:jc w:val="center"/>
                          <w:rPr>
                            <w:sz w:val="14"/>
                          </w:rPr>
                        </w:pPr>
                        <w:r w:rsidRPr="0079157F">
                          <w:rPr>
                            <w:sz w:val="16"/>
                            <w:szCs w:val="16"/>
                            <w:lang w:val="en-IE"/>
                          </w:rPr>
                          <w:t>Appointments</w:t>
                        </w:r>
                      </w:p>
                    </w:txbxContent>
                  </v:textbox>
                </v:shape>
              </v:group>
            </w:pict>
          </mc:Fallback>
        </mc:AlternateContent>
      </w:r>
      <w:r>
        <w:rPr>
          <w:rFonts w:ascii="Times New Roman" w:hAnsi="Times New Roman" w:cs="Times New Roman"/>
          <w:noProof/>
          <w:sz w:val="24"/>
          <w:szCs w:val="24"/>
          <w:lang w:val="en-IE" w:eastAsia="en-IE"/>
        </w:rPr>
        <mc:AlternateContent>
          <mc:Choice Requires="wpg">
            <w:drawing>
              <wp:anchor distT="0" distB="0" distL="114300" distR="114300" simplePos="0" relativeHeight="251632128" behindDoc="0" locked="0" layoutInCell="1" allowOverlap="1" wp14:anchorId="07DF5F5F" wp14:editId="3D0CDAAC">
                <wp:simplePos x="0" y="0"/>
                <wp:positionH relativeFrom="column">
                  <wp:posOffset>1527175</wp:posOffset>
                </wp:positionH>
                <wp:positionV relativeFrom="paragraph">
                  <wp:posOffset>144145</wp:posOffset>
                </wp:positionV>
                <wp:extent cx="692150" cy="1098550"/>
                <wp:effectExtent l="0" t="0" r="0" b="0"/>
                <wp:wrapNone/>
                <wp:docPr id="489" name="Group 489"/>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90" name="Rounded Rectangle 490"/>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1" name="Straight Connector 491"/>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92" name="Text Box 235"/>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790C6A" w14:textId="1804AB8D" w:rsidR="005404A0" w:rsidRDefault="005404A0" w:rsidP="0070177E">
                              <w:pPr>
                                <w:jc w:val="center"/>
                                <w:rPr>
                                  <w:sz w:val="16"/>
                                  <w:szCs w:val="16"/>
                                </w:rPr>
                              </w:pPr>
                              <w:r>
                                <w:rPr>
                                  <w:sz w:val="16"/>
                                  <w:szCs w:val="16"/>
                                </w:rPr>
                                <w:t>P2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3" name="Text Box 448"/>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F759EB6" w14:textId="6551F96B" w:rsidR="005404A0" w:rsidRDefault="005404A0" w:rsidP="0070177E">
                              <w:pPr>
                                <w:spacing w:after="0"/>
                                <w:jc w:val="center"/>
                                <w:rPr>
                                  <w:sz w:val="14"/>
                                </w:rPr>
                              </w:pPr>
                              <w:r w:rsidRPr="0079157F">
                                <w:rPr>
                                  <w:sz w:val="16"/>
                                  <w:szCs w:val="16"/>
                                  <w:lang w:val="en-IE"/>
                                </w:rPr>
                                <w:t>Process</w:t>
                              </w:r>
                              <w:r>
                                <w:rPr>
                                  <w:sz w:val="14"/>
                                </w:rPr>
                                <w:t xml:space="preserve"> </w:t>
                              </w:r>
                              <w:r w:rsidRPr="0079157F">
                                <w:rPr>
                                  <w:sz w:val="16"/>
                                  <w:szCs w:val="16"/>
                                  <w:lang w:val="en-IE"/>
                                </w:rPr>
                                <w:t>Doctors</w:t>
                              </w:r>
                            </w:p>
                            <w:p w14:paraId="143A162B" w14:textId="77777777" w:rsidR="005404A0" w:rsidRDefault="005404A0"/>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7DF5F5F" id="Group 489" o:spid="_x0000_s1316" style="position:absolute;margin-left:120.25pt;margin-top:11.35pt;width:54.5pt;height:86.5pt;z-index:251632128"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">
                <v:roundrect id="Rounded Rectangle 490" o:spid="_x0000_s1317" style="position:absolute;width:6921;height:109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SOUMEA&#10;AADcAAAADwAAAGRycy9kb3ducmV2LnhtbERPy2oCMRTdF/oP4RbciGaqbZmORimi4KqtD1xfJreT&#10;0cnNkEQd/94shC4P5z2dd7YRF/KhdqzgdZiBIC6drrlSsN+tBjmIEJE1No5JwY0CzGfPT1MstLvy&#10;hi7bWIkUwqFABSbGtpAylIYshqFriRP357zFmKCvpPZ4TeG2kaMs+5AWa04NBltaGCpP27NVEEpt&#10;vn9OR9+n/D0/BLP8HW8ypXov3dcERKQu/osf7rVW8PaZ5qcz6QjI2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oEjlDBAAAA3AAAAA8AAAAAAAAAAAAAAAAAmAIAAGRycy9kb3du&#10;cmV2LnhtbFBLBQYAAAAABAAEAPUAAACGAwAAAAA=&#10;" filled="f" strokecolor="black [3213]" strokeweight="1.5pt">
                  <v:stroke joinstyle="miter"/>
                </v:roundrect>
                <v:line id="Straight Connector 491" o:spid="_x0000_s1318" style="position:absolute;flip:y;visibility:visible;mso-wrap-style:square" from="0,3556" to="6921,3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hjkEMUAAADcAAAADwAAAGRycy9kb3ducmV2LnhtbESPS0/DMBCE70j8B2uReiNOI54hblSV&#10;UvVSBOFxXuIljojXUWyS9N9jJCSOo5n5RlOUs+3ESINvHStYJikI4trplhsFry8P5zcgfEDW2Dkm&#10;BUfyUK5OTwrMtZv4mcYqNCJC2OeowITQ51L62pBFn7ieOHqfbrAYohwaqQecItx2MkvTK2mx5bhg&#10;sKeNofqr+rYK3swo8fFwvX3/2I3yPrvMnppdptTibF7fgQg0h//wX3uvFVzcLuH3TDwCcv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hjkEMUAAADcAAAADwAAAAAAAAAA&#10;AAAAAAChAgAAZHJzL2Rvd25yZXYueG1sUEsFBgAAAAAEAAQA+QAAAJMDAAAAAA==&#10;" strokecolor="black [3213]" strokeweight="1.5pt">
                  <v:stroke joinstyle="miter"/>
                </v:line>
                <v:shape id="Text Box 235" o:spid="_x0000_s1319" type="#_x0000_t202" style="position:absolute;left:1333;top:571;width:4763;height:2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4H7McA&#10;AADcAAAADwAAAGRycy9kb3ducmV2LnhtbESPzWvCQBTE7wX/h+UJ3urG0BaNWUUC0lLswY+Lt2f2&#10;5QOzb2N21dS/vlso9DjMzG+YdNmbRtyoc7VlBZNxBII4t7rmUsFhv36egnAeWWNjmRR8k4PlYvCU&#10;YqLtnbd02/lSBAi7BBVU3reJlC6vyKAb25Y4eIXtDPogu1LqDu8BbhoZR9GbNFhzWKiwpayi/Ly7&#10;GgWf2foLt6fYTB9N9r4pVu3lcHxVajTsV3MQnnr/H/5rf2gFL7MY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NuB+zHAAAA3AAAAA8AAAAAAAAAAAAAAAAAmAIAAGRy&#10;cy9kb3ducmV2LnhtbFBLBQYAAAAABAAEAPUAAACMAwAAAAA=&#10;" filled="f" stroked="f" strokeweight=".5pt">
                  <v:textbox>
                    <w:txbxContent>
                      <w:p w14:paraId="36790C6A" w14:textId="1804AB8D" w:rsidR="005404A0" w:rsidRDefault="005404A0" w:rsidP="0070177E">
                        <w:pPr>
                          <w:jc w:val="center"/>
                          <w:rPr>
                            <w:sz w:val="16"/>
                            <w:szCs w:val="16"/>
                          </w:rPr>
                        </w:pPr>
                        <w:r>
                          <w:rPr>
                            <w:sz w:val="16"/>
                            <w:szCs w:val="16"/>
                          </w:rPr>
                          <w:t>P2</w:t>
                        </w:r>
                      </w:p>
                    </w:txbxContent>
                  </v:textbox>
                </v:shape>
                <v:shape id="Text Box 448" o:spid="_x0000_s1320" type="#_x0000_t202" style="position:absolute;left:508;top:4191;width:5905;height:5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aXisgA&#10;AADcAAAADwAAAGRycy9kb3ducmV2LnhtbESPT0vDQBTE7wW/w/KEXordaKy1sdsixf6htzZV6e2R&#10;fSbB7NuQXZP47V2h0OMwM79h5sveVKKlxpWWFdyPIxDEmdUl5wpO6fruGYTzyBory6TglxwsFzeD&#10;OSbadnyg9uhzESDsElRQeF8nUrqsIINubGvi4H3ZxqAPssmlbrALcFPJhyh6kgZLDgsF1rQqKPs+&#10;/hgF51H+uXf95r2LJ3H9tm3T6YdOlRre9q8vIDz1/hq+tHdaweMshv8z4QjIx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ShpeKyAAAANwAAAAPAAAAAAAAAAAAAAAAAJgCAABk&#10;cnMvZG93bnJldi54bWxQSwUGAAAAAAQABAD1AAAAjQMAAAAA&#10;" fillcolor="white [3201]" stroked="f" strokeweight=".5pt">
                  <v:textbox>
                    <w:txbxContent>
                      <w:p w14:paraId="4F759EB6" w14:textId="6551F96B" w:rsidR="005404A0" w:rsidRDefault="005404A0" w:rsidP="0070177E">
                        <w:pPr>
                          <w:spacing w:after="0"/>
                          <w:jc w:val="center"/>
                          <w:rPr>
                            <w:sz w:val="14"/>
                          </w:rPr>
                        </w:pPr>
                        <w:r w:rsidRPr="0079157F">
                          <w:rPr>
                            <w:sz w:val="16"/>
                            <w:szCs w:val="16"/>
                            <w:lang w:val="en-IE"/>
                          </w:rPr>
                          <w:t>Process</w:t>
                        </w:r>
                        <w:r>
                          <w:rPr>
                            <w:sz w:val="14"/>
                          </w:rPr>
                          <w:t xml:space="preserve"> </w:t>
                        </w:r>
                        <w:r w:rsidRPr="0079157F">
                          <w:rPr>
                            <w:sz w:val="16"/>
                            <w:szCs w:val="16"/>
                            <w:lang w:val="en-IE"/>
                          </w:rPr>
                          <w:t>Doctors</w:t>
                        </w:r>
                      </w:p>
                      <w:p w14:paraId="143A162B" w14:textId="77777777" w:rsidR="005404A0" w:rsidRDefault="005404A0"/>
                    </w:txbxContent>
                  </v:textbox>
                </v:shape>
              </v:group>
            </w:pict>
          </mc:Fallback>
        </mc:AlternateContent>
      </w:r>
    </w:p>
    <w:p w14:paraId="73A5A736" w14:textId="07C14860" w:rsidR="0070177E" w:rsidRDefault="0070177E" w:rsidP="00705579"/>
    <w:p w14:paraId="350CBD47" w14:textId="668D448E" w:rsidR="0070177E" w:rsidRDefault="0070177E" w:rsidP="00705579"/>
    <w:p w14:paraId="44C60D9B" w14:textId="105C0AEE" w:rsidR="0070177E" w:rsidRDefault="0079157F" w:rsidP="00705579">
      <w:r>
        <w:rPr>
          <w:noProof/>
          <w:lang w:val="en-IE" w:eastAsia="en-IE"/>
        </w:rPr>
        <mc:AlternateContent>
          <mc:Choice Requires="wps">
            <w:drawing>
              <wp:anchor distT="0" distB="0" distL="114300" distR="114300" simplePos="0" relativeHeight="251653632" behindDoc="0" locked="0" layoutInCell="1" allowOverlap="1" wp14:anchorId="5BEE5BBC" wp14:editId="312DBCBF">
                <wp:simplePos x="0" y="0"/>
                <wp:positionH relativeFrom="column">
                  <wp:posOffset>4597400</wp:posOffset>
                </wp:positionH>
                <wp:positionV relativeFrom="paragraph">
                  <wp:posOffset>287177</wp:posOffset>
                </wp:positionV>
                <wp:extent cx="786226" cy="485152"/>
                <wp:effectExtent l="0" t="0" r="71120" b="48260"/>
                <wp:wrapNone/>
                <wp:docPr id="431" name="Freeform 431"/>
                <wp:cNvGraphicFramePr/>
                <a:graphic xmlns:a="http://schemas.openxmlformats.org/drawingml/2006/main">
                  <a:graphicData uri="http://schemas.microsoft.com/office/word/2010/wordprocessingShape">
                    <wps:wsp>
                      <wps:cNvSpPr/>
                      <wps:spPr>
                        <a:xfrm>
                          <a:off x="0" y="0"/>
                          <a:ext cx="786226" cy="485152"/>
                        </a:xfrm>
                        <a:custGeom>
                          <a:avLst/>
                          <a:gdLst>
                            <a:gd name="connsiteX0" fmla="*/ 0 w 898497"/>
                            <a:gd name="connsiteY0" fmla="*/ 0 h 500932"/>
                            <a:gd name="connsiteX1" fmla="*/ 731520 w 898497"/>
                            <a:gd name="connsiteY1" fmla="*/ 47708 h 500932"/>
                            <a:gd name="connsiteX2" fmla="*/ 898497 w 898497"/>
                            <a:gd name="connsiteY2" fmla="*/ 500932 h 500932"/>
                          </a:gdLst>
                          <a:ahLst/>
                          <a:cxnLst>
                            <a:cxn ang="0">
                              <a:pos x="connsiteX0" y="connsiteY0"/>
                            </a:cxn>
                            <a:cxn ang="0">
                              <a:pos x="connsiteX1" y="connsiteY1"/>
                            </a:cxn>
                            <a:cxn ang="0">
                              <a:pos x="connsiteX2" y="connsiteY2"/>
                            </a:cxn>
                          </a:cxnLst>
                          <a:rect l="l" t="t" r="r" b="b"/>
                          <a:pathLst>
                            <a:path w="898497" h="500932">
                              <a:moveTo>
                                <a:pt x="0" y="0"/>
                              </a:moveTo>
                              <a:lnTo>
                                <a:pt x="731520" y="47708"/>
                              </a:lnTo>
                              <a:cubicBezTo>
                                <a:pt x="881269" y="131197"/>
                                <a:pt x="889883" y="316064"/>
                                <a:pt x="898497" y="500932"/>
                              </a:cubicBezTo>
                            </a:path>
                          </a:pathLst>
                        </a:custGeom>
                        <a:noFill/>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195E35" id="Freeform 431" o:spid="_x0000_s1026" style="position:absolute;margin-left:362pt;margin-top:22.6pt;width:61.9pt;height:38.2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98497,500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" path="m,l731520,47708v149749,83489,158363,268356,166977,453224e" filled="f" strokecolor="black [3200]" strokeweight=".5pt">
                <v:stroke endarrow="block" joinstyle="miter"/>
                <v:path arrowok="t" o:connecttype="custom" o:connectlocs="0,0;640113,46205;786226,485152" o:connectangles="0,0,0"/>
              </v:shape>
            </w:pict>
          </mc:Fallback>
        </mc:AlternateContent>
      </w:r>
      <w:r w:rsidR="005E620C">
        <w:rPr>
          <w:noProof/>
          <w:lang w:val="en-IE" w:eastAsia="en-IE"/>
        </w:rPr>
        <mc:AlternateContent>
          <mc:Choice Requires="wps">
            <w:drawing>
              <wp:anchor distT="45720" distB="45720" distL="114300" distR="114300" simplePos="0" relativeHeight="251662848" behindDoc="0" locked="0" layoutInCell="1" allowOverlap="1" wp14:anchorId="6A975042" wp14:editId="42AEB112">
                <wp:simplePos x="0" y="0"/>
                <wp:positionH relativeFrom="column">
                  <wp:posOffset>652780</wp:posOffset>
                </wp:positionH>
                <wp:positionV relativeFrom="paragraph">
                  <wp:posOffset>134620</wp:posOffset>
                </wp:positionV>
                <wp:extent cx="958850" cy="205740"/>
                <wp:effectExtent l="0" t="0" r="0" b="0"/>
                <wp:wrapSquare wrapText="bothSides"/>
                <wp:docPr id="4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850" cy="205740"/>
                        </a:xfrm>
                        <a:prstGeom prst="rect">
                          <a:avLst/>
                        </a:prstGeom>
                        <a:solidFill>
                          <a:srgbClr val="FFFFFF">
                            <a:alpha val="0"/>
                          </a:srgbClr>
                        </a:solidFill>
                        <a:ln w="9525">
                          <a:noFill/>
                          <a:miter lim="800000"/>
                          <a:headEnd/>
                          <a:tailEnd/>
                        </a:ln>
                      </wps:spPr>
                      <wps:txbx>
                        <w:txbxContent>
                          <w:p w14:paraId="5C65ECD7" w14:textId="4B7B2300" w:rsidR="005404A0" w:rsidRPr="00B009D3" w:rsidRDefault="005404A0" w:rsidP="005E620C">
                            <w:pPr>
                              <w:jc w:val="center"/>
                              <w:rPr>
                                <w:sz w:val="14"/>
                                <w:szCs w:val="14"/>
                                <w:lang w:val="en-IE"/>
                              </w:rPr>
                            </w:pPr>
                            <w:r>
                              <w:rPr>
                                <w:sz w:val="14"/>
                                <w:szCs w:val="14"/>
                                <w:lang w:val="en-IE"/>
                              </w:rPr>
                              <w:t>Doctor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975042" id="_x0000_s1321" type="#_x0000_t202" style="position:absolute;margin-left:51.4pt;margin-top:10.6pt;width:75.5pt;height:16.2pt;z-index:25166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" stroked="f">
                <v:fill opacity="0"/>
                <v:textbox>
                  <w:txbxContent>
                    <w:p w14:paraId="5C65ECD7" w14:textId="4B7B2300" w:rsidR="005404A0" w:rsidRPr="00B009D3" w:rsidRDefault="005404A0" w:rsidP="005E620C">
                      <w:pPr>
                        <w:jc w:val="center"/>
                        <w:rPr>
                          <w:sz w:val="14"/>
                          <w:szCs w:val="14"/>
                          <w:lang w:val="en-IE"/>
                        </w:rPr>
                      </w:pPr>
                      <w:r>
                        <w:rPr>
                          <w:sz w:val="14"/>
                          <w:szCs w:val="14"/>
                          <w:lang w:val="en-IE"/>
                        </w:rPr>
                        <w:t>Doctor Details</w:t>
                      </w:r>
                    </w:p>
                  </w:txbxContent>
                </v:textbox>
                <w10:wrap type="square"/>
              </v:shape>
            </w:pict>
          </mc:Fallback>
        </mc:AlternateContent>
      </w:r>
      <w:r w:rsidR="00B009D3">
        <w:rPr>
          <w:noProof/>
          <w:lang w:val="en-IE" w:eastAsia="en-IE"/>
        </w:rPr>
        <mc:AlternateContent>
          <mc:Choice Requires="wps">
            <w:drawing>
              <wp:anchor distT="45720" distB="45720" distL="114300" distR="114300" simplePos="0" relativeHeight="251656704" behindDoc="0" locked="0" layoutInCell="1" allowOverlap="1" wp14:anchorId="2AD800E5" wp14:editId="42CBD688">
                <wp:simplePos x="0" y="0"/>
                <wp:positionH relativeFrom="column">
                  <wp:posOffset>4812665</wp:posOffset>
                </wp:positionH>
                <wp:positionV relativeFrom="paragraph">
                  <wp:posOffset>192405</wp:posOffset>
                </wp:positionV>
                <wp:extent cx="958850" cy="205740"/>
                <wp:effectExtent l="0" t="0" r="0" b="0"/>
                <wp:wrapSquare wrapText="bothSides"/>
                <wp:docPr id="4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850" cy="205740"/>
                        </a:xfrm>
                        <a:prstGeom prst="rect">
                          <a:avLst/>
                        </a:prstGeom>
                        <a:solidFill>
                          <a:srgbClr val="FFFFFF">
                            <a:alpha val="0"/>
                          </a:srgbClr>
                        </a:solidFill>
                        <a:ln w="9525">
                          <a:noFill/>
                          <a:miter lim="800000"/>
                          <a:headEnd/>
                          <a:tailEnd/>
                        </a:ln>
                      </wps:spPr>
                      <wps:txbx>
                        <w:txbxContent>
                          <w:p w14:paraId="6AA345AE" w14:textId="47040244" w:rsidR="005404A0" w:rsidRPr="00B009D3" w:rsidRDefault="005404A0" w:rsidP="00B009D3">
                            <w:pPr>
                              <w:jc w:val="center"/>
                              <w:rPr>
                                <w:sz w:val="14"/>
                                <w:szCs w:val="14"/>
                                <w:lang w:val="en-IE"/>
                              </w:rPr>
                            </w:pPr>
                            <w:r w:rsidRPr="00B009D3">
                              <w:rPr>
                                <w:sz w:val="14"/>
                                <w:szCs w:val="14"/>
                                <w:lang w:val="en-IE"/>
                              </w:rPr>
                              <w:t>Appointment</w:t>
                            </w:r>
                            <w:r>
                              <w:rPr>
                                <w:sz w:val="14"/>
                                <w:szCs w:val="14"/>
                                <w:lang w:val="en-IE"/>
                              </w:rPr>
                              <w:t xml:space="preserve">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D800E5" id="_x0000_s1322" type="#_x0000_t202" style="position:absolute;margin-left:378.95pt;margin-top:15.15pt;width:75.5pt;height:16.2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" stroked="f">
                <v:fill opacity="0"/>
                <v:textbox>
                  <w:txbxContent>
                    <w:p w14:paraId="6AA345AE" w14:textId="47040244" w:rsidR="005404A0" w:rsidRPr="00B009D3" w:rsidRDefault="005404A0" w:rsidP="00B009D3">
                      <w:pPr>
                        <w:jc w:val="center"/>
                        <w:rPr>
                          <w:sz w:val="14"/>
                          <w:szCs w:val="14"/>
                          <w:lang w:val="en-IE"/>
                        </w:rPr>
                      </w:pPr>
                      <w:r w:rsidRPr="00B009D3">
                        <w:rPr>
                          <w:sz w:val="14"/>
                          <w:szCs w:val="14"/>
                          <w:lang w:val="en-IE"/>
                        </w:rPr>
                        <w:t>Appointment</w:t>
                      </w:r>
                      <w:r>
                        <w:rPr>
                          <w:sz w:val="14"/>
                          <w:szCs w:val="14"/>
                          <w:lang w:val="en-IE"/>
                        </w:rPr>
                        <w:t xml:space="preserve"> Details</w:t>
                      </w:r>
                    </w:p>
                  </w:txbxContent>
                </v:textbox>
                <w10:wrap type="square"/>
              </v:shape>
            </w:pict>
          </mc:Fallback>
        </mc:AlternateContent>
      </w:r>
      <w:r w:rsidR="00B009D3">
        <w:rPr>
          <w:noProof/>
          <w:lang w:val="en-IE" w:eastAsia="en-IE"/>
        </w:rPr>
        <mc:AlternateContent>
          <mc:Choice Requires="wps">
            <w:drawing>
              <wp:anchor distT="0" distB="0" distL="114300" distR="114300" simplePos="0" relativeHeight="251648512" behindDoc="0" locked="0" layoutInCell="1" allowOverlap="1" wp14:anchorId="7DDB8197" wp14:editId="20F1F4D4">
                <wp:simplePos x="0" y="0"/>
                <wp:positionH relativeFrom="column">
                  <wp:posOffset>1014602</wp:posOffset>
                </wp:positionH>
                <wp:positionV relativeFrom="paragraph">
                  <wp:posOffset>33324</wp:posOffset>
                </wp:positionV>
                <wp:extent cx="512048" cy="731520"/>
                <wp:effectExtent l="0" t="0" r="21590" b="49530"/>
                <wp:wrapNone/>
                <wp:docPr id="426" name="Freeform 426"/>
                <wp:cNvGraphicFramePr/>
                <a:graphic xmlns:a="http://schemas.openxmlformats.org/drawingml/2006/main">
                  <a:graphicData uri="http://schemas.microsoft.com/office/word/2010/wordprocessingShape">
                    <wps:wsp>
                      <wps:cNvSpPr/>
                      <wps:spPr>
                        <a:xfrm>
                          <a:off x="0" y="0"/>
                          <a:ext cx="512048" cy="731520"/>
                        </a:xfrm>
                        <a:custGeom>
                          <a:avLst/>
                          <a:gdLst>
                            <a:gd name="connsiteX0" fmla="*/ 512048 w 512048"/>
                            <a:gd name="connsiteY0" fmla="*/ 0 h 731520"/>
                            <a:gd name="connsiteX1" fmla="*/ 3165 w 512048"/>
                            <a:gd name="connsiteY1" fmla="*/ 143123 h 731520"/>
                            <a:gd name="connsiteX2" fmla="*/ 297363 w 512048"/>
                            <a:gd name="connsiteY2" fmla="*/ 731520 h 731520"/>
                          </a:gdLst>
                          <a:ahLst/>
                          <a:cxnLst>
                            <a:cxn ang="0">
                              <a:pos x="connsiteX0" y="connsiteY0"/>
                            </a:cxn>
                            <a:cxn ang="0">
                              <a:pos x="connsiteX1" y="connsiteY1"/>
                            </a:cxn>
                            <a:cxn ang="0">
                              <a:pos x="connsiteX2" y="connsiteY2"/>
                            </a:cxn>
                          </a:cxnLst>
                          <a:rect l="l" t="t" r="r" b="b"/>
                          <a:pathLst>
                            <a:path w="512048" h="731520">
                              <a:moveTo>
                                <a:pt x="512048" y="0"/>
                              </a:moveTo>
                              <a:cubicBezTo>
                                <a:pt x="275497" y="10601"/>
                                <a:pt x="38946" y="21203"/>
                                <a:pt x="3165" y="143123"/>
                              </a:cubicBezTo>
                              <a:cubicBezTo>
                                <a:pt x="-32616" y="265043"/>
                                <a:pt x="245679" y="666584"/>
                                <a:pt x="297363" y="731520"/>
                              </a:cubicBezTo>
                            </a:path>
                          </a:pathLst>
                        </a:custGeom>
                        <a:noFill/>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EF90610" id="Freeform 426" o:spid="_x0000_s1026" style="position:absolute;margin-left:79.9pt;margin-top:2.6pt;width:40.3pt;height:57.6pt;z-index:251648512;visibility:visible;mso-wrap-style:square;mso-wrap-distance-left:9pt;mso-wrap-distance-top:0;mso-wrap-distance-right:9pt;mso-wrap-distance-bottom:0;mso-position-horizontal:absolute;mso-position-horizontal-relative:text;mso-position-vertical:absolute;mso-position-vertical-relative:text;v-text-anchor:middle" coordsize="512048,731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" path="m512048,c275497,10601,38946,21203,3165,143123,-32616,265043,245679,666584,297363,731520e" filled="f" strokecolor="black [3200]" strokeweight=".5pt">
                <v:stroke endarrow="block" joinstyle="miter"/>
                <v:path arrowok="t" o:connecttype="custom" o:connectlocs="512048,0;3165,143123;297363,731520" o:connectangles="0,0,0"/>
              </v:shape>
            </w:pict>
          </mc:Fallback>
        </mc:AlternateContent>
      </w:r>
    </w:p>
    <w:p w14:paraId="7D04D1B7" w14:textId="70D0ABCF" w:rsidR="0070177E" w:rsidRDefault="005E620C" w:rsidP="00705579">
      <w:r>
        <w:rPr>
          <w:noProof/>
          <w:lang w:val="en-IE" w:eastAsia="en-IE"/>
        </w:rPr>
        <mc:AlternateContent>
          <mc:Choice Requires="wps">
            <w:drawing>
              <wp:anchor distT="45720" distB="45720" distL="114300" distR="114300" simplePos="0" relativeHeight="251663872" behindDoc="0" locked="0" layoutInCell="1" allowOverlap="1" wp14:anchorId="61ECC5E0" wp14:editId="7D4A1F2F">
                <wp:simplePos x="0" y="0"/>
                <wp:positionH relativeFrom="column">
                  <wp:posOffset>2527935</wp:posOffset>
                </wp:positionH>
                <wp:positionV relativeFrom="paragraph">
                  <wp:posOffset>75565</wp:posOffset>
                </wp:positionV>
                <wp:extent cx="958850" cy="205740"/>
                <wp:effectExtent l="0" t="0" r="0" b="0"/>
                <wp:wrapSquare wrapText="bothSides"/>
                <wp:docPr id="4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850" cy="205740"/>
                        </a:xfrm>
                        <a:prstGeom prst="rect">
                          <a:avLst/>
                        </a:prstGeom>
                        <a:solidFill>
                          <a:srgbClr val="FFFFFF">
                            <a:alpha val="0"/>
                          </a:srgbClr>
                        </a:solidFill>
                        <a:ln w="9525">
                          <a:noFill/>
                          <a:miter lim="800000"/>
                          <a:headEnd/>
                          <a:tailEnd/>
                        </a:ln>
                      </wps:spPr>
                      <wps:txbx>
                        <w:txbxContent>
                          <w:p w14:paraId="683B7E17" w14:textId="20C71774" w:rsidR="005404A0" w:rsidRPr="00B009D3" w:rsidRDefault="005404A0" w:rsidP="005E620C">
                            <w:pPr>
                              <w:jc w:val="center"/>
                              <w:rPr>
                                <w:sz w:val="14"/>
                                <w:szCs w:val="14"/>
                                <w:lang w:val="en-IE"/>
                              </w:rPr>
                            </w:pPr>
                            <w:r>
                              <w:rPr>
                                <w:sz w:val="14"/>
                                <w:szCs w:val="14"/>
                                <w:lang w:val="en-IE"/>
                              </w:rPr>
                              <w:t>Doctor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ECC5E0" id="_x0000_s1323" type="#_x0000_t202" style="position:absolute;margin-left:199.05pt;margin-top:5.95pt;width:75.5pt;height:16.2pt;z-index:25166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" stroked="f">
                <v:fill opacity="0"/>
                <v:textbox>
                  <w:txbxContent>
                    <w:p w14:paraId="683B7E17" w14:textId="20C71774" w:rsidR="005404A0" w:rsidRPr="00B009D3" w:rsidRDefault="005404A0" w:rsidP="005E620C">
                      <w:pPr>
                        <w:jc w:val="center"/>
                        <w:rPr>
                          <w:sz w:val="14"/>
                          <w:szCs w:val="14"/>
                          <w:lang w:val="en-IE"/>
                        </w:rPr>
                      </w:pPr>
                      <w:r>
                        <w:rPr>
                          <w:sz w:val="14"/>
                          <w:szCs w:val="14"/>
                          <w:lang w:val="en-IE"/>
                        </w:rPr>
                        <w:t>Doctor Details</w:t>
                      </w:r>
                    </w:p>
                  </w:txbxContent>
                </v:textbox>
                <w10:wrap type="square"/>
              </v:shape>
            </w:pict>
          </mc:Fallback>
        </mc:AlternateContent>
      </w:r>
      <w:r w:rsidR="00B009D3">
        <w:rPr>
          <w:noProof/>
          <w:lang w:val="en-IE" w:eastAsia="en-IE"/>
        </w:rPr>
        <mc:AlternateContent>
          <mc:Choice Requires="wps">
            <w:drawing>
              <wp:anchor distT="0" distB="0" distL="114300" distR="114300" simplePos="0" relativeHeight="251649536" behindDoc="0" locked="0" layoutInCell="1" allowOverlap="1" wp14:anchorId="67065737" wp14:editId="1F9B5ACB">
                <wp:simplePos x="0" y="0"/>
                <wp:positionH relativeFrom="column">
                  <wp:posOffset>2456953</wp:posOffset>
                </wp:positionH>
                <wp:positionV relativeFrom="paragraph">
                  <wp:posOffset>94672</wp:posOffset>
                </wp:positionV>
                <wp:extent cx="1200647" cy="352616"/>
                <wp:effectExtent l="0" t="57150" r="0" b="28575"/>
                <wp:wrapNone/>
                <wp:docPr id="427" name="Freeform 427"/>
                <wp:cNvGraphicFramePr/>
                <a:graphic xmlns:a="http://schemas.openxmlformats.org/drawingml/2006/main">
                  <a:graphicData uri="http://schemas.microsoft.com/office/word/2010/wordprocessingShape">
                    <wps:wsp>
                      <wps:cNvSpPr/>
                      <wps:spPr>
                        <a:xfrm>
                          <a:off x="0" y="0"/>
                          <a:ext cx="1200647" cy="352616"/>
                        </a:xfrm>
                        <a:custGeom>
                          <a:avLst/>
                          <a:gdLst>
                            <a:gd name="connsiteX0" fmla="*/ 0 w 1200647"/>
                            <a:gd name="connsiteY0" fmla="*/ 352616 h 352616"/>
                            <a:gd name="connsiteX1" fmla="*/ 477078 w 1200647"/>
                            <a:gd name="connsiteY1" fmla="*/ 42516 h 352616"/>
                            <a:gd name="connsiteX2" fmla="*/ 1200647 w 1200647"/>
                            <a:gd name="connsiteY2" fmla="*/ 10710 h 352616"/>
                          </a:gdLst>
                          <a:ahLst/>
                          <a:cxnLst>
                            <a:cxn ang="0">
                              <a:pos x="connsiteX0" y="connsiteY0"/>
                            </a:cxn>
                            <a:cxn ang="0">
                              <a:pos x="connsiteX1" y="connsiteY1"/>
                            </a:cxn>
                            <a:cxn ang="0">
                              <a:pos x="connsiteX2" y="connsiteY2"/>
                            </a:cxn>
                          </a:cxnLst>
                          <a:rect l="l" t="t" r="r" b="b"/>
                          <a:pathLst>
                            <a:path w="1200647" h="352616">
                              <a:moveTo>
                                <a:pt x="0" y="352616"/>
                              </a:moveTo>
                              <a:cubicBezTo>
                                <a:pt x="138485" y="226058"/>
                                <a:pt x="276970" y="99500"/>
                                <a:pt x="477078" y="42516"/>
                              </a:cubicBezTo>
                              <a:cubicBezTo>
                                <a:pt x="677186" y="-14468"/>
                                <a:pt x="938916" y="-1879"/>
                                <a:pt x="1200647" y="10710"/>
                              </a:cubicBezTo>
                            </a:path>
                          </a:pathLst>
                        </a:custGeom>
                        <a:noFill/>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B6F471" id="Freeform 427" o:spid="_x0000_s1026" style="position:absolute;margin-left:193.45pt;margin-top:7.45pt;width:94.55pt;height:27.75pt;z-index:251649536;visibility:visible;mso-wrap-style:square;mso-wrap-distance-left:9pt;mso-wrap-distance-top:0;mso-wrap-distance-right:9pt;mso-wrap-distance-bottom:0;mso-position-horizontal:absolute;mso-position-horizontal-relative:text;mso-position-vertical:absolute;mso-position-vertical-relative:text;v-text-anchor:middle" coordsize="1200647,35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" path="m,352616c138485,226058,276970,99500,477078,42516,677186,-14468,938916,-1879,1200647,10710e" filled="f" strokecolor="black [3200]" strokeweight=".5pt">
                <v:stroke endarrow="block" joinstyle="miter"/>
                <v:path arrowok="t" o:connecttype="custom" o:connectlocs="0,352616;477078,42516;1200647,10710" o:connectangles="0,0,0"/>
              </v:shape>
            </w:pict>
          </mc:Fallback>
        </mc:AlternateContent>
      </w:r>
    </w:p>
    <w:p w14:paraId="3CEE5497" w14:textId="1052F261" w:rsidR="0070177E" w:rsidRDefault="005E620C" w:rsidP="00705579">
      <w:r>
        <w:rPr>
          <w:noProof/>
          <w:lang w:val="en-IE" w:eastAsia="en-IE"/>
        </w:rPr>
        <mc:AlternateContent>
          <mc:Choice Requires="wps">
            <w:drawing>
              <wp:anchor distT="0" distB="0" distL="114300" distR="114300" simplePos="0" relativeHeight="251671040" behindDoc="0" locked="0" layoutInCell="1" allowOverlap="1" wp14:anchorId="59293613" wp14:editId="25F6D605">
                <wp:simplePos x="0" y="0"/>
                <wp:positionH relativeFrom="column">
                  <wp:posOffset>201372</wp:posOffset>
                </wp:positionH>
                <wp:positionV relativeFrom="paragraph">
                  <wp:posOffset>14605</wp:posOffset>
                </wp:positionV>
                <wp:extent cx="1284528" cy="1257300"/>
                <wp:effectExtent l="0" t="0" r="49530" b="76200"/>
                <wp:wrapNone/>
                <wp:docPr id="512" name="Freeform 512"/>
                <wp:cNvGraphicFramePr/>
                <a:graphic xmlns:a="http://schemas.openxmlformats.org/drawingml/2006/main">
                  <a:graphicData uri="http://schemas.microsoft.com/office/word/2010/wordprocessingShape">
                    <wps:wsp>
                      <wps:cNvSpPr/>
                      <wps:spPr>
                        <a:xfrm>
                          <a:off x="0" y="0"/>
                          <a:ext cx="1284528" cy="1257300"/>
                        </a:xfrm>
                        <a:custGeom>
                          <a:avLst/>
                          <a:gdLst>
                            <a:gd name="connsiteX0" fmla="*/ 154228 w 1284528"/>
                            <a:gd name="connsiteY0" fmla="*/ 0 h 1257300"/>
                            <a:gd name="connsiteX1" fmla="*/ 97078 w 1284528"/>
                            <a:gd name="connsiteY1" fmla="*/ 800100 h 1257300"/>
                            <a:gd name="connsiteX2" fmla="*/ 1284528 w 1284528"/>
                            <a:gd name="connsiteY2" fmla="*/ 1257300 h 1257300"/>
                          </a:gdLst>
                          <a:ahLst/>
                          <a:cxnLst>
                            <a:cxn ang="0">
                              <a:pos x="connsiteX0" y="connsiteY0"/>
                            </a:cxn>
                            <a:cxn ang="0">
                              <a:pos x="connsiteX1" y="connsiteY1"/>
                            </a:cxn>
                            <a:cxn ang="0">
                              <a:pos x="connsiteX2" y="connsiteY2"/>
                            </a:cxn>
                          </a:cxnLst>
                          <a:rect l="l" t="t" r="r" b="b"/>
                          <a:pathLst>
                            <a:path w="1284528" h="1257300">
                              <a:moveTo>
                                <a:pt x="154228" y="0"/>
                              </a:moveTo>
                              <a:cubicBezTo>
                                <a:pt x="31461" y="295275"/>
                                <a:pt x="-91305" y="590550"/>
                                <a:pt x="97078" y="800100"/>
                              </a:cubicBezTo>
                              <a:cubicBezTo>
                                <a:pt x="285461" y="1009650"/>
                                <a:pt x="1080270" y="1180042"/>
                                <a:pt x="1284528" y="1257300"/>
                              </a:cubicBezTo>
                            </a:path>
                          </a:pathLst>
                        </a:custGeom>
                        <a:noFill/>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17A09F" id="Freeform 512" o:spid="_x0000_s1026" style="position:absolute;margin-left:15.85pt;margin-top:1.15pt;width:101.15pt;height:99pt;z-index:251671040;visibility:visible;mso-wrap-style:square;mso-wrap-distance-left:9pt;mso-wrap-distance-top:0;mso-wrap-distance-right:9pt;mso-wrap-distance-bottom:0;mso-position-horizontal:absolute;mso-position-horizontal-relative:text;mso-position-vertical:absolute;mso-position-vertical-relative:text;v-text-anchor:middle" coordsize="1284528,1257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" path="m154228,c31461,295275,-91305,590550,97078,800100v188383,209550,983192,379942,1187450,457200e" filled="f" strokecolor="black [3200]" strokeweight=".5pt">
                <v:stroke endarrow="block" joinstyle="miter"/>
                <v:path arrowok="t" o:connecttype="custom" o:connectlocs="154228,0;97078,800100;1284528,1257300" o:connectangles="0,0,0"/>
              </v:shape>
            </w:pict>
          </mc:Fallback>
        </mc:AlternateContent>
      </w:r>
      <w:r w:rsidR="00B009D3">
        <w:rPr>
          <w:noProof/>
          <w:lang w:val="en-IE" w:eastAsia="en-IE"/>
        </w:rPr>
        <mc:AlternateContent>
          <mc:Choice Requires="wps">
            <w:drawing>
              <wp:anchor distT="45720" distB="45720" distL="114300" distR="114300" simplePos="0" relativeHeight="251657728" behindDoc="0" locked="0" layoutInCell="1" allowOverlap="1" wp14:anchorId="4D804889" wp14:editId="097D411B">
                <wp:simplePos x="0" y="0"/>
                <wp:positionH relativeFrom="column">
                  <wp:posOffset>3729990</wp:posOffset>
                </wp:positionH>
                <wp:positionV relativeFrom="paragraph">
                  <wp:posOffset>252730</wp:posOffset>
                </wp:positionV>
                <wp:extent cx="958850" cy="205740"/>
                <wp:effectExtent l="0" t="0" r="0" b="0"/>
                <wp:wrapSquare wrapText="bothSides"/>
                <wp:docPr id="4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850" cy="205740"/>
                        </a:xfrm>
                        <a:prstGeom prst="rect">
                          <a:avLst/>
                        </a:prstGeom>
                        <a:solidFill>
                          <a:srgbClr val="FFFFFF">
                            <a:alpha val="0"/>
                          </a:srgbClr>
                        </a:solidFill>
                        <a:ln w="9525">
                          <a:noFill/>
                          <a:miter lim="800000"/>
                          <a:headEnd/>
                          <a:tailEnd/>
                        </a:ln>
                      </wps:spPr>
                      <wps:txbx>
                        <w:txbxContent>
                          <w:p w14:paraId="7FD7CB36" w14:textId="3728BAE3" w:rsidR="005404A0" w:rsidRPr="00B009D3" w:rsidRDefault="005404A0" w:rsidP="00B009D3">
                            <w:pPr>
                              <w:jc w:val="center"/>
                              <w:rPr>
                                <w:sz w:val="14"/>
                                <w:szCs w:val="14"/>
                                <w:lang w:val="en-IE"/>
                              </w:rPr>
                            </w:pPr>
                            <w:r>
                              <w:rPr>
                                <w:sz w:val="14"/>
                                <w:szCs w:val="14"/>
                                <w:lang w:val="en-IE"/>
                              </w:rPr>
                              <w:t>Payment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804889" id="_x0000_s1324" type="#_x0000_t202" style="position:absolute;margin-left:293.7pt;margin-top:19.9pt;width:75.5pt;height:16.2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" stroked="f">
                <v:fill opacity="0"/>
                <v:textbox>
                  <w:txbxContent>
                    <w:p w14:paraId="7FD7CB36" w14:textId="3728BAE3" w:rsidR="005404A0" w:rsidRPr="00B009D3" w:rsidRDefault="005404A0" w:rsidP="00B009D3">
                      <w:pPr>
                        <w:jc w:val="center"/>
                        <w:rPr>
                          <w:sz w:val="14"/>
                          <w:szCs w:val="14"/>
                          <w:lang w:val="en-IE"/>
                        </w:rPr>
                      </w:pPr>
                      <w:r>
                        <w:rPr>
                          <w:sz w:val="14"/>
                          <w:szCs w:val="14"/>
                          <w:lang w:val="en-IE"/>
                        </w:rPr>
                        <w:t>Payment Details</w:t>
                      </w:r>
                    </w:p>
                  </w:txbxContent>
                </v:textbox>
                <w10:wrap type="square"/>
              </v:shape>
            </w:pict>
          </mc:Fallback>
        </mc:AlternateContent>
      </w:r>
      <w:r w:rsidR="00B009D3">
        <w:rPr>
          <w:rFonts w:ascii="Times New Roman" w:hAnsi="Times New Roman" w:cs="Times New Roman"/>
          <w:noProof/>
          <w:sz w:val="24"/>
          <w:szCs w:val="24"/>
          <w:lang w:val="en-IE" w:eastAsia="en-IE"/>
        </w:rPr>
        <mc:AlternateContent>
          <mc:Choice Requires="wps">
            <w:drawing>
              <wp:anchor distT="0" distB="0" distL="114300" distR="114300" simplePos="0" relativeHeight="251650560" behindDoc="0" locked="0" layoutInCell="1" allowOverlap="1" wp14:anchorId="2D9BD3FD" wp14:editId="253760A2">
                <wp:simplePos x="0" y="0"/>
                <wp:positionH relativeFrom="column">
                  <wp:posOffset>2597344</wp:posOffset>
                </wp:positionH>
                <wp:positionV relativeFrom="paragraph">
                  <wp:posOffset>28514</wp:posOffset>
                </wp:positionV>
                <wp:extent cx="1126685" cy="1119614"/>
                <wp:effectExtent l="0" t="38100" r="54610" b="23495"/>
                <wp:wrapNone/>
                <wp:docPr id="428" name="Freeform 428"/>
                <wp:cNvGraphicFramePr/>
                <a:graphic xmlns:a="http://schemas.openxmlformats.org/drawingml/2006/main">
                  <a:graphicData uri="http://schemas.microsoft.com/office/word/2010/wordprocessingShape">
                    <wps:wsp>
                      <wps:cNvSpPr/>
                      <wps:spPr>
                        <a:xfrm>
                          <a:off x="0" y="0"/>
                          <a:ext cx="1126685" cy="1119614"/>
                        </a:xfrm>
                        <a:custGeom>
                          <a:avLst/>
                          <a:gdLst>
                            <a:gd name="connsiteX0" fmla="*/ 0 w 1296062"/>
                            <a:gd name="connsiteY0" fmla="*/ 1081377 h 1081377"/>
                            <a:gd name="connsiteX1" fmla="*/ 500932 w 1296062"/>
                            <a:gd name="connsiteY1" fmla="*/ 508883 h 1081377"/>
                            <a:gd name="connsiteX2" fmla="*/ 1296062 w 1296062"/>
                            <a:gd name="connsiteY2" fmla="*/ 0 h 1081377"/>
                          </a:gdLst>
                          <a:ahLst/>
                          <a:cxnLst>
                            <a:cxn ang="0">
                              <a:pos x="connsiteX0" y="connsiteY0"/>
                            </a:cxn>
                            <a:cxn ang="0">
                              <a:pos x="connsiteX1" y="connsiteY1"/>
                            </a:cxn>
                            <a:cxn ang="0">
                              <a:pos x="connsiteX2" y="connsiteY2"/>
                            </a:cxn>
                          </a:cxnLst>
                          <a:rect l="l" t="t" r="r" b="b"/>
                          <a:pathLst>
                            <a:path w="1296062" h="1081377">
                              <a:moveTo>
                                <a:pt x="0" y="1081377"/>
                              </a:moveTo>
                              <a:cubicBezTo>
                                <a:pt x="142461" y="885244"/>
                                <a:pt x="284922" y="689112"/>
                                <a:pt x="500932" y="508883"/>
                              </a:cubicBezTo>
                              <a:cubicBezTo>
                                <a:pt x="716942" y="328654"/>
                                <a:pt x="1006502" y="164327"/>
                                <a:pt x="1296062" y="0"/>
                              </a:cubicBezTo>
                            </a:path>
                          </a:pathLst>
                        </a:custGeom>
                        <a:noFill/>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267F41" id="Freeform 428" o:spid="_x0000_s1026" style="position:absolute;margin-left:204.5pt;margin-top:2.25pt;width:88.7pt;height:88.1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96062,1081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" path="m,1081377c142461,885244,284922,689112,500932,508883,716942,328654,1006502,164327,1296062,e" filled="f" strokecolor="black [3200]" strokeweight=".5pt">
                <v:stroke endarrow="block" joinstyle="miter"/>
                <v:path arrowok="t" o:connecttype="custom" o:connectlocs="0,1119614;435467,526877;1126685,0" o:connectangles="0,0,0"/>
              </v:shape>
            </w:pict>
          </mc:Fallback>
        </mc:AlternateContent>
      </w:r>
      <w:r w:rsidR="00B009D3">
        <w:rPr>
          <w:rFonts w:ascii="Times New Roman" w:hAnsi="Times New Roman" w:cs="Times New Roman"/>
          <w:noProof/>
          <w:sz w:val="24"/>
          <w:szCs w:val="24"/>
          <w:lang w:val="en-IE" w:eastAsia="en-IE"/>
        </w:rPr>
        <mc:AlternateContent>
          <mc:Choice Requires="wps">
            <w:drawing>
              <wp:anchor distT="0" distB="0" distL="114300" distR="114300" simplePos="0" relativeHeight="251651584" behindDoc="0" locked="0" layoutInCell="1" allowOverlap="1" wp14:anchorId="4BF23A3A" wp14:editId="5882E6B0">
                <wp:simplePos x="0" y="0"/>
                <wp:positionH relativeFrom="column">
                  <wp:posOffset>4151264</wp:posOffset>
                </wp:positionH>
                <wp:positionV relativeFrom="paragraph">
                  <wp:posOffset>56562</wp:posOffset>
                </wp:positionV>
                <wp:extent cx="174934" cy="566591"/>
                <wp:effectExtent l="0" t="0" r="53975" b="62230"/>
                <wp:wrapNone/>
                <wp:docPr id="429" name="Freeform 429"/>
                <wp:cNvGraphicFramePr/>
                <a:graphic xmlns:a="http://schemas.openxmlformats.org/drawingml/2006/main">
                  <a:graphicData uri="http://schemas.microsoft.com/office/word/2010/wordprocessingShape">
                    <wps:wsp>
                      <wps:cNvSpPr/>
                      <wps:spPr>
                        <a:xfrm>
                          <a:off x="0" y="0"/>
                          <a:ext cx="174934" cy="566591"/>
                        </a:xfrm>
                        <a:custGeom>
                          <a:avLst/>
                          <a:gdLst>
                            <a:gd name="connsiteX0" fmla="*/ 174934 w 174934"/>
                            <a:gd name="connsiteY0" fmla="*/ 0 h 580445"/>
                            <a:gd name="connsiteX1" fmla="*/ 5 w 174934"/>
                            <a:gd name="connsiteY1" fmla="*/ 373711 h 580445"/>
                            <a:gd name="connsiteX2" fmla="*/ 166982 w 174934"/>
                            <a:gd name="connsiteY2" fmla="*/ 580445 h 580445"/>
                          </a:gdLst>
                          <a:ahLst/>
                          <a:cxnLst>
                            <a:cxn ang="0">
                              <a:pos x="connsiteX0" y="connsiteY0"/>
                            </a:cxn>
                            <a:cxn ang="0">
                              <a:pos x="connsiteX1" y="connsiteY1"/>
                            </a:cxn>
                            <a:cxn ang="0">
                              <a:pos x="connsiteX2" y="connsiteY2"/>
                            </a:cxn>
                          </a:cxnLst>
                          <a:rect l="l" t="t" r="r" b="b"/>
                          <a:pathLst>
                            <a:path w="174934" h="580445">
                              <a:moveTo>
                                <a:pt x="174934" y="0"/>
                              </a:moveTo>
                              <a:cubicBezTo>
                                <a:pt x="88132" y="138485"/>
                                <a:pt x="1330" y="276970"/>
                                <a:pt x="5" y="373711"/>
                              </a:cubicBezTo>
                              <a:cubicBezTo>
                                <a:pt x="-1320" y="470452"/>
                                <a:pt x="217340" y="548640"/>
                                <a:pt x="166982" y="580445"/>
                              </a:cubicBezTo>
                            </a:path>
                          </a:pathLst>
                        </a:custGeom>
                        <a:noFill/>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2BF3757" id="Freeform 429" o:spid="_x0000_s1026" style="position:absolute;margin-left:326.85pt;margin-top:4.45pt;width:13.75pt;height:44.6pt;z-index:251651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74934,580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" path="m174934,c88132,138485,1330,276970,5,373711v-1325,96741,217335,174929,166977,206734e" filled="f" strokecolor="black [3200]" strokeweight=".5pt">
                <v:stroke endarrow="block" joinstyle="miter"/>
                <v:path arrowok="t" o:connecttype="custom" o:connectlocs="174934,0;5,364791;166982,566591" o:connectangles="0,0,0"/>
              </v:shape>
            </w:pict>
          </mc:Fallback>
        </mc:AlternateContent>
      </w:r>
      <w:r w:rsidR="00FC0E7C">
        <w:rPr>
          <w:rFonts w:ascii="Times New Roman" w:hAnsi="Times New Roman" w:cs="Times New Roman"/>
          <w:noProof/>
          <w:sz w:val="24"/>
          <w:szCs w:val="24"/>
          <w:lang w:val="en-IE" w:eastAsia="en-IE"/>
        </w:rPr>
        <mc:AlternateContent>
          <mc:Choice Requires="wpg">
            <w:drawing>
              <wp:anchor distT="0" distB="0" distL="114300" distR="114300" simplePos="0" relativeHeight="251641344" behindDoc="0" locked="0" layoutInCell="1" allowOverlap="1" wp14:anchorId="2014A6C9" wp14:editId="30D8E4DA">
                <wp:simplePos x="0" y="0"/>
                <wp:positionH relativeFrom="column">
                  <wp:posOffset>4945711</wp:posOffset>
                </wp:positionH>
                <wp:positionV relativeFrom="paragraph">
                  <wp:posOffset>201294</wp:posOffset>
                </wp:positionV>
                <wp:extent cx="1319917" cy="223741"/>
                <wp:effectExtent l="0" t="0" r="13970" b="24130"/>
                <wp:wrapNone/>
                <wp:docPr id="510" name="Group 510"/>
                <wp:cNvGraphicFramePr/>
                <a:graphic xmlns:a="http://schemas.openxmlformats.org/drawingml/2006/main">
                  <a:graphicData uri="http://schemas.microsoft.com/office/word/2010/wordprocessingGroup">
                    <wpg:wgp>
                      <wpg:cNvGrpSpPr/>
                      <wpg:grpSpPr>
                        <a:xfrm>
                          <a:off x="0" y="0"/>
                          <a:ext cx="1319917" cy="223741"/>
                          <a:chOff x="0" y="0"/>
                          <a:chExt cx="1216025" cy="203200"/>
                        </a:xfrm>
                      </wpg:grpSpPr>
                      <wps:wsp>
                        <wps:cNvPr id="423" name="Rectangle 423"/>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4F3EEA" w14:textId="3AA8D863" w:rsidR="005404A0" w:rsidRDefault="005404A0" w:rsidP="00FC0E7C">
                              <w:pPr>
                                <w:jc w:val="center"/>
                                <w:rPr>
                                  <w:color w:val="000000" w:themeColor="text1"/>
                                  <w:sz w:val="16"/>
                                  <w:szCs w:val="16"/>
                                </w:rPr>
                              </w:pPr>
                              <w:r>
                                <w:rPr>
                                  <w:color w:val="000000" w:themeColor="text1"/>
                                  <w:sz w:val="16"/>
                                  <w:szCs w:val="16"/>
                                </w:rPr>
                                <w:t>D3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4" name="Rectangle 424"/>
                        <wps:cNvSpPr/>
                        <wps:spPr>
                          <a:xfrm>
                            <a:off x="333375"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5FC333" w14:textId="3ADED943" w:rsidR="005404A0" w:rsidRDefault="005404A0" w:rsidP="00FC0E7C">
                              <w:pPr>
                                <w:rPr>
                                  <w:color w:val="000000" w:themeColor="text1"/>
                                  <w:sz w:val="16"/>
                                  <w:szCs w:val="16"/>
                                </w:rPr>
                              </w:pPr>
                              <w:r>
                                <w:rPr>
                                  <w:color w:val="000000" w:themeColor="text1"/>
                                  <w:sz w:val="16"/>
                                  <w:szCs w:val="16"/>
                                </w:rPr>
                                <w:t>Appointments 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014A6C9" id="Group 510" o:spid="_x0000_s1325" style="position:absolute;margin-left:389.45pt;margin-top:15.85pt;width:103.95pt;height:17.6pt;z-index:251641344" coordsize="12160,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">
                <v:rect id="Rectangle 423" o:spid="_x0000_s1326" style="position:absolute;width:3302;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Aa+8cA&#10;AADcAAAADwAAAGRycy9kb3ducmV2LnhtbESPQWvCQBSE74X+h+UVvIhutKVIdBWxtORQCrV68PbM&#10;vmZTs29D9qnpv+8WCj0OM/MNs1j1vlEX6mId2MBknIEiLoOtuTKw+3gezUBFQbbYBCYD3xRhtby9&#10;WWBuw5Xf6bKVSiUIxxwNOJE21zqWjjzGcWiJk/cZOo+SZFdp2+E1wX2jp1n2qD3WnBYctrRxVJ62&#10;Z2/gUPRSfU1e5PWEw/2wcMfy7elozOCuX89BCfXyH/5rF9bAw/Qefs+kI6C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PAGvvHAAAA3AAAAA8AAAAAAAAAAAAAAAAAmAIAAGRy&#10;cy9kb3ducmV2LnhtbFBLBQYAAAAABAAEAPUAAACMAwAAAAA=&#10;" filled="f" strokecolor="black [3213]" strokeweight="1pt">
                  <v:textbox>
                    <w:txbxContent>
                      <w:p w14:paraId="534F3EEA" w14:textId="3AA8D863" w:rsidR="005404A0" w:rsidRDefault="005404A0" w:rsidP="00FC0E7C">
                        <w:pPr>
                          <w:jc w:val="center"/>
                          <w:rPr>
                            <w:color w:val="000000" w:themeColor="text1"/>
                            <w:sz w:val="16"/>
                            <w:szCs w:val="16"/>
                          </w:rPr>
                        </w:pPr>
                        <w:r>
                          <w:rPr>
                            <w:color w:val="000000" w:themeColor="text1"/>
                            <w:sz w:val="16"/>
                            <w:szCs w:val="16"/>
                          </w:rPr>
                          <w:t>D3</w:t>
                        </w:r>
                      </w:p>
                    </w:txbxContent>
                  </v:textbox>
                </v:rect>
                <v:rect id="Rectangle 424" o:spid="_x0000_s1327" style="position:absolute;left:3333;width:8827;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mCj8YA&#10;AADcAAAADwAAAGRycy9kb3ducmV2LnhtbESPQWvCQBSE70L/w/IKXkQ3ikiJrlJaKjmUQm09eHtm&#10;n9lo9m3Ivmr677uFQo/DzHzDrDa9b9SVulgHNjCdZKCIy2Brrgx8fryMH0BFQbbYBCYD3xRhs74b&#10;rDC34cbvdN1JpRKEY44GnEibax1LRx7jJLTEyTuFzqMk2VXadnhLcN/oWZYttMea04LDlp4clZfd&#10;lzdwKHqpztOtvF5wtB8V7li+PR+NGd73j0tQQr38h//ahTUwn83h90w6Anr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CmCj8YAAADcAAAADwAAAAAAAAAAAAAAAACYAgAAZHJz&#10;L2Rvd25yZXYueG1sUEsFBgAAAAAEAAQA9QAAAIsDAAAAAA==&#10;" filled="f" strokecolor="black [3213]" strokeweight="1pt">
                  <v:textbox>
                    <w:txbxContent>
                      <w:p w14:paraId="475FC333" w14:textId="3ADED943" w:rsidR="005404A0" w:rsidRDefault="005404A0" w:rsidP="00FC0E7C">
                        <w:pPr>
                          <w:rPr>
                            <w:color w:val="000000" w:themeColor="text1"/>
                            <w:sz w:val="16"/>
                            <w:szCs w:val="16"/>
                          </w:rPr>
                        </w:pPr>
                        <w:r>
                          <w:rPr>
                            <w:color w:val="000000" w:themeColor="text1"/>
                            <w:sz w:val="16"/>
                            <w:szCs w:val="16"/>
                          </w:rPr>
                          <w:t>Appointments File</w:t>
                        </w:r>
                      </w:p>
                    </w:txbxContent>
                  </v:textbox>
                </v:rect>
              </v:group>
            </w:pict>
          </mc:Fallback>
        </mc:AlternateContent>
      </w:r>
      <w:r w:rsidR="00FC0E7C">
        <w:rPr>
          <w:rFonts w:ascii="Times New Roman" w:hAnsi="Times New Roman" w:cs="Times New Roman"/>
          <w:noProof/>
          <w:sz w:val="24"/>
          <w:szCs w:val="24"/>
          <w:lang w:val="en-IE" w:eastAsia="en-IE"/>
        </w:rPr>
        <mc:AlternateContent>
          <mc:Choice Requires="wpg">
            <w:drawing>
              <wp:anchor distT="0" distB="0" distL="114300" distR="114300" simplePos="0" relativeHeight="251638272" behindDoc="0" locked="0" layoutInCell="1" allowOverlap="1" wp14:anchorId="1F2A537F" wp14:editId="0BD03CCA">
                <wp:simplePos x="0" y="0"/>
                <wp:positionH relativeFrom="column">
                  <wp:posOffset>1319916</wp:posOffset>
                </wp:positionH>
                <wp:positionV relativeFrom="paragraph">
                  <wp:posOffset>170953</wp:posOffset>
                </wp:positionV>
                <wp:extent cx="1216025" cy="203200"/>
                <wp:effectExtent l="0" t="0" r="0" b="0"/>
                <wp:wrapNone/>
                <wp:docPr id="507" name="Group 507"/>
                <wp:cNvGraphicFramePr/>
                <a:graphic xmlns:a="http://schemas.openxmlformats.org/drawingml/2006/main">
                  <a:graphicData uri="http://schemas.microsoft.com/office/word/2010/wordprocessingGroup">
                    <wpg:wgp>
                      <wpg:cNvGrpSpPr/>
                      <wpg:grpSpPr>
                        <a:xfrm>
                          <a:off x="0" y="0"/>
                          <a:ext cx="1216025" cy="203200"/>
                          <a:chOff x="0" y="0"/>
                          <a:chExt cx="1216025" cy="203200"/>
                        </a:xfrm>
                      </wpg:grpSpPr>
                      <wps:wsp>
                        <wps:cNvPr id="417" name="Rectangle 417"/>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D1F485" w14:textId="2FEB186C" w:rsidR="005404A0" w:rsidRDefault="005404A0" w:rsidP="0070177E">
                              <w:pPr>
                                <w:jc w:val="center"/>
                                <w:rPr>
                                  <w:color w:val="000000" w:themeColor="text1"/>
                                  <w:sz w:val="16"/>
                                  <w:szCs w:val="16"/>
                                </w:rPr>
                              </w:pPr>
                              <w:r>
                                <w:rPr>
                                  <w:color w:val="000000" w:themeColor="text1"/>
                                  <w:sz w:val="16"/>
                                  <w:szCs w:val="16"/>
                                </w:rPr>
                                <w:t>D2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8" name="Rectangle 418"/>
                        <wps:cNvSpPr/>
                        <wps:spPr>
                          <a:xfrm>
                            <a:off x="333375"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CD3F04" w14:textId="0DA1B54D" w:rsidR="005404A0" w:rsidRDefault="005404A0" w:rsidP="0070177E">
                              <w:pPr>
                                <w:rPr>
                                  <w:color w:val="000000" w:themeColor="text1"/>
                                  <w:sz w:val="16"/>
                                  <w:szCs w:val="16"/>
                                </w:rPr>
                              </w:pPr>
                              <w:r>
                                <w:rPr>
                                  <w:color w:val="000000" w:themeColor="text1"/>
                                  <w:sz w:val="16"/>
                                  <w:szCs w:val="16"/>
                                </w:rPr>
                                <w:t>Doctor 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F2A537F" id="Group 507" o:spid="_x0000_s1328" style="position:absolute;margin-left:103.95pt;margin-top:13.45pt;width:95.75pt;height:16pt;z-index:251638272" coordsize="12160,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">
                <v:rect id="Rectangle 417" o:spid="_x0000_s1329" style="position:absolute;width:3302;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WRccA&#10;AADcAAAADwAAAGRycy9kb3ducmV2LnhtbESPQUvDQBSE70L/w/IKXkq7iYiWtNtSFCUHEVr14O01&#10;+5pNm30bss82/ntXEDwOM/MNs1wPvlVn6mMT2EA+y0ARV8E2XBt4f3uazkFFQbbYBiYD3xRhvRpd&#10;LbGw4cJbOu+kVgnCsUADTqQrtI6VI49xFjri5B1C71GS7Gtte7wkuG/1TZbdaY8NpwWHHT04qk67&#10;L2/gsxykPubP8nLCycekdPvq9XFvzPV42CxACQ3yH/5rl9bAbX4Pv2fSEdC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KX1kXHAAAA3AAAAA8AAAAAAAAAAAAAAAAAmAIAAGRy&#10;cy9kb3ducmV2LnhtbFBLBQYAAAAABAAEAPUAAACMAwAAAAA=&#10;" filled="f" strokecolor="black [3213]" strokeweight="1pt">
                  <v:textbox>
                    <w:txbxContent>
                      <w:p w14:paraId="35D1F485" w14:textId="2FEB186C" w:rsidR="005404A0" w:rsidRDefault="005404A0" w:rsidP="0070177E">
                        <w:pPr>
                          <w:jc w:val="center"/>
                          <w:rPr>
                            <w:color w:val="000000" w:themeColor="text1"/>
                            <w:sz w:val="16"/>
                            <w:szCs w:val="16"/>
                          </w:rPr>
                        </w:pPr>
                        <w:r>
                          <w:rPr>
                            <w:color w:val="000000" w:themeColor="text1"/>
                            <w:sz w:val="16"/>
                            <w:szCs w:val="16"/>
                          </w:rPr>
                          <w:t>D2</w:t>
                        </w:r>
                      </w:p>
                    </w:txbxContent>
                  </v:textbox>
                </v:rect>
                <v:rect id="Rectangle 418" o:spid="_x0000_s1330" style="position:absolute;left:3333;width:8827;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hCN8QA&#10;AADcAAAADwAAAGRycy9kb3ducmV2LnhtbERPS2vCQBC+F/oflin0IrpJKUWiqxSlJYdSqI+DtzE7&#10;ZlOzsyE71fTfdw8Fjx/fe74cfKsu1McmsIF8koEiroJtuDaw276Np6CiIFtsA5OBX4qwXNzfzbGw&#10;4cpfdNlIrVIIxwINOJGu0DpWjjzGSeiIE3cKvUdJsK+17fGawn2rn7LsRXtsODU47GjlqDpvfryB&#10;QzlI/Z2/y8cZR/tR6Y7V5/pozOPD8DoDJTTITfzvLq2B5zytTWfSEd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MIQjfEAAAA3AAAAA8AAAAAAAAAAAAAAAAAmAIAAGRycy9k&#10;b3ducmV2LnhtbFBLBQYAAAAABAAEAPUAAACJAwAAAAA=&#10;" filled="f" strokecolor="black [3213]" strokeweight="1pt">
                  <v:textbox>
                    <w:txbxContent>
                      <w:p w14:paraId="23CD3F04" w14:textId="0DA1B54D" w:rsidR="005404A0" w:rsidRDefault="005404A0" w:rsidP="0070177E">
                        <w:pPr>
                          <w:rPr>
                            <w:color w:val="000000" w:themeColor="text1"/>
                            <w:sz w:val="16"/>
                            <w:szCs w:val="16"/>
                          </w:rPr>
                        </w:pPr>
                        <w:r>
                          <w:rPr>
                            <w:color w:val="000000" w:themeColor="text1"/>
                            <w:sz w:val="16"/>
                            <w:szCs w:val="16"/>
                          </w:rPr>
                          <w:t>Doctor File</w:t>
                        </w:r>
                      </w:p>
                    </w:txbxContent>
                  </v:textbox>
                </v:rect>
              </v:group>
            </w:pict>
          </mc:Fallback>
        </mc:AlternateContent>
      </w:r>
    </w:p>
    <w:p w14:paraId="1E2FE91E" w14:textId="17EF0DDF" w:rsidR="0070177E" w:rsidRDefault="005E620C" w:rsidP="00705579">
      <w:r>
        <w:rPr>
          <w:noProof/>
          <w:lang w:val="en-IE" w:eastAsia="en-IE"/>
        </w:rPr>
        <mc:AlternateContent>
          <mc:Choice Requires="wps">
            <w:drawing>
              <wp:anchor distT="45720" distB="45720" distL="114300" distR="114300" simplePos="0" relativeHeight="251660800" behindDoc="0" locked="0" layoutInCell="1" allowOverlap="1" wp14:anchorId="39B5B443" wp14:editId="4EB8D0B2">
                <wp:simplePos x="0" y="0"/>
                <wp:positionH relativeFrom="column">
                  <wp:posOffset>2466975</wp:posOffset>
                </wp:positionH>
                <wp:positionV relativeFrom="paragraph">
                  <wp:posOffset>281940</wp:posOffset>
                </wp:positionV>
                <wp:extent cx="958850" cy="205740"/>
                <wp:effectExtent l="0" t="0" r="0" b="0"/>
                <wp:wrapSquare wrapText="bothSides"/>
                <wp:docPr id="4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850" cy="205740"/>
                        </a:xfrm>
                        <a:prstGeom prst="rect">
                          <a:avLst/>
                        </a:prstGeom>
                        <a:solidFill>
                          <a:srgbClr val="FFFFFF">
                            <a:alpha val="0"/>
                          </a:srgbClr>
                        </a:solidFill>
                        <a:ln w="9525">
                          <a:noFill/>
                          <a:miter lim="800000"/>
                          <a:headEnd/>
                          <a:tailEnd/>
                        </a:ln>
                      </wps:spPr>
                      <wps:txbx>
                        <w:txbxContent>
                          <w:p w14:paraId="24B36BC3" w14:textId="4DCCAB73" w:rsidR="005404A0" w:rsidRPr="00B009D3" w:rsidRDefault="005404A0" w:rsidP="005E620C">
                            <w:pPr>
                              <w:jc w:val="center"/>
                              <w:rPr>
                                <w:sz w:val="14"/>
                                <w:szCs w:val="14"/>
                                <w:lang w:val="en-IE"/>
                              </w:rPr>
                            </w:pPr>
                            <w:r>
                              <w:rPr>
                                <w:sz w:val="14"/>
                                <w:szCs w:val="14"/>
                                <w:lang w:val="en-IE"/>
                              </w:rPr>
                              <w:t>Patient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B5B443" id="_x0000_s1331" type="#_x0000_t202" style="position:absolute;margin-left:194.25pt;margin-top:22.2pt;width:75.5pt;height:16.2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" stroked="f">
                <v:fill opacity="0"/>
                <v:textbox>
                  <w:txbxContent>
                    <w:p w14:paraId="24B36BC3" w14:textId="4DCCAB73" w:rsidR="005404A0" w:rsidRPr="00B009D3" w:rsidRDefault="005404A0" w:rsidP="005E620C">
                      <w:pPr>
                        <w:jc w:val="center"/>
                        <w:rPr>
                          <w:sz w:val="14"/>
                          <w:szCs w:val="14"/>
                          <w:lang w:val="en-IE"/>
                        </w:rPr>
                      </w:pPr>
                      <w:r>
                        <w:rPr>
                          <w:sz w:val="14"/>
                          <w:szCs w:val="14"/>
                          <w:lang w:val="en-IE"/>
                        </w:rPr>
                        <w:t>Patient Details</w:t>
                      </w:r>
                    </w:p>
                  </w:txbxContent>
                </v:textbox>
                <w10:wrap type="square"/>
              </v:shape>
            </w:pict>
          </mc:Fallback>
        </mc:AlternateContent>
      </w:r>
      <w:r w:rsidR="00B009D3">
        <w:rPr>
          <w:noProof/>
          <w:lang w:val="en-IE" w:eastAsia="en-IE"/>
        </w:rPr>
        <mc:AlternateContent>
          <mc:Choice Requires="wps">
            <w:drawing>
              <wp:anchor distT="0" distB="0" distL="114300" distR="114300" simplePos="0" relativeHeight="251645440" behindDoc="0" locked="0" layoutInCell="1" allowOverlap="1" wp14:anchorId="292E8E27" wp14:editId="232B292A">
                <wp:simplePos x="0" y="0"/>
                <wp:positionH relativeFrom="column">
                  <wp:posOffset>3856383</wp:posOffset>
                </wp:positionH>
                <wp:positionV relativeFrom="paragraph">
                  <wp:posOffset>130230</wp:posOffset>
                </wp:positionV>
                <wp:extent cx="2064122" cy="1749287"/>
                <wp:effectExtent l="0" t="38100" r="69850" b="22860"/>
                <wp:wrapNone/>
                <wp:docPr id="301" name="Freeform 301"/>
                <wp:cNvGraphicFramePr/>
                <a:graphic xmlns:a="http://schemas.openxmlformats.org/drawingml/2006/main">
                  <a:graphicData uri="http://schemas.microsoft.com/office/word/2010/wordprocessingShape">
                    <wps:wsp>
                      <wps:cNvSpPr/>
                      <wps:spPr>
                        <a:xfrm>
                          <a:off x="0" y="0"/>
                          <a:ext cx="2064122" cy="1749287"/>
                        </a:xfrm>
                        <a:custGeom>
                          <a:avLst/>
                          <a:gdLst>
                            <a:gd name="connsiteX0" fmla="*/ 0 w 2064122"/>
                            <a:gd name="connsiteY0" fmla="*/ 1749287 h 1749287"/>
                            <a:gd name="connsiteX1" fmla="*/ 1741335 w 2064122"/>
                            <a:gd name="connsiteY1" fmla="*/ 1200647 h 1749287"/>
                            <a:gd name="connsiteX2" fmla="*/ 2059387 w 2064122"/>
                            <a:gd name="connsiteY2" fmla="*/ 0 h 1749287"/>
                          </a:gdLst>
                          <a:ahLst/>
                          <a:cxnLst>
                            <a:cxn ang="0">
                              <a:pos x="connsiteX0" y="connsiteY0"/>
                            </a:cxn>
                            <a:cxn ang="0">
                              <a:pos x="connsiteX1" y="connsiteY1"/>
                            </a:cxn>
                            <a:cxn ang="0">
                              <a:pos x="connsiteX2" y="connsiteY2"/>
                            </a:cxn>
                          </a:cxnLst>
                          <a:rect l="l" t="t" r="r" b="b"/>
                          <a:pathLst>
                            <a:path w="2064122" h="1749287">
                              <a:moveTo>
                                <a:pt x="0" y="1749287"/>
                              </a:moveTo>
                              <a:cubicBezTo>
                                <a:pt x="699052" y="1620741"/>
                                <a:pt x="1398104" y="1492195"/>
                                <a:pt x="1741335" y="1200647"/>
                              </a:cubicBezTo>
                              <a:cubicBezTo>
                                <a:pt x="2084566" y="909099"/>
                                <a:pt x="2071976" y="454549"/>
                                <a:pt x="2059387"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441B3C" id="Freeform 301" o:spid="_x0000_s1026" style="position:absolute;margin-left:303.65pt;margin-top:10.25pt;width:162.55pt;height:137.75pt;z-index:251645440;visibility:visible;mso-wrap-style:square;mso-wrap-distance-left:9pt;mso-wrap-distance-top:0;mso-wrap-distance-right:9pt;mso-wrap-distance-bottom:0;mso-position-horizontal:absolute;mso-position-horizontal-relative:text;mso-position-vertical:absolute;mso-position-vertical-relative:text;v-text-anchor:middle" coordsize="2064122,1749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" path="m,1749287c699052,1620741,1398104,1492195,1741335,1200647,2084566,909099,2071976,454549,2059387,e" filled="f" strokecolor="black [3200]" strokeweight=".5pt">
                <v:stroke endarrow="block" joinstyle="miter"/>
                <v:path arrowok="t" o:connecttype="custom" o:connectlocs="0,1749287;1741335,1200647;2059387,0" o:connectangles="0,0,0"/>
              </v:shape>
            </w:pict>
          </mc:Fallback>
        </mc:AlternateContent>
      </w:r>
    </w:p>
    <w:p w14:paraId="2F0EE995" w14:textId="1B73A574" w:rsidR="0070177E" w:rsidRDefault="00B009D3" w:rsidP="00705579">
      <w:r>
        <w:rPr>
          <w:rFonts w:ascii="Times New Roman" w:hAnsi="Times New Roman" w:cs="Times New Roman"/>
          <w:noProof/>
          <w:sz w:val="24"/>
          <w:szCs w:val="24"/>
          <w:lang w:val="en-IE" w:eastAsia="en-IE"/>
        </w:rPr>
        <mc:AlternateContent>
          <mc:Choice Requires="wps">
            <w:drawing>
              <wp:anchor distT="0" distB="0" distL="114300" distR="114300" simplePos="0" relativeHeight="251652608" behindDoc="0" locked="0" layoutInCell="1" allowOverlap="1" wp14:anchorId="1CEB524B" wp14:editId="49D6E455">
                <wp:simplePos x="0" y="0"/>
                <wp:positionH relativeFrom="column">
                  <wp:posOffset>3864334</wp:posOffset>
                </wp:positionH>
                <wp:positionV relativeFrom="paragraph">
                  <wp:posOffset>265899</wp:posOffset>
                </wp:positionV>
                <wp:extent cx="660513" cy="922352"/>
                <wp:effectExtent l="0" t="38100" r="63500" b="11430"/>
                <wp:wrapNone/>
                <wp:docPr id="430" name="Freeform 430"/>
                <wp:cNvGraphicFramePr/>
                <a:graphic xmlns:a="http://schemas.openxmlformats.org/drawingml/2006/main">
                  <a:graphicData uri="http://schemas.microsoft.com/office/word/2010/wordprocessingShape">
                    <wps:wsp>
                      <wps:cNvSpPr/>
                      <wps:spPr>
                        <a:xfrm>
                          <a:off x="0" y="0"/>
                          <a:ext cx="660513" cy="922352"/>
                        </a:xfrm>
                        <a:custGeom>
                          <a:avLst/>
                          <a:gdLst>
                            <a:gd name="connsiteX0" fmla="*/ 0 w 660513"/>
                            <a:gd name="connsiteY0" fmla="*/ 922352 h 922352"/>
                            <a:gd name="connsiteX1" fmla="*/ 588396 w 660513"/>
                            <a:gd name="connsiteY1" fmla="*/ 500933 h 922352"/>
                            <a:gd name="connsiteX2" fmla="*/ 628153 w 660513"/>
                            <a:gd name="connsiteY2" fmla="*/ 0 h 922352"/>
                          </a:gdLst>
                          <a:ahLst/>
                          <a:cxnLst>
                            <a:cxn ang="0">
                              <a:pos x="connsiteX0" y="connsiteY0"/>
                            </a:cxn>
                            <a:cxn ang="0">
                              <a:pos x="connsiteX1" y="connsiteY1"/>
                            </a:cxn>
                            <a:cxn ang="0">
                              <a:pos x="connsiteX2" y="connsiteY2"/>
                            </a:cxn>
                          </a:cxnLst>
                          <a:rect l="l" t="t" r="r" b="b"/>
                          <a:pathLst>
                            <a:path w="660513" h="922352">
                              <a:moveTo>
                                <a:pt x="0" y="922352"/>
                              </a:moveTo>
                              <a:cubicBezTo>
                                <a:pt x="241852" y="788505"/>
                                <a:pt x="483704" y="654658"/>
                                <a:pt x="588396" y="500933"/>
                              </a:cubicBezTo>
                              <a:cubicBezTo>
                                <a:pt x="693088" y="347208"/>
                                <a:pt x="662609" y="66261"/>
                                <a:pt x="628153" y="0"/>
                              </a:cubicBezTo>
                            </a:path>
                          </a:pathLst>
                        </a:custGeom>
                        <a:noFill/>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E45873" id="Freeform 430" o:spid="_x0000_s1026" style="position:absolute;margin-left:304.3pt;margin-top:20.95pt;width:52pt;height:72.65pt;z-index:251652608;visibility:visible;mso-wrap-style:square;mso-wrap-distance-left:9pt;mso-wrap-distance-top:0;mso-wrap-distance-right:9pt;mso-wrap-distance-bottom:0;mso-position-horizontal:absolute;mso-position-horizontal-relative:text;mso-position-vertical:absolute;mso-position-vertical-relative:text;v-text-anchor:middle" coordsize="660513,922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" path="m,922352c241852,788505,483704,654658,588396,500933,693088,347208,662609,66261,628153,e" filled="f" strokecolor="black [3200]" strokeweight=".5pt">
                <v:stroke endarrow="block" joinstyle="miter"/>
                <v:path arrowok="t" o:connecttype="custom" o:connectlocs="0,922352;588396,500933;628153,0" o:connectangles="0,0,0"/>
              </v:shape>
            </w:pict>
          </mc:Fallback>
        </mc:AlternateContent>
      </w:r>
      <w:r w:rsidR="00FC0E7C">
        <w:rPr>
          <w:rFonts w:ascii="Times New Roman" w:hAnsi="Times New Roman" w:cs="Times New Roman"/>
          <w:noProof/>
          <w:sz w:val="24"/>
          <w:szCs w:val="24"/>
          <w:lang w:val="en-IE" w:eastAsia="en-IE"/>
        </w:rPr>
        <mc:AlternateContent>
          <mc:Choice Requires="wpg">
            <w:drawing>
              <wp:anchor distT="0" distB="0" distL="114300" distR="114300" simplePos="0" relativeHeight="251640320" behindDoc="0" locked="0" layoutInCell="1" allowOverlap="1" wp14:anchorId="0E008324" wp14:editId="540273EF">
                <wp:simplePos x="0" y="0"/>
                <wp:positionH relativeFrom="column">
                  <wp:posOffset>4174435</wp:posOffset>
                </wp:positionH>
                <wp:positionV relativeFrom="paragraph">
                  <wp:posOffset>51214</wp:posOffset>
                </wp:positionV>
                <wp:extent cx="1272208" cy="227054"/>
                <wp:effectExtent l="0" t="0" r="23495" b="20955"/>
                <wp:wrapNone/>
                <wp:docPr id="509" name="Group 509"/>
                <wp:cNvGraphicFramePr/>
                <a:graphic xmlns:a="http://schemas.openxmlformats.org/drawingml/2006/main">
                  <a:graphicData uri="http://schemas.microsoft.com/office/word/2010/wordprocessingGroup">
                    <wpg:wgp>
                      <wpg:cNvGrpSpPr/>
                      <wpg:grpSpPr>
                        <a:xfrm>
                          <a:off x="0" y="0"/>
                          <a:ext cx="1272208" cy="227054"/>
                          <a:chOff x="0" y="0"/>
                          <a:chExt cx="1216025" cy="203200"/>
                        </a:xfrm>
                      </wpg:grpSpPr>
                      <wps:wsp>
                        <wps:cNvPr id="421" name="Rectangle 421"/>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B3C2F6" w14:textId="59968639" w:rsidR="005404A0" w:rsidRDefault="005404A0" w:rsidP="00FC0E7C">
                              <w:pPr>
                                <w:jc w:val="center"/>
                                <w:rPr>
                                  <w:color w:val="000000" w:themeColor="text1"/>
                                  <w:sz w:val="16"/>
                                  <w:szCs w:val="16"/>
                                </w:rPr>
                              </w:pPr>
                              <w:r>
                                <w:rPr>
                                  <w:color w:val="000000" w:themeColor="text1"/>
                                  <w:sz w:val="16"/>
                                  <w:szCs w:val="16"/>
                                </w:rPr>
                                <w:t>D4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2" name="Rectangle 422"/>
                        <wps:cNvSpPr/>
                        <wps:spPr>
                          <a:xfrm>
                            <a:off x="333375"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B45B0C" w14:textId="14ED31D6" w:rsidR="005404A0" w:rsidRDefault="005404A0" w:rsidP="00FC0E7C">
                              <w:pPr>
                                <w:rPr>
                                  <w:color w:val="000000" w:themeColor="text1"/>
                                  <w:sz w:val="16"/>
                                  <w:szCs w:val="16"/>
                                </w:rPr>
                              </w:pPr>
                              <w:r>
                                <w:rPr>
                                  <w:color w:val="000000" w:themeColor="text1"/>
                                  <w:sz w:val="16"/>
                                  <w:szCs w:val="16"/>
                                </w:rPr>
                                <w:t>Payment 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E008324" id="Group 509" o:spid="_x0000_s1332" style="position:absolute;margin-left:328.7pt;margin-top:4.05pt;width:100.15pt;height:17.9pt;z-index:251640320" coordsize="12160,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">
                <v:rect id="Rectangle 421" o:spid="_x0000_s1333" style="position:absolute;width:3302;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4hF8cA&#10;AADcAAAADwAAAGRycy9kb3ducmV2LnhtbESPQUvDQBSE74L/YXmCl9JuUkQk7bYURclBBGt76O01&#10;+5pNm30bss82/ntXEHocZuYbZr4cfKvO1McmsIF8koEiroJtuDaw+XodP4GKgmyxDUwGfijCcnF7&#10;M8fChgt/0nkttUoQjgUacCJdoXWsHHmMk9ARJ+8Qeo+SZF9r2+MlwX2rp1n2qD02nBYcdvTsqDqt&#10;v72BXTlIfczf5P2Eo+2odPvq42VvzP3dsJqBEhrkGv5vl9bAwzSHvzPpCOjF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xeIRfHAAAA3AAAAA8AAAAAAAAAAAAAAAAAmAIAAGRy&#10;cy9kb3ducmV2LnhtbFBLBQYAAAAABAAEAPUAAACMAwAAAAA=&#10;" filled="f" strokecolor="black [3213]" strokeweight="1pt">
                  <v:textbox>
                    <w:txbxContent>
                      <w:p w14:paraId="44B3C2F6" w14:textId="59968639" w:rsidR="005404A0" w:rsidRDefault="005404A0" w:rsidP="00FC0E7C">
                        <w:pPr>
                          <w:jc w:val="center"/>
                          <w:rPr>
                            <w:color w:val="000000" w:themeColor="text1"/>
                            <w:sz w:val="16"/>
                            <w:szCs w:val="16"/>
                          </w:rPr>
                        </w:pPr>
                        <w:r>
                          <w:rPr>
                            <w:color w:val="000000" w:themeColor="text1"/>
                            <w:sz w:val="16"/>
                            <w:szCs w:val="16"/>
                          </w:rPr>
                          <w:t>D4</w:t>
                        </w:r>
                      </w:p>
                    </w:txbxContent>
                  </v:textbox>
                </v:rect>
                <v:rect id="Rectangle 422" o:spid="_x0000_s1334" style="position:absolute;left:3333;width:8827;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y/YMcA&#10;AADcAAAADwAAAGRycy9kb3ducmV2LnhtbESPQUvDQBSE7wX/w/KEXordNEgpsdsiipKDCLZ68Paa&#10;fWZjs29D9rVN/31XEHocZuYbZrkefKuO1McmsIHZNANFXAXbcG3gc/tytwAVBdliG5gMnCnCenUz&#10;WmJhw4k/6LiRWiUIxwINOJGu0DpWjjzGaeiIk/cTeo+SZF9r2+MpwX2r8yyba48NpwWHHT05qvab&#10;gzfwXQ5S/85e5W2Pk69J6XbV+/POmPHt8PgASmiQa/i/XVoD93kOf2fSEdCr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yMv2DHAAAA3AAAAA8AAAAAAAAAAAAAAAAAmAIAAGRy&#10;cy9kb3ducmV2LnhtbFBLBQYAAAAABAAEAPUAAACMAwAAAAA=&#10;" filled="f" strokecolor="black [3213]" strokeweight="1pt">
                  <v:textbox>
                    <w:txbxContent>
                      <w:p w14:paraId="41B45B0C" w14:textId="14ED31D6" w:rsidR="005404A0" w:rsidRDefault="005404A0" w:rsidP="00FC0E7C">
                        <w:pPr>
                          <w:rPr>
                            <w:color w:val="000000" w:themeColor="text1"/>
                            <w:sz w:val="16"/>
                            <w:szCs w:val="16"/>
                          </w:rPr>
                        </w:pPr>
                        <w:r>
                          <w:rPr>
                            <w:color w:val="000000" w:themeColor="text1"/>
                            <w:sz w:val="16"/>
                            <w:szCs w:val="16"/>
                          </w:rPr>
                          <w:t>Payment File</w:t>
                        </w:r>
                      </w:p>
                    </w:txbxContent>
                  </v:textbox>
                </v:rect>
              </v:group>
            </w:pict>
          </mc:Fallback>
        </mc:AlternateContent>
      </w:r>
    </w:p>
    <w:p w14:paraId="6A23D01E" w14:textId="3E9F1DD8" w:rsidR="0070177E" w:rsidRDefault="005E620C" w:rsidP="00705579">
      <w:r>
        <w:rPr>
          <w:noProof/>
          <w:lang w:val="en-IE" w:eastAsia="en-IE"/>
        </w:rPr>
        <mc:AlternateContent>
          <mc:Choice Requires="wps">
            <w:drawing>
              <wp:anchor distT="45720" distB="45720" distL="114300" distR="114300" simplePos="0" relativeHeight="251661824" behindDoc="0" locked="0" layoutInCell="1" allowOverlap="1" wp14:anchorId="468B2C51" wp14:editId="7D26769B">
                <wp:simplePos x="0" y="0"/>
                <wp:positionH relativeFrom="column">
                  <wp:posOffset>370205</wp:posOffset>
                </wp:positionH>
                <wp:positionV relativeFrom="paragraph">
                  <wp:posOffset>58420</wp:posOffset>
                </wp:positionV>
                <wp:extent cx="958850" cy="205740"/>
                <wp:effectExtent l="0" t="0" r="0" b="0"/>
                <wp:wrapSquare wrapText="bothSides"/>
                <wp:docPr id="4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850" cy="205740"/>
                        </a:xfrm>
                        <a:prstGeom prst="rect">
                          <a:avLst/>
                        </a:prstGeom>
                        <a:solidFill>
                          <a:srgbClr val="FFFFFF">
                            <a:alpha val="0"/>
                          </a:srgbClr>
                        </a:solidFill>
                        <a:ln w="9525">
                          <a:noFill/>
                          <a:miter lim="800000"/>
                          <a:headEnd/>
                          <a:tailEnd/>
                        </a:ln>
                      </wps:spPr>
                      <wps:txbx>
                        <w:txbxContent>
                          <w:p w14:paraId="1464BC66" w14:textId="72E84EC4" w:rsidR="005404A0" w:rsidRPr="00B009D3" w:rsidRDefault="005404A0" w:rsidP="005E620C">
                            <w:pPr>
                              <w:jc w:val="center"/>
                              <w:rPr>
                                <w:sz w:val="14"/>
                                <w:szCs w:val="14"/>
                                <w:lang w:val="en-IE"/>
                              </w:rPr>
                            </w:pPr>
                            <w:r>
                              <w:rPr>
                                <w:sz w:val="14"/>
                                <w:szCs w:val="14"/>
                                <w:lang w:val="en-IE"/>
                              </w:rPr>
                              <w:t>Patient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8B2C51" id="_x0000_s1335" type="#_x0000_t202" style="position:absolute;margin-left:29.15pt;margin-top:4.6pt;width:75.5pt;height:16.2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" stroked="f">
                <v:fill opacity="0"/>
                <v:textbox>
                  <w:txbxContent>
                    <w:p w14:paraId="1464BC66" w14:textId="72E84EC4" w:rsidR="005404A0" w:rsidRPr="00B009D3" w:rsidRDefault="005404A0" w:rsidP="005E620C">
                      <w:pPr>
                        <w:jc w:val="center"/>
                        <w:rPr>
                          <w:sz w:val="14"/>
                          <w:szCs w:val="14"/>
                          <w:lang w:val="en-IE"/>
                        </w:rPr>
                      </w:pPr>
                      <w:r>
                        <w:rPr>
                          <w:sz w:val="14"/>
                          <w:szCs w:val="14"/>
                          <w:lang w:val="en-IE"/>
                        </w:rPr>
                        <w:t>Patient Details</w:t>
                      </w:r>
                    </w:p>
                  </w:txbxContent>
                </v:textbox>
                <w10:wrap type="square"/>
              </v:shape>
            </w:pict>
          </mc:Fallback>
        </mc:AlternateContent>
      </w:r>
    </w:p>
    <w:p w14:paraId="7AF40AAD" w14:textId="3C06FA67" w:rsidR="0070177E" w:rsidRDefault="005E620C" w:rsidP="00705579">
      <w:r>
        <w:rPr>
          <w:noProof/>
          <w:lang w:val="en-IE" w:eastAsia="en-IE"/>
        </w:rPr>
        <mc:AlternateContent>
          <mc:Choice Requires="wps">
            <w:drawing>
              <wp:anchor distT="45720" distB="45720" distL="114300" distR="114300" simplePos="0" relativeHeight="251666944" behindDoc="0" locked="0" layoutInCell="1" allowOverlap="1" wp14:anchorId="5D25B275" wp14:editId="47A10FE5">
                <wp:simplePos x="0" y="0"/>
                <wp:positionH relativeFrom="column">
                  <wp:posOffset>4013835</wp:posOffset>
                </wp:positionH>
                <wp:positionV relativeFrom="paragraph">
                  <wp:posOffset>128270</wp:posOffset>
                </wp:positionV>
                <wp:extent cx="958850" cy="205740"/>
                <wp:effectExtent l="0" t="0" r="0" b="0"/>
                <wp:wrapSquare wrapText="bothSides"/>
                <wp:docPr id="4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850" cy="205740"/>
                        </a:xfrm>
                        <a:prstGeom prst="rect">
                          <a:avLst/>
                        </a:prstGeom>
                        <a:solidFill>
                          <a:srgbClr val="FFFFFF">
                            <a:alpha val="0"/>
                          </a:srgbClr>
                        </a:solidFill>
                        <a:ln w="9525">
                          <a:noFill/>
                          <a:miter lim="800000"/>
                          <a:headEnd/>
                          <a:tailEnd/>
                        </a:ln>
                      </wps:spPr>
                      <wps:txbx>
                        <w:txbxContent>
                          <w:p w14:paraId="36CB5B36" w14:textId="77777777" w:rsidR="005404A0" w:rsidRPr="00B009D3" w:rsidRDefault="005404A0" w:rsidP="005E620C">
                            <w:pPr>
                              <w:jc w:val="center"/>
                              <w:rPr>
                                <w:sz w:val="14"/>
                                <w:szCs w:val="14"/>
                                <w:lang w:val="en-IE"/>
                              </w:rPr>
                            </w:pPr>
                            <w:r>
                              <w:rPr>
                                <w:sz w:val="14"/>
                                <w:szCs w:val="14"/>
                                <w:lang w:val="en-IE"/>
                              </w:rPr>
                              <w:t>Payment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25B275" id="_x0000_s1336" type="#_x0000_t202" style="position:absolute;margin-left:316.05pt;margin-top:10.1pt;width:75.5pt;height:16.2pt;z-index:251666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" stroked="f">
                <v:fill opacity="0"/>
                <v:textbox>
                  <w:txbxContent>
                    <w:p w14:paraId="36CB5B36" w14:textId="77777777" w:rsidR="005404A0" w:rsidRPr="00B009D3" w:rsidRDefault="005404A0" w:rsidP="005E620C">
                      <w:pPr>
                        <w:jc w:val="center"/>
                        <w:rPr>
                          <w:sz w:val="14"/>
                          <w:szCs w:val="14"/>
                          <w:lang w:val="en-IE"/>
                        </w:rPr>
                      </w:pPr>
                      <w:r>
                        <w:rPr>
                          <w:sz w:val="14"/>
                          <w:szCs w:val="14"/>
                          <w:lang w:val="en-IE"/>
                        </w:rPr>
                        <w:t>Payment Details</w:t>
                      </w:r>
                    </w:p>
                  </w:txbxContent>
                </v:textbox>
                <w10:wrap type="square"/>
              </v:shape>
            </w:pict>
          </mc:Fallback>
        </mc:AlternateContent>
      </w:r>
      <w:r w:rsidR="00B009D3">
        <w:rPr>
          <w:noProof/>
          <w:lang w:val="en-IE" w:eastAsia="en-IE"/>
        </w:rPr>
        <mc:AlternateContent>
          <mc:Choice Requires="wps">
            <w:drawing>
              <wp:anchor distT="45720" distB="45720" distL="114300" distR="114300" simplePos="0" relativeHeight="251658752" behindDoc="0" locked="0" layoutInCell="1" allowOverlap="1" wp14:anchorId="16F5E682" wp14:editId="08EB9A23">
                <wp:simplePos x="0" y="0"/>
                <wp:positionH relativeFrom="column">
                  <wp:posOffset>5273040</wp:posOffset>
                </wp:positionH>
                <wp:positionV relativeFrom="paragraph">
                  <wp:posOffset>153035</wp:posOffset>
                </wp:positionV>
                <wp:extent cx="958850" cy="205740"/>
                <wp:effectExtent l="0" t="0" r="0" b="0"/>
                <wp:wrapSquare wrapText="bothSides"/>
                <wp:docPr id="4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850" cy="205740"/>
                        </a:xfrm>
                        <a:prstGeom prst="rect">
                          <a:avLst/>
                        </a:prstGeom>
                        <a:solidFill>
                          <a:srgbClr val="FFFFFF">
                            <a:alpha val="0"/>
                          </a:srgbClr>
                        </a:solidFill>
                        <a:ln w="9525">
                          <a:noFill/>
                          <a:miter lim="800000"/>
                          <a:headEnd/>
                          <a:tailEnd/>
                        </a:ln>
                      </wps:spPr>
                      <wps:txbx>
                        <w:txbxContent>
                          <w:p w14:paraId="4E7F6ECC" w14:textId="77777777" w:rsidR="005404A0" w:rsidRPr="00B009D3" w:rsidRDefault="005404A0" w:rsidP="00B009D3">
                            <w:pPr>
                              <w:jc w:val="center"/>
                              <w:rPr>
                                <w:sz w:val="14"/>
                                <w:szCs w:val="14"/>
                                <w:lang w:val="en-IE"/>
                              </w:rPr>
                            </w:pPr>
                            <w:r>
                              <w:rPr>
                                <w:sz w:val="14"/>
                                <w:szCs w:val="14"/>
                                <w:lang w:val="en-IE"/>
                              </w:rPr>
                              <w:t>Payment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F5E682" id="_x0000_s1337" type="#_x0000_t202" style="position:absolute;margin-left:415.2pt;margin-top:12.05pt;width:75.5pt;height:16.2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" stroked="f">
                <v:fill opacity="0"/>
                <v:textbox>
                  <w:txbxContent>
                    <w:p w14:paraId="4E7F6ECC" w14:textId="77777777" w:rsidR="005404A0" w:rsidRPr="00B009D3" w:rsidRDefault="005404A0" w:rsidP="00B009D3">
                      <w:pPr>
                        <w:jc w:val="center"/>
                        <w:rPr>
                          <w:sz w:val="14"/>
                          <w:szCs w:val="14"/>
                          <w:lang w:val="en-IE"/>
                        </w:rPr>
                      </w:pPr>
                      <w:r>
                        <w:rPr>
                          <w:sz w:val="14"/>
                          <w:szCs w:val="14"/>
                          <w:lang w:val="en-IE"/>
                        </w:rPr>
                        <w:t>Payment Details</w:t>
                      </w:r>
                    </w:p>
                  </w:txbxContent>
                </v:textbox>
                <w10:wrap type="square"/>
              </v:shape>
            </w:pict>
          </mc:Fallback>
        </mc:AlternateContent>
      </w:r>
      <w:r w:rsidR="00B009D3">
        <w:rPr>
          <w:rFonts w:ascii="Times New Roman" w:hAnsi="Times New Roman" w:cs="Times New Roman"/>
          <w:noProof/>
          <w:sz w:val="24"/>
          <w:szCs w:val="24"/>
          <w:lang w:val="en-IE" w:eastAsia="en-IE"/>
        </w:rPr>
        <mc:AlternateContent>
          <mc:Choice Requires="wps">
            <w:drawing>
              <wp:anchor distT="0" distB="0" distL="114300" distR="114300" simplePos="0" relativeHeight="251642368" behindDoc="0" locked="0" layoutInCell="1" allowOverlap="1" wp14:anchorId="4D59B177" wp14:editId="5184F14D">
                <wp:simplePos x="0" y="0"/>
                <wp:positionH relativeFrom="column">
                  <wp:posOffset>2321781</wp:posOffset>
                </wp:positionH>
                <wp:positionV relativeFrom="paragraph">
                  <wp:posOffset>219820</wp:posOffset>
                </wp:positionV>
                <wp:extent cx="850789" cy="699715"/>
                <wp:effectExtent l="38100" t="38100" r="26035" b="24765"/>
                <wp:wrapNone/>
                <wp:docPr id="206" name="Freeform 206"/>
                <wp:cNvGraphicFramePr/>
                <a:graphic xmlns:a="http://schemas.openxmlformats.org/drawingml/2006/main">
                  <a:graphicData uri="http://schemas.microsoft.com/office/word/2010/wordprocessingShape">
                    <wps:wsp>
                      <wps:cNvSpPr/>
                      <wps:spPr>
                        <a:xfrm>
                          <a:off x="0" y="0"/>
                          <a:ext cx="850789" cy="699715"/>
                        </a:xfrm>
                        <a:custGeom>
                          <a:avLst/>
                          <a:gdLst>
                            <a:gd name="connsiteX0" fmla="*/ 850789 w 850789"/>
                            <a:gd name="connsiteY0" fmla="*/ 699715 h 699715"/>
                            <a:gd name="connsiteX1" fmla="*/ 151075 w 850789"/>
                            <a:gd name="connsiteY1" fmla="*/ 508884 h 699715"/>
                            <a:gd name="connsiteX2" fmla="*/ 0 w 850789"/>
                            <a:gd name="connsiteY2" fmla="*/ 0 h 699715"/>
                          </a:gdLst>
                          <a:ahLst/>
                          <a:cxnLst>
                            <a:cxn ang="0">
                              <a:pos x="connsiteX0" y="connsiteY0"/>
                            </a:cxn>
                            <a:cxn ang="0">
                              <a:pos x="connsiteX1" y="connsiteY1"/>
                            </a:cxn>
                            <a:cxn ang="0">
                              <a:pos x="connsiteX2" y="connsiteY2"/>
                            </a:cxn>
                          </a:cxnLst>
                          <a:rect l="l" t="t" r="r" b="b"/>
                          <a:pathLst>
                            <a:path w="850789" h="699715">
                              <a:moveTo>
                                <a:pt x="850789" y="699715"/>
                              </a:moveTo>
                              <a:cubicBezTo>
                                <a:pt x="571831" y="662609"/>
                                <a:pt x="292873" y="625503"/>
                                <a:pt x="151075" y="508884"/>
                              </a:cubicBezTo>
                              <a:cubicBezTo>
                                <a:pt x="9277" y="392265"/>
                                <a:pt x="10602" y="76863"/>
                                <a:pt x="0" y="0"/>
                              </a:cubicBezTo>
                            </a:path>
                          </a:pathLst>
                        </a:custGeom>
                        <a:noFill/>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9DD81F" id="Freeform 206" o:spid="_x0000_s1026" style="position:absolute;margin-left:182.8pt;margin-top:17.3pt;width:67pt;height:55.1pt;z-index:251642368;visibility:visible;mso-wrap-style:square;mso-wrap-distance-left:9pt;mso-wrap-distance-top:0;mso-wrap-distance-right:9pt;mso-wrap-distance-bottom:0;mso-position-horizontal:absolute;mso-position-horizontal-relative:text;mso-position-vertical:absolute;mso-position-vertical-relative:text;v-text-anchor:middle" coordsize="850789,699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" path="m850789,699715c571831,662609,292873,625503,151075,508884,9277,392265,10602,76863,,e" filled="f" strokecolor="black [3200]" strokeweight=".5pt">
                <v:stroke endarrow="block" joinstyle="miter"/>
                <v:path arrowok="t" o:connecttype="custom" o:connectlocs="850789,699715;151075,508884;0,0" o:connectangles="0,0,0"/>
              </v:shape>
            </w:pict>
          </mc:Fallback>
        </mc:AlternateContent>
      </w:r>
      <w:r w:rsidR="00B009D3">
        <w:rPr>
          <w:rFonts w:ascii="Times New Roman" w:hAnsi="Times New Roman" w:cs="Times New Roman"/>
          <w:noProof/>
          <w:sz w:val="24"/>
          <w:szCs w:val="24"/>
          <w:lang w:val="en-IE" w:eastAsia="en-IE"/>
        </w:rPr>
        <mc:AlternateContent>
          <mc:Choice Requires="wpg">
            <w:drawing>
              <wp:anchor distT="0" distB="0" distL="114300" distR="114300" simplePos="0" relativeHeight="251639296" behindDoc="0" locked="0" layoutInCell="1" allowOverlap="1" wp14:anchorId="0ECE0F3E" wp14:editId="742A06D6">
                <wp:simplePos x="0" y="0"/>
                <wp:positionH relativeFrom="column">
                  <wp:posOffset>1499566</wp:posOffset>
                </wp:positionH>
                <wp:positionV relativeFrom="paragraph">
                  <wp:posOffset>10243</wp:posOffset>
                </wp:positionV>
                <wp:extent cx="1216025" cy="203200"/>
                <wp:effectExtent l="0" t="0" r="22225" b="25400"/>
                <wp:wrapNone/>
                <wp:docPr id="508" name="Group 508"/>
                <wp:cNvGraphicFramePr/>
                <a:graphic xmlns:a="http://schemas.openxmlformats.org/drawingml/2006/main">
                  <a:graphicData uri="http://schemas.microsoft.com/office/word/2010/wordprocessingGroup">
                    <wpg:wgp>
                      <wpg:cNvGrpSpPr/>
                      <wpg:grpSpPr>
                        <a:xfrm>
                          <a:off x="0" y="0"/>
                          <a:ext cx="1216025" cy="203200"/>
                          <a:chOff x="0" y="0"/>
                          <a:chExt cx="1216025" cy="203200"/>
                        </a:xfrm>
                      </wpg:grpSpPr>
                      <wps:wsp>
                        <wps:cNvPr id="419" name="Rectangle 419"/>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2B7606" w14:textId="77777777" w:rsidR="005404A0" w:rsidRDefault="005404A0" w:rsidP="00FC0E7C">
                              <w:pPr>
                                <w:jc w:val="center"/>
                                <w:rPr>
                                  <w:color w:val="000000" w:themeColor="text1"/>
                                  <w:sz w:val="16"/>
                                  <w:szCs w:val="16"/>
                                </w:rPr>
                              </w:pPr>
                              <w:r>
                                <w:rPr>
                                  <w:color w:val="000000" w:themeColor="text1"/>
                                  <w:sz w:val="16"/>
                                  <w:szCs w:val="16"/>
                                </w:rPr>
                                <w:t>D1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0" name="Rectangle 420"/>
                        <wps:cNvSpPr/>
                        <wps:spPr>
                          <a:xfrm>
                            <a:off x="333375"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CAFC8C" w14:textId="3DECBAA3" w:rsidR="005404A0" w:rsidRDefault="005404A0" w:rsidP="00FC0E7C">
                              <w:pPr>
                                <w:rPr>
                                  <w:color w:val="000000" w:themeColor="text1"/>
                                  <w:sz w:val="16"/>
                                  <w:szCs w:val="16"/>
                                </w:rPr>
                              </w:pPr>
                              <w:r>
                                <w:rPr>
                                  <w:color w:val="000000" w:themeColor="text1"/>
                                  <w:sz w:val="16"/>
                                  <w:szCs w:val="16"/>
                                </w:rPr>
                                <w:t>Patient 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ECE0F3E" id="Group 508" o:spid="_x0000_s1338" style="position:absolute;margin-left:118.1pt;margin-top:.8pt;width:95.75pt;height:16pt;z-index:251639296" coordsize="12160,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">
                <v:rect id="Rectangle 419" o:spid="_x0000_s1339" style="position:absolute;width:3302;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TnrMcA&#10;AADcAAAADwAAAGRycy9kb3ducmV2LnhtbESPQUvDQBSE70L/w/IKXkq7iYjYtNtSFCUHEVr14O01&#10;+5pNm30bss82/ntXEDwOM/MNs1wPvlVn6mMT2EA+y0ARV8E2XBt4f3ua3oOKgmyxDUwGvinCejW6&#10;WmJhw4W3dN5JrRKEY4EGnEhXaB0rRx7jLHTEyTuE3qMk2dfa9nhJcN/qmyy70x4bTgsOO3pwVJ12&#10;X97AZzlIfcyf5eWEk49J6fbV6+PemOvxsFmAEhrkP/zXLq2B23wOv2fSEdC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xE56zHAAAA3AAAAA8AAAAAAAAAAAAAAAAAmAIAAGRy&#10;cy9kb3ducmV2LnhtbFBLBQYAAAAABAAEAPUAAACMAwAAAAA=&#10;" filled="f" strokecolor="black [3213]" strokeweight="1pt">
                  <v:textbox>
                    <w:txbxContent>
                      <w:p w14:paraId="122B7606" w14:textId="77777777" w:rsidR="005404A0" w:rsidRDefault="005404A0" w:rsidP="00FC0E7C">
                        <w:pPr>
                          <w:jc w:val="center"/>
                          <w:rPr>
                            <w:color w:val="000000" w:themeColor="text1"/>
                            <w:sz w:val="16"/>
                            <w:szCs w:val="16"/>
                          </w:rPr>
                        </w:pPr>
                        <w:r>
                          <w:rPr>
                            <w:color w:val="000000" w:themeColor="text1"/>
                            <w:sz w:val="16"/>
                            <w:szCs w:val="16"/>
                          </w:rPr>
                          <w:t>D1</w:t>
                        </w:r>
                      </w:p>
                    </w:txbxContent>
                  </v:textbox>
                </v:rect>
                <v:rect id="Rectangle 420" o:spid="_x0000_s1340" style="position:absolute;left:3333;width:8827;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KEjMMA&#10;AADcAAAADwAAAGRycy9kb3ducmV2LnhtbERPTWvCQBC9C/0Pywi9SN0oIiV1FWlpyUGEanvobcxO&#10;s6nZ2ZAdNf5791Dw+Hjfi1XvG3WmLtaBDUzGGSjiMtiaKwNf+/enZ1BRkC02gcnAlSKslg+DBeY2&#10;XPiTzjupVArhmKMBJ9LmWsfSkcc4Di1x4n5D51ES7CptO7ykcN/oaZbNtceaU4PDll4dlcfdyRv4&#10;KXqp/iYfsjni6HtUuEO5fTsY8zjs1y+ghHq5i//dhTUwm6b56Uw6Anp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xKEjMMAAADcAAAADwAAAAAAAAAAAAAAAACYAgAAZHJzL2Rv&#10;d25yZXYueG1sUEsFBgAAAAAEAAQA9QAAAIgDAAAAAA==&#10;" filled="f" strokecolor="black [3213]" strokeweight="1pt">
                  <v:textbox>
                    <w:txbxContent>
                      <w:p w14:paraId="57CAFC8C" w14:textId="3DECBAA3" w:rsidR="005404A0" w:rsidRDefault="005404A0" w:rsidP="00FC0E7C">
                        <w:pPr>
                          <w:rPr>
                            <w:color w:val="000000" w:themeColor="text1"/>
                            <w:sz w:val="16"/>
                            <w:szCs w:val="16"/>
                          </w:rPr>
                        </w:pPr>
                        <w:r>
                          <w:rPr>
                            <w:color w:val="000000" w:themeColor="text1"/>
                            <w:sz w:val="16"/>
                            <w:szCs w:val="16"/>
                          </w:rPr>
                          <w:t>Patient File</w:t>
                        </w:r>
                      </w:p>
                    </w:txbxContent>
                  </v:textbox>
                </v:rect>
              </v:group>
            </w:pict>
          </mc:Fallback>
        </mc:AlternateContent>
      </w:r>
    </w:p>
    <w:p w14:paraId="7F4A91BE" w14:textId="1232A595" w:rsidR="0070177E" w:rsidRDefault="0070177E" w:rsidP="00705579">
      <w:r>
        <w:rPr>
          <w:rFonts w:ascii="Times New Roman" w:hAnsi="Times New Roman" w:cs="Times New Roman"/>
          <w:noProof/>
          <w:sz w:val="24"/>
          <w:szCs w:val="24"/>
          <w:lang w:val="en-IE" w:eastAsia="en-IE"/>
        </w:rPr>
        <mc:AlternateContent>
          <mc:Choice Requires="wpg">
            <w:drawing>
              <wp:anchor distT="0" distB="0" distL="114300" distR="114300" simplePos="0" relativeHeight="251631104" behindDoc="0" locked="0" layoutInCell="1" allowOverlap="1" wp14:anchorId="368C3024" wp14:editId="0B554737">
                <wp:simplePos x="0" y="0"/>
                <wp:positionH relativeFrom="column">
                  <wp:posOffset>3171825</wp:posOffset>
                </wp:positionH>
                <wp:positionV relativeFrom="paragraph">
                  <wp:posOffset>134620</wp:posOffset>
                </wp:positionV>
                <wp:extent cx="692150" cy="1098550"/>
                <wp:effectExtent l="0" t="0" r="0" b="0"/>
                <wp:wrapNone/>
                <wp:docPr id="486" name="Group 486"/>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07" name="Rounded Rectangle 403"/>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9" name="Straight Connector 404"/>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10" name="Text Box 235"/>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1FA5DA" w14:textId="2F6D2945" w:rsidR="005404A0" w:rsidRDefault="005404A0" w:rsidP="0070177E">
                              <w:pPr>
                                <w:jc w:val="center"/>
                                <w:rPr>
                                  <w:sz w:val="16"/>
                                  <w:szCs w:val="16"/>
                                </w:rPr>
                              </w:pPr>
                              <w:r>
                                <w:rPr>
                                  <w:sz w:val="16"/>
                                  <w:szCs w:val="16"/>
                                </w:rPr>
                                <w:t>P4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2" name="Text Box 448"/>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EE5559E" w14:textId="77777777" w:rsidR="005404A0" w:rsidRPr="0079157F" w:rsidRDefault="005404A0" w:rsidP="0070177E">
                              <w:pPr>
                                <w:spacing w:after="0"/>
                                <w:jc w:val="center"/>
                                <w:rPr>
                                  <w:sz w:val="16"/>
                                  <w:szCs w:val="16"/>
                                </w:rPr>
                              </w:pPr>
                              <w:r w:rsidRPr="0079157F">
                                <w:rPr>
                                  <w:sz w:val="16"/>
                                  <w:szCs w:val="16"/>
                                </w:rPr>
                                <w:t>Process</w:t>
                              </w:r>
                            </w:p>
                            <w:p w14:paraId="5F1255A7" w14:textId="4F2931C8" w:rsidR="005404A0" w:rsidRPr="0079157F" w:rsidRDefault="005404A0" w:rsidP="0070177E">
                              <w:pPr>
                                <w:spacing w:after="0"/>
                                <w:jc w:val="center"/>
                                <w:rPr>
                                  <w:sz w:val="16"/>
                                  <w:szCs w:val="16"/>
                                </w:rPr>
                              </w:pPr>
                              <w:r w:rsidRPr="0079157F">
                                <w:rPr>
                                  <w:sz w:val="16"/>
                                  <w:szCs w:val="16"/>
                                </w:rPr>
                                <w:t>Finance</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68C3024" id="Group 486" o:spid="_x0000_s1341" style="position:absolute;margin-left:249.75pt;margin-top:10.6pt;width:54.5pt;height:86.5pt;z-index:251631104"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">
                <v:roundrect id="Rounded Rectangle 403" o:spid="_x0000_s1342" style="position:absolute;width:6921;height:109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eDo8UA&#10;AADcAAAADwAAAGRycy9kb3ducmV2LnhtbESPT0sDMRTE70K/Q3gFL9ImtVqXtWkpxYIna//g+bF5&#10;brbdvCxJbNdvbwTB4zAzv2Hmy9614kIhNp41TMYKBHHlTcO1huNhMypAxIRssPVMGr4pwnIxuJlj&#10;afyVd3TZp1pkCMcSNdiUulLKWFlyGMe+I87epw8OU5ahlibgNcNdK++VmkmHDecFix2tLVXn/ZfT&#10;ECtj37bnU7ij4rH4iPblfbpTWt8O+9UziER9+g//tV+Nhgf1BL9n8hGQi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54OjxQAAANwAAAAPAAAAAAAAAAAAAAAAAJgCAABkcnMv&#10;ZG93bnJldi54bWxQSwUGAAAAAAQABAD1AAAAigMAAAAA&#10;" filled="f" strokecolor="black [3213]" strokeweight="1.5pt">
                  <v:stroke joinstyle="miter"/>
                </v:roundrect>
                <v:line id="Straight Connector 404" o:spid="_x0000_s1343" style="position:absolute;flip:y;visibility:visible;mso-wrap-style:square" from="0,3556" to="6921,3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GR9kcYAAADcAAAADwAAAGRycy9kb3ducmV2LnhtbESPS2/CMBCE75X6H6ytxK04jSiFFIOq&#10;8hCXVuXV8xIvcdR4HcUmhH9fI1XqcTQz32gms85WoqXGl44VPPUTEMS50yUXCva75eMIhA/IGivH&#10;pOBKHmbT+7sJZtpdeEPtNhQiQthnqMCEUGdS+tyQRd93NXH0Tq6xGKJsCqkbvES4rWSaJENpseS4&#10;YLCmd0P5z/ZsFRxMK/Hz42XxfVy1cp4+p1/FKlWq99C9vYII1IX/8F97rRUMkjHczsQjIK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BkfZHGAAAA3AAAAA8AAAAAAAAA&#10;AAAAAAAAoQIAAGRycy9kb3ducmV2LnhtbFBLBQYAAAAABAAEAPkAAACUAwAAAAA=&#10;" strokecolor="black [3213]" strokeweight="1.5pt">
                  <v:stroke joinstyle="miter"/>
                </v:line>
                <v:shape id="Text Box 235" o:spid="_x0000_s1344" type="#_x0000_t202" style="position:absolute;left:1333;top:571;width:4763;height:2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M/WsMA&#10;AADcAAAADwAAAGRycy9kb3ducmV2LnhtbERPTWvCQBC9F/wPywje6ibSFomuQQLSIvZg9OJtzI5J&#10;MDsbs1sT++u7h4LHx/tepoNpxJ06V1tWEE8jEMSF1TWXCo6HzeschPPIGhvLpOBBDtLV6GWJibY9&#10;7+me+1KEEHYJKqi8bxMpXVGRQTe1LXHgLrYz6APsSqk77EO4aeQsij6kwZpDQ4UtZRUV1/zHKNhm&#10;m2/cn2dm/ttkn7vLur0dT+9KTcbDegHC0+Cf4n/3l1bwFof54Uw4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SM/WsMAAADcAAAADwAAAAAAAAAAAAAAAACYAgAAZHJzL2Rv&#10;d25yZXYueG1sUEsFBgAAAAAEAAQA9QAAAIgDAAAAAA==&#10;" filled="f" stroked="f" strokeweight=".5pt">
                  <v:textbox>
                    <w:txbxContent>
                      <w:p w14:paraId="3B1FA5DA" w14:textId="2F6D2945" w:rsidR="005404A0" w:rsidRDefault="005404A0" w:rsidP="0070177E">
                        <w:pPr>
                          <w:jc w:val="center"/>
                          <w:rPr>
                            <w:sz w:val="16"/>
                            <w:szCs w:val="16"/>
                          </w:rPr>
                        </w:pPr>
                        <w:r>
                          <w:rPr>
                            <w:sz w:val="16"/>
                            <w:szCs w:val="16"/>
                          </w:rPr>
                          <w:t>P4</w:t>
                        </w:r>
                      </w:p>
                    </w:txbxContent>
                  </v:textbox>
                </v:shape>
                <v:shape id="Text Box 448" o:spid="_x0000_s1345" type="#_x0000_t202" style="position:absolute;left:508;top:4191;width:5905;height:5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kxS8cA&#10;AADcAAAADwAAAGRycy9kb3ducmV2LnhtbESPT2vCQBTE74V+h+UJXopu1FZL6iql+A9vNWrp7ZF9&#10;JqHZtyG7JvHbu4VCj8PM/IaZLztTioZqV1hWMBpGIIhTqwvOFByT9eAVhPPIGkvLpOBGDpaLx4c5&#10;xtq2/EnNwWciQNjFqCD3voqldGlOBt3QVsTBu9jaoA+yzqSusQ1wU8pxFE2lwYLDQo4VfeSU/hyu&#10;RsH3U/a1d93m1E5eJtVq2ySzs06U6ve69zcQnjr/H/5r77SC59EYfs+EIyA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AZMUvHAAAA3AAAAA8AAAAAAAAAAAAAAAAAmAIAAGRy&#10;cy9kb3ducmV2LnhtbFBLBQYAAAAABAAEAPUAAACMAwAAAAA=&#10;" fillcolor="white [3201]" stroked="f" strokeweight=".5pt">
                  <v:textbox>
                    <w:txbxContent>
                      <w:p w14:paraId="1EE5559E" w14:textId="77777777" w:rsidR="005404A0" w:rsidRPr="0079157F" w:rsidRDefault="005404A0" w:rsidP="0070177E">
                        <w:pPr>
                          <w:spacing w:after="0"/>
                          <w:jc w:val="center"/>
                          <w:rPr>
                            <w:sz w:val="16"/>
                            <w:szCs w:val="16"/>
                          </w:rPr>
                        </w:pPr>
                        <w:r w:rsidRPr="0079157F">
                          <w:rPr>
                            <w:sz w:val="16"/>
                            <w:szCs w:val="16"/>
                          </w:rPr>
                          <w:t>Process</w:t>
                        </w:r>
                      </w:p>
                      <w:p w14:paraId="5F1255A7" w14:textId="4F2931C8" w:rsidR="005404A0" w:rsidRPr="0079157F" w:rsidRDefault="005404A0" w:rsidP="0070177E">
                        <w:pPr>
                          <w:spacing w:after="0"/>
                          <w:jc w:val="center"/>
                          <w:rPr>
                            <w:sz w:val="16"/>
                            <w:szCs w:val="16"/>
                          </w:rPr>
                        </w:pPr>
                        <w:r w:rsidRPr="0079157F">
                          <w:rPr>
                            <w:sz w:val="16"/>
                            <w:szCs w:val="16"/>
                          </w:rPr>
                          <w:t>Finance</w:t>
                        </w:r>
                      </w:p>
                    </w:txbxContent>
                  </v:textbox>
                </v:shape>
              </v:group>
            </w:pict>
          </mc:Fallback>
        </mc:AlternateContent>
      </w:r>
    </w:p>
    <w:p w14:paraId="6AC632D0" w14:textId="04DE64A4" w:rsidR="0070177E" w:rsidRDefault="00B009D3" w:rsidP="00705579">
      <w:r>
        <w:rPr>
          <w:noProof/>
          <w:lang w:val="en-IE" w:eastAsia="en-IE"/>
        </w:rPr>
        <mc:AlternateContent>
          <mc:Choice Requires="wps">
            <w:drawing>
              <wp:anchor distT="45720" distB="45720" distL="114300" distR="114300" simplePos="0" relativeHeight="251659776" behindDoc="0" locked="0" layoutInCell="1" allowOverlap="1" wp14:anchorId="5ED157B3" wp14:editId="6199CC0A">
                <wp:simplePos x="0" y="0"/>
                <wp:positionH relativeFrom="column">
                  <wp:posOffset>2058670</wp:posOffset>
                </wp:positionH>
                <wp:positionV relativeFrom="paragraph">
                  <wp:posOffset>74930</wp:posOffset>
                </wp:positionV>
                <wp:extent cx="958850" cy="205740"/>
                <wp:effectExtent l="0" t="0" r="0" b="0"/>
                <wp:wrapSquare wrapText="bothSides"/>
                <wp:docPr id="4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850" cy="205740"/>
                        </a:xfrm>
                        <a:prstGeom prst="rect">
                          <a:avLst/>
                        </a:prstGeom>
                        <a:solidFill>
                          <a:srgbClr val="FFFFFF">
                            <a:alpha val="0"/>
                          </a:srgbClr>
                        </a:solidFill>
                        <a:ln w="9525">
                          <a:noFill/>
                          <a:miter lim="800000"/>
                          <a:headEnd/>
                          <a:tailEnd/>
                        </a:ln>
                      </wps:spPr>
                      <wps:txbx>
                        <w:txbxContent>
                          <w:p w14:paraId="34EDD722" w14:textId="77777777" w:rsidR="005404A0" w:rsidRPr="00B009D3" w:rsidRDefault="005404A0" w:rsidP="00B009D3">
                            <w:pPr>
                              <w:jc w:val="center"/>
                              <w:rPr>
                                <w:sz w:val="14"/>
                                <w:szCs w:val="14"/>
                                <w:lang w:val="en-IE"/>
                              </w:rPr>
                            </w:pPr>
                            <w:r>
                              <w:rPr>
                                <w:sz w:val="14"/>
                                <w:szCs w:val="14"/>
                                <w:lang w:val="en-IE"/>
                              </w:rPr>
                              <w:t>Payment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D157B3" id="_x0000_s1346" type="#_x0000_t202" style="position:absolute;margin-left:162.1pt;margin-top:5.9pt;width:75.5pt;height:16.2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" stroked="f">
                <v:fill opacity="0"/>
                <v:textbox>
                  <w:txbxContent>
                    <w:p w14:paraId="34EDD722" w14:textId="77777777" w:rsidR="005404A0" w:rsidRPr="00B009D3" w:rsidRDefault="005404A0" w:rsidP="00B009D3">
                      <w:pPr>
                        <w:jc w:val="center"/>
                        <w:rPr>
                          <w:sz w:val="14"/>
                          <w:szCs w:val="14"/>
                          <w:lang w:val="en-IE"/>
                        </w:rPr>
                      </w:pPr>
                      <w:r>
                        <w:rPr>
                          <w:sz w:val="14"/>
                          <w:szCs w:val="14"/>
                          <w:lang w:val="en-IE"/>
                        </w:rPr>
                        <w:t>Payment Details</w:t>
                      </w:r>
                    </w:p>
                  </w:txbxContent>
                </v:textbox>
                <w10:wrap type="square"/>
              </v:shape>
            </w:pict>
          </mc:Fallback>
        </mc:AlternateContent>
      </w:r>
    </w:p>
    <w:p w14:paraId="50983B17" w14:textId="760EE13B" w:rsidR="0070177E" w:rsidRDefault="0070177E" w:rsidP="00705579"/>
    <w:p w14:paraId="2F2245B5" w14:textId="132920DC" w:rsidR="0070177E" w:rsidRDefault="00B009D3" w:rsidP="00705579">
      <w:r>
        <w:rPr>
          <w:noProof/>
          <w:lang w:val="en-IE" w:eastAsia="en-IE"/>
        </w:rPr>
        <mc:AlternateContent>
          <mc:Choice Requires="wps">
            <w:drawing>
              <wp:anchor distT="0" distB="0" distL="114300" distR="114300" simplePos="0" relativeHeight="251644416" behindDoc="0" locked="0" layoutInCell="1" allowOverlap="1" wp14:anchorId="27A2232B" wp14:editId="64358B46">
                <wp:simplePos x="0" y="0"/>
                <wp:positionH relativeFrom="column">
                  <wp:posOffset>3864334</wp:posOffset>
                </wp:positionH>
                <wp:positionV relativeFrom="paragraph">
                  <wp:posOffset>190003</wp:posOffset>
                </wp:positionV>
                <wp:extent cx="526703" cy="723569"/>
                <wp:effectExtent l="0" t="0" r="26035" b="57785"/>
                <wp:wrapNone/>
                <wp:docPr id="269" name="Freeform 269"/>
                <wp:cNvGraphicFramePr/>
                <a:graphic xmlns:a="http://schemas.openxmlformats.org/drawingml/2006/main">
                  <a:graphicData uri="http://schemas.microsoft.com/office/word/2010/wordprocessingShape">
                    <wps:wsp>
                      <wps:cNvSpPr/>
                      <wps:spPr>
                        <a:xfrm>
                          <a:off x="0" y="0"/>
                          <a:ext cx="526703" cy="723569"/>
                        </a:xfrm>
                        <a:custGeom>
                          <a:avLst/>
                          <a:gdLst>
                            <a:gd name="connsiteX0" fmla="*/ 0 w 526703"/>
                            <a:gd name="connsiteY0" fmla="*/ 0 h 723569"/>
                            <a:gd name="connsiteX1" fmla="*/ 524786 w 526703"/>
                            <a:gd name="connsiteY1" fmla="*/ 326004 h 723569"/>
                            <a:gd name="connsiteX2" fmla="*/ 143123 w 526703"/>
                            <a:gd name="connsiteY2" fmla="*/ 723569 h 723569"/>
                          </a:gdLst>
                          <a:ahLst/>
                          <a:cxnLst>
                            <a:cxn ang="0">
                              <a:pos x="connsiteX0" y="connsiteY0"/>
                            </a:cxn>
                            <a:cxn ang="0">
                              <a:pos x="connsiteX1" y="connsiteY1"/>
                            </a:cxn>
                            <a:cxn ang="0">
                              <a:pos x="connsiteX2" y="connsiteY2"/>
                            </a:cxn>
                          </a:cxnLst>
                          <a:rect l="l" t="t" r="r" b="b"/>
                          <a:pathLst>
                            <a:path w="526703" h="723569">
                              <a:moveTo>
                                <a:pt x="0" y="0"/>
                              </a:moveTo>
                              <a:cubicBezTo>
                                <a:pt x="250466" y="102704"/>
                                <a:pt x="500932" y="205409"/>
                                <a:pt x="524786" y="326004"/>
                              </a:cubicBezTo>
                              <a:cubicBezTo>
                                <a:pt x="548640" y="446599"/>
                                <a:pt x="345881" y="585084"/>
                                <a:pt x="143123" y="723569"/>
                              </a:cubicBezTo>
                            </a:path>
                          </a:pathLst>
                        </a:custGeom>
                        <a:noFill/>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08BC06" id="Freeform 269" o:spid="_x0000_s1026" style="position:absolute;margin-left:304.3pt;margin-top:14.95pt;width:41.45pt;height:56.95pt;z-index:251644416;visibility:visible;mso-wrap-style:square;mso-wrap-distance-left:9pt;mso-wrap-distance-top:0;mso-wrap-distance-right:9pt;mso-wrap-distance-bottom:0;mso-position-horizontal:absolute;mso-position-horizontal-relative:text;mso-position-vertical:absolute;mso-position-vertical-relative:text;v-text-anchor:middle" coordsize="526703,7235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" path="m,c250466,102704,500932,205409,524786,326004,548640,446599,345881,585084,143123,723569e" filled="f" strokecolor="black [3200]" strokeweight=".5pt">
                <v:stroke endarrow="block" joinstyle="miter"/>
                <v:path arrowok="t" o:connecttype="custom" o:connectlocs="0,0;524786,326004;143123,723569" o:connectangles="0,0,0"/>
              </v:shape>
            </w:pict>
          </mc:Fallback>
        </mc:AlternateContent>
      </w:r>
      <w:r>
        <w:rPr>
          <w:noProof/>
          <w:lang w:val="en-IE" w:eastAsia="en-IE"/>
        </w:rPr>
        <mc:AlternateContent>
          <mc:Choice Requires="wps">
            <w:drawing>
              <wp:anchor distT="0" distB="0" distL="114300" distR="114300" simplePos="0" relativeHeight="251643392" behindDoc="0" locked="0" layoutInCell="1" allowOverlap="1" wp14:anchorId="21125E06" wp14:editId="752CEEFE">
                <wp:simplePos x="0" y="0"/>
                <wp:positionH relativeFrom="column">
                  <wp:posOffset>2782816</wp:posOffset>
                </wp:positionH>
                <wp:positionV relativeFrom="paragraph">
                  <wp:posOffset>221808</wp:posOffset>
                </wp:positionV>
                <wp:extent cx="437462" cy="699715"/>
                <wp:effectExtent l="0" t="38100" r="58420" b="24765"/>
                <wp:wrapNone/>
                <wp:docPr id="210" name="Freeform 210"/>
                <wp:cNvGraphicFramePr/>
                <a:graphic xmlns:a="http://schemas.openxmlformats.org/drawingml/2006/main">
                  <a:graphicData uri="http://schemas.microsoft.com/office/word/2010/wordprocessingShape">
                    <wps:wsp>
                      <wps:cNvSpPr/>
                      <wps:spPr>
                        <a:xfrm>
                          <a:off x="0" y="0"/>
                          <a:ext cx="437462" cy="699715"/>
                        </a:xfrm>
                        <a:custGeom>
                          <a:avLst/>
                          <a:gdLst>
                            <a:gd name="connsiteX0" fmla="*/ 437462 w 437462"/>
                            <a:gd name="connsiteY0" fmla="*/ 699715 h 699715"/>
                            <a:gd name="connsiteX1" fmla="*/ 141 w 437462"/>
                            <a:gd name="connsiteY1" fmla="*/ 254442 h 699715"/>
                            <a:gd name="connsiteX2" fmla="*/ 389754 w 437462"/>
                            <a:gd name="connsiteY2" fmla="*/ 0 h 699715"/>
                          </a:gdLst>
                          <a:ahLst/>
                          <a:cxnLst>
                            <a:cxn ang="0">
                              <a:pos x="connsiteX0" y="connsiteY0"/>
                            </a:cxn>
                            <a:cxn ang="0">
                              <a:pos x="connsiteX1" y="connsiteY1"/>
                            </a:cxn>
                            <a:cxn ang="0">
                              <a:pos x="connsiteX2" y="connsiteY2"/>
                            </a:cxn>
                          </a:cxnLst>
                          <a:rect l="l" t="t" r="r" b="b"/>
                          <a:pathLst>
                            <a:path w="437462" h="699715">
                              <a:moveTo>
                                <a:pt x="437462" y="699715"/>
                              </a:moveTo>
                              <a:cubicBezTo>
                                <a:pt x="222777" y="535388"/>
                                <a:pt x="8092" y="371061"/>
                                <a:pt x="141" y="254442"/>
                              </a:cubicBezTo>
                              <a:cubicBezTo>
                                <a:pt x="-7810" y="137823"/>
                                <a:pt x="320843" y="47708"/>
                                <a:pt x="389754" y="0"/>
                              </a:cubicBezTo>
                            </a:path>
                          </a:pathLst>
                        </a:custGeom>
                        <a:noFill/>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CB27C2" id="Freeform 210" o:spid="_x0000_s1026" style="position:absolute;margin-left:219.1pt;margin-top:17.45pt;width:34.45pt;height:55.1pt;z-index:251643392;visibility:visible;mso-wrap-style:square;mso-wrap-distance-left:9pt;mso-wrap-distance-top:0;mso-wrap-distance-right:9pt;mso-wrap-distance-bottom:0;mso-position-horizontal:absolute;mso-position-horizontal-relative:text;mso-position-vertical:absolute;mso-position-vertical-relative:text;v-text-anchor:middle" coordsize="437462,699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" path="m437462,699715c222777,535388,8092,371061,141,254442,-7810,137823,320843,47708,389754,e" filled="f" strokecolor="black [3200]" strokeweight=".5pt">
                <v:stroke endarrow="block" joinstyle="miter"/>
                <v:path arrowok="t" o:connecttype="custom" o:connectlocs="437462,699715;141,254442;389754,0" o:connectangles="0,0,0"/>
              </v:shape>
            </w:pict>
          </mc:Fallback>
        </mc:AlternateContent>
      </w:r>
    </w:p>
    <w:p w14:paraId="50D904D3" w14:textId="01805E78" w:rsidR="0070177E" w:rsidRDefault="005E620C" w:rsidP="00705579">
      <w:r>
        <w:rPr>
          <w:noProof/>
          <w:lang w:val="en-IE" w:eastAsia="en-IE"/>
        </w:rPr>
        <mc:AlternateContent>
          <mc:Choice Requires="wps">
            <w:drawing>
              <wp:anchor distT="45720" distB="45720" distL="114300" distR="114300" simplePos="0" relativeHeight="251665920" behindDoc="0" locked="0" layoutInCell="1" allowOverlap="1" wp14:anchorId="4A4D9FB3" wp14:editId="57D97C0F">
                <wp:simplePos x="0" y="0"/>
                <wp:positionH relativeFrom="column">
                  <wp:posOffset>2336800</wp:posOffset>
                </wp:positionH>
                <wp:positionV relativeFrom="paragraph">
                  <wp:posOffset>211455</wp:posOffset>
                </wp:positionV>
                <wp:extent cx="958850" cy="205740"/>
                <wp:effectExtent l="0" t="0" r="0" b="0"/>
                <wp:wrapSquare wrapText="bothSides"/>
                <wp:docPr id="4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850" cy="205740"/>
                        </a:xfrm>
                        <a:prstGeom prst="rect">
                          <a:avLst/>
                        </a:prstGeom>
                        <a:solidFill>
                          <a:srgbClr val="FFFFFF">
                            <a:alpha val="0"/>
                          </a:srgbClr>
                        </a:solidFill>
                        <a:ln w="9525">
                          <a:noFill/>
                          <a:miter lim="800000"/>
                          <a:headEnd/>
                          <a:tailEnd/>
                        </a:ln>
                      </wps:spPr>
                      <wps:txbx>
                        <w:txbxContent>
                          <w:p w14:paraId="6826C1CD" w14:textId="3EC32F4C" w:rsidR="005404A0" w:rsidRPr="00B009D3" w:rsidRDefault="005404A0" w:rsidP="005E620C">
                            <w:pPr>
                              <w:jc w:val="center"/>
                              <w:rPr>
                                <w:sz w:val="14"/>
                                <w:szCs w:val="14"/>
                                <w:lang w:val="en-IE"/>
                              </w:rPr>
                            </w:pPr>
                            <w:r>
                              <w:rPr>
                                <w:sz w:val="14"/>
                                <w:szCs w:val="14"/>
                                <w:lang w:val="en-IE"/>
                              </w:rPr>
                              <w:t>Payment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4D9FB3" id="_x0000_s1347" type="#_x0000_t202" style="position:absolute;margin-left:184pt;margin-top:16.65pt;width:75.5pt;height:16.2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" stroked="f">
                <v:fill opacity="0"/>
                <v:textbox>
                  <w:txbxContent>
                    <w:p w14:paraId="6826C1CD" w14:textId="3EC32F4C" w:rsidR="005404A0" w:rsidRPr="00B009D3" w:rsidRDefault="005404A0" w:rsidP="005E620C">
                      <w:pPr>
                        <w:jc w:val="center"/>
                        <w:rPr>
                          <w:sz w:val="14"/>
                          <w:szCs w:val="14"/>
                          <w:lang w:val="en-IE"/>
                        </w:rPr>
                      </w:pPr>
                      <w:r>
                        <w:rPr>
                          <w:sz w:val="14"/>
                          <w:szCs w:val="14"/>
                          <w:lang w:val="en-IE"/>
                        </w:rPr>
                        <w:t>Payment</w:t>
                      </w:r>
                    </w:p>
                  </w:txbxContent>
                </v:textbox>
                <w10:wrap type="square"/>
              </v:shape>
            </w:pict>
          </mc:Fallback>
        </mc:AlternateContent>
      </w:r>
      <w:r>
        <w:rPr>
          <w:noProof/>
          <w:lang w:val="en-IE" w:eastAsia="en-IE"/>
        </w:rPr>
        <mc:AlternateContent>
          <mc:Choice Requires="wps">
            <w:drawing>
              <wp:anchor distT="45720" distB="45720" distL="114300" distR="114300" simplePos="0" relativeHeight="251664896" behindDoc="0" locked="0" layoutInCell="1" allowOverlap="1" wp14:anchorId="6C96D075" wp14:editId="4D7939F8">
                <wp:simplePos x="0" y="0"/>
                <wp:positionH relativeFrom="column">
                  <wp:posOffset>3943350</wp:posOffset>
                </wp:positionH>
                <wp:positionV relativeFrom="paragraph">
                  <wp:posOffset>128270</wp:posOffset>
                </wp:positionV>
                <wp:extent cx="958850" cy="205740"/>
                <wp:effectExtent l="0" t="0" r="0" b="0"/>
                <wp:wrapSquare wrapText="bothSides"/>
                <wp:docPr id="4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850" cy="205740"/>
                        </a:xfrm>
                        <a:prstGeom prst="rect">
                          <a:avLst/>
                        </a:prstGeom>
                        <a:solidFill>
                          <a:srgbClr val="FFFFFF">
                            <a:alpha val="0"/>
                          </a:srgbClr>
                        </a:solidFill>
                        <a:ln w="9525">
                          <a:noFill/>
                          <a:miter lim="800000"/>
                          <a:headEnd/>
                          <a:tailEnd/>
                        </a:ln>
                      </wps:spPr>
                      <wps:txbx>
                        <w:txbxContent>
                          <w:p w14:paraId="4A9E6FC2" w14:textId="6F353B09" w:rsidR="005404A0" w:rsidRPr="00B009D3" w:rsidRDefault="005404A0" w:rsidP="005E620C">
                            <w:pPr>
                              <w:jc w:val="center"/>
                              <w:rPr>
                                <w:sz w:val="14"/>
                                <w:szCs w:val="14"/>
                                <w:lang w:val="en-IE"/>
                              </w:rPr>
                            </w:pPr>
                            <w:r>
                              <w:rPr>
                                <w:sz w:val="14"/>
                                <w:szCs w:val="14"/>
                                <w:lang w:val="en-IE"/>
                              </w:rPr>
                              <w:t>Issue Invoice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96D075" id="_x0000_s1348" type="#_x0000_t202" style="position:absolute;margin-left:310.5pt;margin-top:10.1pt;width:75.5pt;height:16.2pt;z-index:251664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" stroked="f">
                <v:fill opacity="0"/>
                <v:textbox>
                  <w:txbxContent>
                    <w:p w14:paraId="4A9E6FC2" w14:textId="6F353B09" w:rsidR="005404A0" w:rsidRPr="00B009D3" w:rsidRDefault="005404A0" w:rsidP="005E620C">
                      <w:pPr>
                        <w:jc w:val="center"/>
                        <w:rPr>
                          <w:sz w:val="14"/>
                          <w:szCs w:val="14"/>
                          <w:lang w:val="en-IE"/>
                        </w:rPr>
                      </w:pPr>
                      <w:r>
                        <w:rPr>
                          <w:sz w:val="14"/>
                          <w:szCs w:val="14"/>
                          <w:lang w:val="en-IE"/>
                        </w:rPr>
                        <w:t>Issue Invoice</w:t>
                      </w:r>
                    </w:p>
                  </w:txbxContent>
                </v:textbox>
                <w10:wrap type="square"/>
              </v:shape>
            </w:pict>
          </mc:Fallback>
        </mc:AlternateContent>
      </w:r>
    </w:p>
    <w:p w14:paraId="69CBA175" w14:textId="7894A357" w:rsidR="0070177E" w:rsidRDefault="0070177E" w:rsidP="00705579">
      <w:r>
        <w:rPr>
          <w:rFonts w:ascii="Times New Roman" w:hAnsi="Times New Roman" w:cs="Times New Roman"/>
          <w:noProof/>
          <w:sz w:val="24"/>
          <w:szCs w:val="24"/>
          <w:lang w:val="en-IE" w:eastAsia="en-IE"/>
        </w:rPr>
        <mc:AlternateContent>
          <mc:Choice Requires="wps">
            <w:drawing>
              <wp:anchor distT="0" distB="0" distL="114300" distR="114300" simplePos="0" relativeHeight="251637248" behindDoc="0" locked="0" layoutInCell="1" allowOverlap="1" wp14:anchorId="2C2A178F" wp14:editId="3EB1B5DC">
                <wp:simplePos x="0" y="0"/>
                <wp:positionH relativeFrom="column">
                  <wp:posOffset>3216275</wp:posOffset>
                </wp:positionH>
                <wp:positionV relativeFrom="paragraph">
                  <wp:posOffset>182880</wp:posOffset>
                </wp:positionV>
                <wp:extent cx="793750" cy="279400"/>
                <wp:effectExtent l="0" t="0" r="25400" b="25400"/>
                <wp:wrapNone/>
                <wp:docPr id="506" name="Rectangle 506"/>
                <wp:cNvGraphicFramePr/>
                <a:graphic xmlns:a="http://schemas.openxmlformats.org/drawingml/2006/main">
                  <a:graphicData uri="http://schemas.microsoft.com/office/word/2010/wordprocessingShape">
                    <wps:wsp>
                      <wps:cNvSpPr/>
                      <wps:spPr>
                        <a:xfrm>
                          <a:off x="0" y="0"/>
                          <a:ext cx="793750" cy="279400"/>
                        </a:xfrm>
                        <a:prstGeom prst="rect">
                          <a:avLst/>
                        </a:prstGeom>
                        <a:solidFill>
                          <a:schemeClr val="bg1">
                            <a:lumMod val="8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D692D4" w14:textId="188A8956" w:rsidR="005404A0" w:rsidRPr="0070177E" w:rsidRDefault="005404A0" w:rsidP="0070177E">
                            <w:pPr>
                              <w:jc w:val="center"/>
                              <w:rPr>
                                <w:color w:val="000000" w:themeColor="text1"/>
                                <w:sz w:val="16"/>
                                <w:szCs w:val="16"/>
                                <w:lang w:val="en-IE"/>
                              </w:rPr>
                            </w:pPr>
                            <w:r>
                              <w:rPr>
                                <w:color w:val="000000" w:themeColor="text1"/>
                                <w:sz w:val="16"/>
                                <w:szCs w:val="16"/>
                                <w:lang w:val="en-IE"/>
                              </w:rPr>
                              <w:t>Patient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C2A178F" id="Rectangle 506" o:spid="_x0000_s1349" style="position:absolute;margin-left:253.25pt;margin-top:14.4pt;width:62.5pt;height:22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" fillcolor="#d8d8d8 [2732]" strokecolor="black [3213]" strokeweight="1.5pt">
                <v:textbox>
                  <w:txbxContent>
                    <w:p w14:paraId="65D692D4" w14:textId="188A8956" w:rsidR="005404A0" w:rsidRPr="0070177E" w:rsidRDefault="005404A0" w:rsidP="0070177E">
                      <w:pPr>
                        <w:jc w:val="center"/>
                        <w:rPr>
                          <w:color w:val="000000" w:themeColor="text1"/>
                          <w:sz w:val="16"/>
                          <w:szCs w:val="16"/>
                          <w:lang w:val="en-IE"/>
                        </w:rPr>
                      </w:pPr>
                      <w:r>
                        <w:rPr>
                          <w:color w:val="000000" w:themeColor="text1"/>
                          <w:sz w:val="16"/>
                          <w:szCs w:val="16"/>
                          <w:lang w:val="en-IE"/>
                        </w:rPr>
                        <w:t>Patient</w:t>
                      </w:r>
                    </w:p>
                  </w:txbxContent>
                </v:textbox>
              </v:rect>
            </w:pict>
          </mc:Fallback>
        </mc:AlternateContent>
      </w:r>
    </w:p>
    <w:p w14:paraId="43FDF453" w14:textId="0E674A4E" w:rsidR="0070177E" w:rsidRDefault="0070177E" w:rsidP="00705579"/>
    <w:p w14:paraId="6F2B2A7E" w14:textId="77777777" w:rsidR="00705579" w:rsidRDefault="00705579" w:rsidP="00705579"/>
    <w:p w14:paraId="4FE2FDF2" w14:textId="1BEF0FB5" w:rsidR="00716BEA" w:rsidRDefault="00716BEA" w:rsidP="00705579"/>
    <w:p w14:paraId="523516F0" w14:textId="77777777" w:rsidR="00716BEA" w:rsidRDefault="00716BEA" w:rsidP="00705579"/>
    <w:p w14:paraId="59BDCFD9" w14:textId="72E93123" w:rsidR="00716BEA" w:rsidRDefault="00716BEA" w:rsidP="00705579"/>
    <w:p w14:paraId="61DBAFCA" w14:textId="0397CDCC" w:rsidR="00716BEA" w:rsidRDefault="00716BEA" w:rsidP="00705579"/>
    <w:p w14:paraId="660A0D7F" w14:textId="5473A247" w:rsidR="00705579" w:rsidRPr="00652C02" w:rsidRDefault="00705579" w:rsidP="00705579">
      <w:pPr>
        <w:pStyle w:val="Heading2"/>
        <w:numPr>
          <w:ilvl w:val="1"/>
          <w:numId w:val="12"/>
        </w:numPr>
        <w:ind w:left="709" w:hanging="862"/>
        <w:rPr>
          <w:b/>
          <w:color w:val="auto"/>
          <w:sz w:val="28"/>
          <w:szCs w:val="28"/>
        </w:rPr>
      </w:pPr>
      <w:bookmarkStart w:id="58" w:name="_Toc406751930"/>
      <w:r>
        <w:rPr>
          <w:b/>
          <w:color w:val="auto"/>
          <w:sz w:val="28"/>
          <w:szCs w:val="28"/>
        </w:rPr>
        <w:lastRenderedPageBreak/>
        <w:t>Level_2 DFD</w:t>
      </w:r>
      <w:bookmarkEnd w:id="58"/>
    </w:p>
    <w:p w14:paraId="2AB4A65E" w14:textId="283171A6" w:rsidR="00705579" w:rsidRDefault="00716BEA" w:rsidP="00716BEA">
      <w:pPr>
        <w:pStyle w:val="Heading3"/>
        <w:numPr>
          <w:ilvl w:val="2"/>
          <w:numId w:val="12"/>
        </w:numPr>
        <w:rPr>
          <w:color w:val="auto"/>
        </w:rPr>
      </w:pPr>
      <w:bookmarkStart w:id="59" w:name="_Toc406751931"/>
      <w:r w:rsidRPr="00716BEA">
        <w:rPr>
          <w:color w:val="auto"/>
        </w:rPr>
        <w:t>Process P1</w:t>
      </w:r>
      <w:bookmarkEnd w:id="59"/>
    </w:p>
    <w:p w14:paraId="0AC2EA00" w14:textId="4A6877B4" w:rsidR="00716BEA" w:rsidRPr="00716BEA" w:rsidRDefault="00716BEA" w:rsidP="00716BEA"/>
    <w:p w14:paraId="43F3D12B" w14:textId="5A2687E2" w:rsidR="00716BEA" w:rsidRPr="00C07DD3" w:rsidRDefault="00A66B70" w:rsidP="00705579">
      <w:r>
        <w:rPr>
          <w:noProof/>
          <w:lang w:val="en-IE" w:eastAsia="en-IE"/>
        </w:rPr>
        <mc:AlternateContent>
          <mc:Choice Requires="wps">
            <w:drawing>
              <wp:anchor distT="45720" distB="45720" distL="114300" distR="114300" simplePos="0" relativeHeight="251700736" behindDoc="0" locked="0" layoutInCell="1" allowOverlap="1" wp14:anchorId="4159D9AD" wp14:editId="429A9FCC">
                <wp:simplePos x="0" y="0"/>
                <wp:positionH relativeFrom="column">
                  <wp:posOffset>3596137</wp:posOffset>
                </wp:positionH>
                <wp:positionV relativeFrom="paragraph">
                  <wp:posOffset>107435</wp:posOffset>
                </wp:positionV>
                <wp:extent cx="1198880" cy="269875"/>
                <wp:effectExtent l="0" t="0" r="0" b="0"/>
                <wp:wrapSquare wrapText="bothSides"/>
                <wp:docPr id="5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8880" cy="269875"/>
                        </a:xfrm>
                        <a:prstGeom prst="rect">
                          <a:avLst/>
                        </a:prstGeom>
                        <a:solidFill>
                          <a:srgbClr val="FFFFFF">
                            <a:alpha val="0"/>
                          </a:srgbClr>
                        </a:solidFill>
                        <a:ln w="9525">
                          <a:noFill/>
                          <a:miter lim="800000"/>
                          <a:headEnd/>
                          <a:tailEnd/>
                        </a:ln>
                      </wps:spPr>
                      <wps:txbx>
                        <w:txbxContent>
                          <w:p w14:paraId="59665216" w14:textId="77777777" w:rsidR="005404A0" w:rsidRPr="00DD5E93" w:rsidRDefault="005404A0" w:rsidP="00A66B70">
                            <w:pPr>
                              <w:rPr>
                                <w:sz w:val="16"/>
                                <w:szCs w:val="16"/>
                                <w:lang w:val="en-IE"/>
                              </w:rPr>
                            </w:pPr>
                            <w:r>
                              <w:rPr>
                                <w:sz w:val="16"/>
                                <w:szCs w:val="16"/>
                                <w:lang w:val="en-IE"/>
                              </w:rPr>
                              <w:t>Request De-registration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59D9AD" id="_x0000_s1350" type="#_x0000_t202" style="position:absolute;margin-left:283.15pt;margin-top:8.45pt;width:94.4pt;height:21.25pt;z-index:251700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" stroked="f">
                <v:fill opacity="0"/>
                <v:textbox>
                  <w:txbxContent>
                    <w:p w14:paraId="59665216" w14:textId="77777777" w:rsidR="005404A0" w:rsidRPr="00DD5E93" w:rsidRDefault="005404A0" w:rsidP="00A66B70">
                      <w:pPr>
                        <w:rPr>
                          <w:sz w:val="16"/>
                          <w:szCs w:val="16"/>
                          <w:lang w:val="en-IE"/>
                        </w:rPr>
                      </w:pPr>
                      <w:r>
                        <w:rPr>
                          <w:sz w:val="16"/>
                          <w:szCs w:val="16"/>
                          <w:lang w:val="en-IE"/>
                        </w:rPr>
                        <w:t>Request De-registration</w:t>
                      </w:r>
                    </w:p>
                  </w:txbxContent>
                </v:textbox>
                <w10:wrap type="square"/>
              </v:shape>
            </w:pict>
          </mc:Fallback>
        </mc:AlternateContent>
      </w:r>
      <w:r w:rsidR="00DD5E93">
        <w:rPr>
          <w:noProof/>
          <w:lang w:val="en-IE" w:eastAsia="en-IE"/>
        </w:rPr>
        <mc:AlternateContent>
          <mc:Choice Requires="wps">
            <w:drawing>
              <wp:anchor distT="0" distB="0" distL="114300" distR="114300" simplePos="0" relativeHeight="251679232" behindDoc="0" locked="0" layoutInCell="1" allowOverlap="1" wp14:anchorId="1837AF97" wp14:editId="40F13E02">
                <wp:simplePos x="0" y="0"/>
                <wp:positionH relativeFrom="column">
                  <wp:posOffset>4796287</wp:posOffset>
                </wp:positionH>
                <wp:positionV relativeFrom="paragraph">
                  <wp:posOffset>151022</wp:posOffset>
                </wp:positionV>
                <wp:extent cx="793750" cy="279400"/>
                <wp:effectExtent l="0" t="0" r="25400" b="25400"/>
                <wp:wrapNone/>
                <wp:docPr id="544" name="Rectangle 544"/>
                <wp:cNvGraphicFramePr/>
                <a:graphic xmlns:a="http://schemas.openxmlformats.org/drawingml/2006/main">
                  <a:graphicData uri="http://schemas.microsoft.com/office/word/2010/wordprocessingShape">
                    <wps:wsp>
                      <wps:cNvSpPr/>
                      <wps:spPr>
                        <a:xfrm>
                          <a:off x="0" y="0"/>
                          <a:ext cx="793750" cy="279400"/>
                        </a:xfrm>
                        <a:prstGeom prst="rect">
                          <a:avLst/>
                        </a:prstGeom>
                        <a:solidFill>
                          <a:schemeClr val="bg1">
                            <a:lumMod val="8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BB88F3" w14:textId="77777777" w:rsidR="005404A0" w:rsidRPr="0070177E" w:rsidRDefault="005404A0" w:rsidP="00716BEA">
                            <w:pPr>
                              <w:jc w:val="center"/>
                              <w:rPr>
                                <w:color w:val="000000" w:themeColor="text1"/>
                                <w:sz w:val="16"/>
                                <w:szCs w:val="16"/>
                                <w:lang w:val="en-IE"/>
                              </w:rPr>
                            </w:pPr>
                            <w:r>
                              <w:rPr>
                                <w:color w:val="000000" w:themeColor="text1"/>
                                <w:sz w:val="16"/>
                                <w:szCs w:val="16"/>
                                <w:lang w:val="en-IE"/>
                              </w:rPr>
                              <w:t>Patient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37AF97" id="Rectangle 544" o:spid="_x0000_s1351" style="position:absolute;margin-left:377.65pt;margin-top:11.9pt;width:62.5pt;height:22pt;z-index:251679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" fillcolor="#d8d8d8 [2732]" strokecolor="black [3213]" strokeweight="1.5pt">
                <v:textbox>
                  <w:txbxContent>
                    <w:p w14:paraId="6BBB88F3" w14:textId="77777777" w:rsidR="005404A0" w:rsidRPr="0070177E" w:rsidRDefault="005404A0" w:rsidP="00716BEA">
                      <w:pPr>
                        <w:jc w:val="center"/>
                        <w:rPr>
                          <w:color w:val="000000" w:themeColor="text1"/>
                          <w:sz w:val="16"/>
                          <w:szCs w:val="16"/>
                          <w:lang w:val="en-IE"/>
                        </w:rPr>
                      </w:pPr>
                      <w:r>
                        <w:rPr>
                          <w:color w:val="000000" w:themeColor="text1"/>
                          <w:sz w:val="16"/>
                          <w:szCs w:val="16"/>
                          <w:lang w:val="en-IE"/>
                        </w:rPr>
                        <w:t>Patient</w:t>
                      </w:r>
                    </w:p>
                  </w:txbxContent>
                </v:textbox>
              </v:rect>
            </w:pict>
          </mc:Fallback>
        </mc:AlternateContent>
      </w:r>
    </w:p>
    <w:p w14:paraId="6F5F26D5" w14:textId="285FC4F8" w:rsidR="00705579" w:rsidRDefault="00A66B70" w:rsidP="00705579">
      <w:r>
        <w:rPr>
          <w:noProof/>
          <w:lang w:val="en-IE" w:eastAsia="en-IE"/>
        </w:rPr>
        <mc:AlternateContent>
          <mc:Choice Requires="wps">
            <w:drawing>
              <wp:anchor distT="45720" distB="45720" distL="114300" distR="114300" simplePos="0" relativeHeight="251701760" behindDoc="0" locked="0" layoutInCell="1" allowOverlap="1" wp14:anchorId="702447F1" wp14:editId="01E4B7F5">
                <wp:simplePos x="0" y="0"/>
                <wp:positionH relativeFrom="column">
                  <wp:posOffset>2581335</wp:posOffset>
                </wp:positionH>
                <wp:positionV relativeFrom="paragraph">
                  <wp:posOffset>242678</wp:posOffset>
                </wp:positionV>
                <wp:extent cx="1198880" cy="269875"/>
                <wp:effectExtent l="0" t="0" r="0" b="0"/>
                <wp:wrapSquare wrapText="bothSides"/>
                <wp:docPr id="5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8880" cy="269875"/>
                        </a:xfrm>
                        <a:prstGeom prst="rect">
                          <a:avLst/>
                        </a:prstGeom>
                        <a:solidFill>
                          <a:srgbClr val="FFFFFF">
                            <a:alpha val="0"/>
                          </a:srgbClr>
                        </a:solidFill>
                        <a:ln w="9525">
                          <a:noFill/>
                          <a:miter lim="800000"/>
                          <a:headEnd/>
                          <a:tailEnd/>
                        </a:ln>
                      </wps:spPr>
                      <wps:txbx>
                        <w:txbxContent>
                          <w:p w14:paraId="087919B8" w14:textId="2B41FA36" w:rsidR="005404A0" w:rsidRPr="00DD5E93" w:rsidRDefault="005404A0" w:rsidP="00A66B70">
                            <w:pPr>
                              <w:rPr>
                                <w:sz w:val="16"/>
                                <w:szCs w:val="16"/>
                                <w:lang w:val="en-IE"/>
                              </w:rPr>
                            </w:pPr>
                            <w:r>
                              <w:rPr>
                                <w:sz w:val="16"/>
                                <w:szCs w:val="16"/>
                                <w:lang w:val="en-IE"/>
                              </w:rPr>
                              <w:t>De-register Patient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2447F1" id="_x0000_s1352" type="#_x0000_t202" style="position:absolute;margin-left:203.25pt;margin-top:19.1pt;width:94.4pt;height:21.25pt;z-index:251701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" stroked="f">
                <v:fill opacity="0"/>
                <v:textbox>
                  <w:txbxContent>
                    <w:p w14:paraId="087919B8" w14:textId="2B41FA36" w:rsidR="005404A0" w:rsidRPr="00DD5E93" w:rsidRDefault="005404A0" w:rsidP="00A66B70">
                      <w:pPr>
                        <w:rPr>
                          <w:sz w:val="16"/>
                          <w:szCs w:val="16"/>
                          <w:lang w:val="en-IE"/>
                        </w:rPr>
                      </w:pPr>
                      <w:r>
                        <w:rPr>
                          <w:sz w:val="16"/>
                          <w:szCs w:val="16"/>
                          <w:lang w:val="en-IE"/>
                        </w:rPr>
                        <w:t>De-register Patient</w:t>
                      </w:r>
                    </w:p>
                  </w:txbxContent>
                </v:textbox>
                <w10:wrap type="square"/>
              </v:shape>
            </w:pict>
          </mc:Fallback>
        </mc:AlternateContent>
      </w:r>
      <w:r w:rsidR="00DD5E93">
        <w:rPr>
          <w:noProof/>
          <w:lang w:val="en-IE" w:eastAsia="en-IE"/>
        </w:rPr>
        <mc:AlternateContent>
          <mc:Choice Requires="wps">
            <w:drawing>
              <wp:anchor distT="0" distB="0" distL="114300" distR="114300" simplePos="0" relativeHeight="251674112" behindDoc="0" locked="0" layoutInCell="1" allowOverlap="1" wp14:anchorId="1732FD9E" wp14:editId="3E71F4B1">
                <wp:simplePos x="0" y="0"/>
                <wp:positionH relativeFrom="column">
                  <wp:posOffset>129396</wp:posOffset>
                </wp:positionH>
                <wp:positionV relativeFrom="paragraph">
                  <wp:posOffset>218955</wp:posOffset>
                </wp:positionV>
                <wp:extent cx="793750" cy="279400"/>
                <wp:effectExtent l="0" t="0" r="25400" b="25400"/>
                <wp:wrapNone/>
                <wp:docPr id="533" name="Rectangle 533"/>
                <wp:cNvGraphicFramePr/>
                <a:graphic xmlns:a="http://schemas.openxmlformats.org/drawingml/2006/main">
                  <a:graphicData uri="http://schemas.microsoft.com/office/word/2010/wordprocessingShape">
                    <wps:wsp>
                      <wps:cNvSpPr/>
                      <wps:spPr>
                        <a:xfrm>
                          <a:off x="0" y="0"/>
                          <a:ext cx="793750" cy="279400"/>
                        </a:xfrm>
                        <a:prstGeom prst="rect">
                          <a:avLst/>
                        </a:prstGeom>
                        <a:solidFill>
                          <a:schemeClr val="bg1">
                            <a:lumMod val="8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120FDB" w14:textId="77777777" w:rsidR="005404A0" w:rsidRPr="0070177E" w:rsidRDefault="005404A0" w:rsidP="00716BEA">
                            <w:pPr>
                              <w:jc w:val="center"/>
                              <w:rPr>
                                <w:color w:val="000000" w:themeColor="text1"/>
                                <w:sz w:val="16"/>
                                <w:szCs w:val="16"/>
                                <w:lang w:val="en-IE"/>
                              </w:rPr>
                            </w:pPr>
                            <w:r>
                              <w:rPr>
                                <w:color w:val="000000" w:themeColor="text1"/>
                                <w:sz w:val="16"/>
                                <w:szCs w:val="16"/>
                                <w:lang w:val="en-IE"/>
                              </w:rPr>
                              <w:t>Patient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32FD9E" id="Rectangle 533" o:spid="_x0000_s1353" style="position:absolute;margin-left:10.2pt;margin-top:17.25pt;width:62.5pt;height:22pt;z-index:251674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" fillcolor="#d8d8d8 [2732]" strokecolor="black [3213]" strokeweight="1.5pt">
                <v:textbox>
                  <w:txbxContent>
                    <w:p w14:paraId="4A120FDB" w14:textId="77777777" w:rsidR="005404A0" w:rsidRPr="0070177E" w:rsidRDefault="005404A0" w:rsidP="00716BEA">
                      <w:pPr>
                        <w:jc w:val="center"/>
                        <w:rPr>
                          <w:color w:val="000000" w:themeColor="text1"/>
                          <w:sz w:val="16"/>
                          <w:szCs w:val="16"/>
                          <w:lang w:val="en-IE"/>
                        </w:rPr>
                      </w:pPr>
                      <w:r>
                        <w:rPr>
                          <w:color w:val="000000" w:themeColor="text1"/>
                          <w:sz w:val="16"/>
                          <w:szCs w:val="16"/>
                          <w:lang w:val="en-IE"/>
                        </w:rPr>
                        <w:t>Patient</w:t>
                      </w:r>
                    </w:p>
                  </w:txbxContent>
                </v:textbox>
              </v:rect>
            </w:pict>
          </mc:Fallback>
        </mc:AlternateContent>
      </w:r>
      <w:r w:rsidR="00DD5E93">
        <w:rPr>
          <w:noProof/>
          <w:lang w:val="en-IE" w:eastAsia="en-IE"/>
        </w:rPr>
        <mc:AlternateContent>
          <mc:Choice Requires="wps">
            <w:drawing>
              <wp:anchor distT="0" distB="0" distL="114300" distR="114300" simplePos="0" relativeHeight="251680256" behindDoc="0" locked="0" layoutInCell="1" allowOverlap="1" wp14:anchorId="1FD3727C" wp14:editId="34C4F71B">
                <wp:simplePos x="0" y="0"/>
                <wp:positionH relativeFrom="column">
                  <wp:posOffset>3881887</wp:posOffset>
                </wp:positionH>
                <wp:positionV relativeFrom="paragraph">
                  <wp:posOffset>11921</wp:posOffset>
                </wp:positionV>
                <wp:extent cx="913604" cy="429770"/>
                <wp:effectExtent l="57150" t="0" r="1270" b="66040"/>
                <wp:wrapNone/>
                <wp:docPr id="545" name="Freeform 545"/>
                <wp:cNvGraphicFramePr/>
                <a:graphic xmlns:a="http://schemas.openxmlformats.org/drawingml/2006/main">
                  <a:graphicData uri="http://schemas.microsoft.com/office/word/2010/wordprocessingShape">
                    <wps:wsp>
                      <wps:cNvSpPr/>
                      <wps:spPr>
                        <a:xfrm>
                          <a:off x="0" y="0"/>
                          <a:ext cx="913604" cy="429770"/>
                        </a:xfrm>
                        <a:custGeom>
                          <a:avLst/>
                          <a:gdLst>
                            <a:gd name="connsiteX0" fmla="*/ 913604 w 913604"/>
                            <a:gd name="connsiteY0" fmla="*/ 50208 h 429770"/>
                            <a:gd name="connsiteX1" fmla="*/ 257996 w 913604"/>
                            <a:gd name="connsiteY1" fmla="*/ 32955 h 429770"/>
                            <a:gd name="connsiteX2" fmla="*/ 16457 w 913604"/>
                            <a:gd name="connsiteY2" fmla="*/ 429770 h 429770"/>
                          </a:gdLst>
                          <a:ahLst/>
                          <a:cxnLst>
                            <a:cxn ang="0">
                              <a:pos x="connsiteX0" y="connsiteY0"/>
                            </a:cxn>
                            <a:cxn ang="0">
                              <a:pos x="connsiteX1" y="connsiteY1"/>
                            </a:cxn>
                            <a:cxn ang="0">
                              <a:pos x="connsiteX2" y="connsiteY2"/>
                            </a:cxn>
                          </a:cxnLst>
                          <a:rect l="l" t="t" r="r" b="b"/>
                          <a:pathLst>
                            <a:path w="913604" h="429770">
                              <a:moveTo>
                                <a:pt x="913604" y="50208"/>
                              </a:moveTo>
                              <a:cubicBezTo>
                                <a:pt x="660562" y="9951"/>
                                <a:pt x="407520" y="-30305"/>
                                <a:pt x="257996" y="32955"/>
                              </a:cubicBezTo>
                              <a:cubicBezTo>
                                <a:pt x="108472" y="96215"/>
                                <a:pt x="-52554" y="366510"/>
                                <a:pt x="16457" y="429770"/>
                              </a:cubicBezTo>
                            </a:path>
                          </a:pathLst>
                        </a:custGeom>
                        <a:noFill/>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F7EF6F" id="Freeform 545" o:spid="_x0000_s1026" style="position:absolute;margin-left:305.65pt;margin-top:.95pt;width:71.95pt;height:33.85pt;z-index:251680256;visibility:visible;mso-wrap-style:square;mso-wrap-distance-left:9pt;mso-wrap-distance-top:0;mso-wrap-distance-right:9pt;mso-wrap-distance-bottom:0;mso-position-horizontal:absolute;mso-position-horizontal-relative:text;mso-position-vertical:absolute;mso-position-vertical-relative:text;v-text-anchor:middle" coordsize="913604,429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" path="m913604,50208c660562,9951,407520,-30305,257996,32955,108472,96215,-52554,366510,16457,429770e" filled="f" strokecolor="black [3200]" strokeweight=".5pt">
                <v:stroke endarrow="block" joinstyle="miter"/>
                <v:path arrowok="t" o:connecttype="custom" o:connectlocs="913604,50208;257996,32955;16457,429770" o:connectangles="0,0,0"/>
              </v:shape>
            </w:pict>
          </mc:Fallback>
        </mc:AlternateContent>
      </w:r>
    </w:p>
    <w:p w14:paraId="3061AC8C" w14:textId="34E89B14" w:rsidR="00705579" w:rsidRDefault="00DD5E93" w:rsidP="00705579">
      <w:r>
        <w:rPr>
          <w:noProof/>
          <w:lang w:val="en-IE" w:eastAsia="en-IE"/>
        </w:rPr>
        <mc:AlternateContent>
          <mc:Choice Requires="wpg">
            <w:drawing>
              <wp:anchor distT="0" distB="0" distL="114300" distR="114300" simplePos="0" relativeHeight="251672064" behindDoc="0" locked="0" layoutInCell="1" allowOverlap="1" wp14:anchorId="5736723B" wp14:editId="03489842">
                <wp:simplePos x="0" y="0"/>
                <wp:positionH relativeFrom="column">
                  <wp:posOffset>3519577</wp:posOffset>
                </wp:positionH>
                <wp:positionV relativeFrom="paragraph">
                  <wp:posOffset>149501</wp:posOffset>
                </wp:positionV>
                <wp:extent cx="692150" cy="1098550"/>
                <wp:effectExtent l="0" t="0" r="31750" b="25400"/>
                <wp:wrapNone/>
                <wp:docPr id="518" name="Group 518"/>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519" name="Rounded Rectangle 519"/>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0" name="Straight Connector 520"/>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521" name="Text Box 235"/>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74C894" w14:textId="7B207A74" w:rsidR="005404A0" w:rsidRDefault="005404A0" w:rsidP="00716BEA">
                              <w:pPr>
                                <w:jc w:val="center"/>
                                <w:rPr>
                                  <w:sz w:val="16"/>
                                  <w:szCs w:val="16"/>
                                </w:rPr>
                              </w:pPr>
                              <w:r>
                                <w:rPr>
                                  <w:sz w:val="16"/>
                                  <w:szCs w:val="16"/>
                                </w:rPr>
                                <w:t>P1.3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 Box 448"/>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DE1C33F" w14:textId="2A8C532A" w:rsidR="005404A0" w:rsidRPr="0079157F" w:rsidRDefault="005404A0" w:rsidP="00716BEA">
                              <w:pPr>
                                <w:spacing w:after="0"/>
                                <w:jc w:val="center"/>
                                <w:rPr>
                                  <w:sz w:val="16"/>
                                  <w:szCs w:val="16"/>
                                  <w:lang w:val="en-IE"/>
                                </w:rPr>
                              </w:pPr>
                              <w:r w:rsidRPr="0079157F">
                                <w:rPr>
                                  <w:sz w:val="16"/>
                                  <w:szCs w:val="16"/>
                                  <w:lang w:val="en-IE"/>
                                </w:rPr>
                                <w:t>De-Reg Patient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736723B" id="Group 518" o:spid="_x0000_s1354" style="position:absolute;margin-left:277.15pt;margin-top:11.75pt;width:54.5pt;height:86.5pt;z-index:251672064"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">
                <v:roundrect id="Rounded Rectangle 519" o:spid="_x0000_s1355" style="position:absolute;width:6921;height:109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wrCsQA&#10;AADcAAAADwAAAGRycy9kb3ducmV2LnhtbESPQWsCMRSE74L/ITyhF9GsLZbt1igiLfRUu1p6fmye&#10;m9XNy5Kkuv33jSB4HGbmG2ax6m0rzuRD41jBbJqBIK6cbrhW8L1/n+QgQkTW2DomBX8UYLUcDhZY&#10;aHfhks67WIsE4VCgAhNjV0gZKkMWw9R1xMk7OG8xJulrqT1eEty28jHLnqXFhtOCwY42hqrT7tcq&#10;CJU2n9vT0Y8pn+c/wbx9PZWZUg+jfv0KIlIf7+Fb+0MrmM9e4HomHQG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MKwrEAAAA3AAAAA8AAAAAAAAAAAAAAAAAmAIAAGRycy9k&#10;b3ducmV2LnhtbFBLBQYAAAAABAAEAPUAAACJAwAAAAA=&#10;" filled="f" strokecolor="black [3213]" strokeweight="1.5pt">
                  <v:stroke joinstyle="miter"/>
                </v:roundrect>
                <v:line id="Straight Connector 520" o:spid="_x0000_s1356" style="position:absolute;flip:y;visibility:visible;mso-wrap-style:square" from="0,3556" to="6921,3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qH8cIAAADcAAAADwAAAGRycy9kb3ducmV2LnhtbERPy2oCMRTdC/5DuII7zRiwlqlRxFbp&#10;pqL2sb6d3E4GJzfDJB2nf98sBJeH816ue1eLjtpQedYwm2YgiAtvKi41fLzvJo8gQkQ2WHsmDX8U&#10;YL0aDpaYG3/lE3XnWIoUwiFHDTbGJpcyFJYchqlviBP341uHMcG2lKbFawp3tVRZ9iAdVpwaLDa0&#10;tVRczr9Ow6ftJB7eFi9f3/tOPqu5OpZ7pfV41G+eQETq4118c78aDXOV5qcz6QjI1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AqH8cIAAADcAAAADwAAAAAAAAAAAAAA&#10;AAChAgAAZHJzL2Rvd25yZXYueG1sUEsFBgAAAAAEAAQA+QAAAJADAAAAAA==&#10;" strokecolor="black [3213]" strokeweight="1.5pt">
                  <v:stroke joinstyle="miter"/>
                </v:line>
                <v:shape id="Text Box 235" o:spid="_x0000_s1357" type="#_x0000_t202" style="position:absolute;left:1333;top:571;width:4763;height:2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Jf4cYA&#10;AADcAAAADwAAAGRycy9kb3ducmV2LnhtbESPQWvCQBSE74X+h+UVvDUbAxZJs4YQkBaxBzWX3p7Z&#10;ZxLMvk2zW4399d1CweMwM98wWT6ZXlxodJ1lBfMoBkFcW91xo6A6rJ+XIJxH1thbJgU3cpCvHh8y&#10;TLW98o4ue9+IAGGXooLW+yGV0tUtGXSRHYiDd7KjQR/k2Eg94jXATS+TOH6RBjsOCy0OVLZUn/ff&#10;RsGmXH/g7piY5U9fvm1PxfBVfS6Umj1NxSsIT5O/h//b71rBIpnD35lw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uJf4cYAAADcAAAADwAAAAAAAAAAAAAAAACYAgAAZHJz&#10;L2Rvd25yZXYueG1sUEsFBgAAAAAEAAQA9QAAAIsDAAAAAA==&#10;" filled="f" stroked="f" strokeweight=".5pt">
                  <v:textbox>
                    <w:txbxContent>
                      <w:p w14:paraId="4174C894" w14:textId="7B207A74" w:rsidR="005404A0" w:rsidRDefault="005404A0" w:rsidP="00716BEA">
                        <w:pPr>
                          <w:jc w:val="center"/>
                          <w:rPr>
                            <w:sz w:val="16"/>
                            <w:szCs w:val="16"/>
                          </w:rPr>
                        </w:pPr>
                        <w:r>
                          <w:rPr>
                            <w:sz w:val="16"/>
                            <w:szCs w:val="16"/>
                          </w:rPr>
                          <w:t>P1.3</w:t>
                        </w:r>
                      </w:p>
                    </w:txbxContent>
                  </v:textbox>
                </v:shape>
                <v:shape id="Text Box 448" o:spid="_x0000_s1358" type="#_x0000_t202" style="position:absolute;left:508;top:4191;width:5905;height:5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T0a8cA&#10;AADcAAAADwAAAGRycy9kb3ducmV2LnhtbESPT2vCQBTE7wW/w/IEL6VujNhK6ipFtC3eavyDt0f2&#10;NQnNvg3ZNYnf3i0Uehxm5jfMYtWbSrTUuNKygsk4AkGcWV1yruCQbp/mIJxH1lhZJgU3crBaDh4W&#10;mGjb8Re1e5+LAGGXoILC+zqR0mUFGXRjWxMH79s2Bn2QTS51g12Am0rGUfQsDZYcFgqsaV1Q9rO/&#10;GgWXx/y8c/37sZvOpvXmo01fTjpVajTs315BeOr9f/iv/akVzOIYfs+EIyC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iU9GvHAAAA3AAAAA8AAAAAAAAAAAAAAAAAmAIAAGRy&#10;cy9kb3ducmV2LnhtbFBLBQYAAAAABAAEAPUAAACMAwAAAAA=&#10;" fillcolor="white [3201]" stroked="f" strokeweight=".5pt">
                  <v:textbox>
                    <w:txbxContent>
                      <w:p w14:paraId="7DE1C33F" w14:textId="2A8C532A" w:rsidR="005404A0" w:rsidRPr="0079157F" w:rsidRDefault="005404A0" w:rsidP="00716BEA">
                        <w:pPr>
                          <w:spacing w:after="0"/>
                          <w:jc w:val="center"/>
                          <w:rPr>
                            <w:sz w:val="16"/>
                            <w:szCs w:val="16"/>
                            <w:lang w:val="en-IE"/>
                          </w:rPr>
                        </w:pPr>
                        <w:r w:rsidRPr="0079157F">
                          <w:rPr>
                            <w:sz w:val="16"/>
                            <w:szCs w:val="16"/>
                            <w:lang w:val="en-IE"/>
                          </w:rPr>
                          <w:t>De-Reg Patient</w:t>
                        </w:r>
                      </w:p>
                    </w:txbxContent>
                  </v:textbox>
                </v:shape>
              </v:group>
            </w:pict>
          </mc:Fallback>
        </mc:AlternateContent>
      </w:r>
      <w:r>
        <w:rPr>
          <w:noProof/>
          <w:lang w:val="en-IE" w:eastAsia="en-IE"/>
        </w:rPr>
        <mc:AlternateContent>
          <mc:Choice Requires="wps">
            <w:drawing>
              <wp:anchor distT="0" distB="0" distL="114300" distR="114300" simplePos="0" relativeHeight="251675136" behindDoc="0" locked="0" layoutInCell="1" allowOverlap="1" wp14:anchorId="3502C004" wp14:editId="1305E077">
                <wp:simplePos x="0" y="0"/>
                <wp:positionH relativeFrom="column">
                  <wp:posOffset>241540</wp:posOffset>
                </wp:positionH>
                <wp:positionV relativeFrom="paragraph">
                  <wp:posOffset>209885</wp:posOffset>
                </wp:positionV>
                <wp:extent cx="408878" cy="836763"/>
                <wp:effectExtent l="0" t="0" r="67945" b="59055"/>
                <wp:wrapNone/>
                <wp:docPr id="537" name="Freeform 537"/>
                <wp:cNvGraphicFramePr/>
                <a:graphic xmlns:a="http://schemas.openxmlformats.org/drawingml/2006/main">
                  <a:graphicData uri="http://schemas.microsoft.com/office/word/2010/wordprocessingShape">
                    <wps:wsp>
                      <wps:cNvSpPr/>
                      <wps:spPr>
                        <a:xfrm>
                          <a:off x="0" y="0"/>
                          <a:ext cx="408878" cy="836763"/>
                        </a:xfrm>
                        <a:custGeom>
                          <a:avLst/>
                          <a:gdLst>
                            <a:gd name="connsiteX0" fmla="*/ 141459 w 408878"/>
                            <a:gd name="connsiteY0" fmla="*/ 0 h 836763"/>
                            <a:gd name="connsiteX1" fmla="*/ 12063 w 408878"/>
                            <a:gd name="connsiteY1" fmla="*/ 414068 h 836763"/>
                            <a:gd name="connsiteX2" fmla="*/ 408878 w 408878"/>
                            <a:gd name="connsiteY2" fmla="*/ 836763 h 836763"/>
                          </a:gdLst>
                          <a:ahLst/>
                          <a:cxnLst>
                            <a:cxn ang="0">
                              <a:pos x="connsiteX0" y="connsiteY0"/>
                            </a:cxn>
                            <a:cxn ang="0">
                              <a:pos x="connsiteX1" y="connsiteY1"/>
                            </a:cxn>
                            <a:cxn ang="0">
                              <a:pos x="connsiteX2" y="connsiteY2"/>
                            </a:cxn>
                          </a:cxnLst>
                          <a:rect l="l" t="t" r="r" b="b"/>
                          <a:pathLst>
                            <a:path w="408878" h="836763">
                              <a:moveTo>
                                <a:pt x="141459" y="0"/>
                              </a:moveTo>
                              <a:cubicBezTo>
                                <a:pt x="54476" y="137304"/>
                                <a:pt x="-32507" y="274608"/>
                                <a:pt x="12063" y="414068"/>
                              </a:cubicBezTo>
                              <a:cubicBezTo>
                                <a:pt x="56633" y="553528"/>
                                <a:pt x="232755" y="695145"/>
                                <a:pt x="408878" y="836763"/>
                              </a:cubicBezTo>
                            </a:path>
                          </a:pathLst>
                        </a:custGeom>
                        <a:noFill/>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AECBE9" id="Freeform 537" o:spid="_x0000_s1026" style="position:absolute;margin-left:19pt;margin-top:16.55pt;width:32.2pt;height:65.9pt;z-index:251675136;visibility:visible;mso-wrap-style:square;mso-wrap-distance-left:9pt;mso-wrap-distance-top:0;mso-wrap-distance-right:9pt;mso-wrap-distance-bottom:0;mso-position-horizontal:absolute;mso-position-horizontal-relative:text;mso-position-vertical:absolute;mso-position-vertical-relative:text;v-text-anchor:middle" coordsize="408878,836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" path="m141459,c54476,137304,-32507,274608,12063,414068,56633,553528,232755,695145,408878,836763e" filled="f" strokecolor="black [3200]" strokeweight=".5pt">
                <v:stroke endarrow="block" joinstyle="miter"/>
                <v:path arrowok="t" o:connecttype="custom" o:connectlocs="141459,0;12063,414068;408878,836763" o:connectangles="0,0,0"/>
              </v:shape>
            </w:pict>
          </mc:Fallback>
        </mc:AlternateContent>
      </w:r>
      <w:r>
        <w:rPr>
          <w:noProof/>
          <w:lang w:val="en-IE" w:eastAsia="en-IE"/>
        </w:rPr>
        <mc:AlternateContent>
          <mc:Choice Requires="wps">
            <w:drawing>
              <wp:anchor distT="0" distB="0" distL="114300" distR="114300" simplePos="0" relativeHeight="251678208" behindDoc="0" locked="0" layoutInCell="1" allowOverlap="1" wp14:anchorId="75522AE5" wp14:editId="6380E975">
                <wp:simplePos x="0" y="0"/>
                <wp:positionH relativeFrom="column">
                  <wp:posOffset>2665562</wp:posOffset>
                </wp:positionH>
                <wp:positionV relativeFrom="paragraph">
                  <wp:posOffset>140874</wp:posOffset>
                </wp:positionV>
                <wp:extent cx="838906" cy="250227"/>
                <wp:effectExtent l="38100" t="0" r="18415" b="54610"/>
                <wp:wrapNone/>
                <wp:docPr id="542" name="Freeform 542"/>
                <wp:cNvGraphicFramePr/>
                <a:graphic xmlns:a="http://schemas.openxmlformats.org/drawingml/2006/main">
                  <a:graphicData uri="http://schemas.microsoft.com/office/word/2010/wordprocessingShape">
                    <wps:wsp>
                      <wps:cNvSpPr/>
                      <wps:spPr>
                        <a:xfrm>
                          <a:off x="0" y="0"/>
                          <a:ext cx="838906" cy="250227"/>
                        </a:xfrm>
                        <a:custGeom>
                          <a:avLst/>
                          <a:gdLst>
                            <a:gd name="connsiteX0" fmla="*/ 838906 w 838906"/>
                            <a:gd name="connsiteY0" fmla="*/ 250227 h 250227"/>
                            <a:gd name="connsiteX1" fmla="*/ 329947 w 838906"/>
                            <a:gd name="connsiteY1" fmla="*/ 61 h 250227"/>
                            <a:gd name="connsiteX2" fmla="*/ 2144 w 838906"/>
                            <a:gd name="connsiteY2" fmla="*/ 224348 h 250227"/>
                          </a:gdLst>
                          <a:ahLst/>
                          <a:cxnLst>
                            <a:cxn ang="0">
                              <a:pos x="connsiteX0" y="connsiteY0"/>
                            </a:cxn>
                            <a:cxn ang="0">
                              <a:pos x="connsiteX1" y="connsiteY1"/>
                            </a:cxn>
                            <a:cxn ang="0">
                              <a:pos x="connsiteX2" y="connsiteY2"/>
                            </a:cxn>
                          </a:cxnLst>
                          <a:rect l="l" t="t" r="r" b="b"/>
                          <a:pathLst>
                            <a:path w="838906" h="250227">
                              <a:moveTo>
                                <a:pt x="838906" y="250227"/>
                              </a:moveTo>
                              <a:cubicBezTo>
                                <a:pt x="654156" y="127300"/>
                                <a:pt x="469407" y="4374"/>
                                <a:pt x="329947" y="61"/>
                              </a:cubicBezTo>
                              <a:cubicBezTo>
                                <a:pt x="190487" y="-4252"/>
                                <a:pt x="-23735" y="221472"/>
                                <a:pt x="2144" y="224348"/>
                              </a:cubicBezTo>
                            </a:path>
                          </a:pathLst>
                        </a:custGeom>
                        <a:noFill/>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2628B0" id="Freeform 542" o:spid="_x0000_s1026" style="position:absolute;margin-left:209.9pt;margin-top:11.1pt;width:66.05pt;height:19.7pt;z-index:251678208;visibility:visible;mso-wrap-style:square;mso-wrap-distance-left:9pt;mso-wrap-distance-top:0;mso-wrap-distance-right:9pt;mso-wrap-distance-bottom:0;mso-position-horizontal:absolute;mso-position-horizontal-relative:text;mso-position-vertical:absolute;mso-position-vertical-relative:text;v-text-anchor:middle" coordsize="838906,250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" path="m838906,250227c654156,127300,469407,4374,329947,61,190487,-4252,-23735,221472,2144,224348e" filled="f" strokecolor="black [3200]" strokeweight=".5pt">
                <v:stroke endarrow="block" joinstyle="miter"/>
                <v:path arrowok="t" o:connecttype="custom" o:connectlocs="838906,250227;329947,61;2144,224348" o:connectangles="0,0,0"/>
              </v:shape>
            </w:pict>
          </mc:Fallback>
        </mc:AlternateContent>
      </w:r>
    </w:p>
    <w:p w14:paraId="2E253161" w14:textId="0B391C6C" w:rsidR="00705579" w:rsidRDefault="009300D4" w:rsidP="00705579">
      <w:r>
        <w:rPr>
          <w:noProof/>
          <w:lang w:val="en-IE" w:eastAsia="en-IE"/>
        </w:rPr>
        <mc:AlternateContent>
          <mc:Choice Requires="wps">
            <w:drawing>
              <wp:anchor distT="45720" distB="45720" distL="114300" distR="114300" simplePos="0" relativeHeight="251702784" behindDoc="0" locked="0" layoutInCell="1" allowOverlap="1" wp14:anchorId="4D9BD23E" wp14:editId="63890F22">
                <wp:simplePos x="0" y="0"/>
                <wp:positionH relativeFrom="column">
                  <wp:posOffset>-155276</wp:posOffset>
                </wp:positionH>
                <wp:positionV relativeFrom="paragraph">
                  <wp:posOffset>195113</wp:posOffset>
                </wp:positionV>
                <wp:extent cx="1198880" cy="269875"/>
                <wp:effectExtent l="0" t="0" r="0" b="0"/>
                <wp:wrapSquare wrapText="bothSides"/>
                <wp:docPr id="5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8880" cy="269875"/>
                        </a:xfrm>
                        <a:prstGeom prst="rect">
                          <a:avLst/>
                        </a:prstGeom>
                        <a:solidFill>
                          <a:srgbClr val="FFFFFF">
                            <a:alpha val="0"/>
                          </a:srgbClr>
                        </a:solidFill>
                        <a:ln w="9525">
                          <a:noFill/>
                          <a:miter lim="800000"/>
                          <a:headEnd/>
                          <a:tailEnd/>
                        </a:ln>
                      </wps:spPr>
                      <wps:txbx>
                        <w:txbxContent>
                          <w:p w14:paraId="2013D474" w14:textId="5D5C1B54" w:rsidR="005404A0" w:rsidRPr="00DD5E93" w:rsidRDefault="005404A0" w:rsidP="009300D4">
                            <w:pPr>
                              <w:rPr>
                                <w:sz w:val="16"/>
                                <w:szCs w:val="16"/>
                                <w:lang w:val="en-IE"/>
                              </w:rPr>
                            </w:pPr>
                            <w:r>
                              <w:rPr>
                                <w:sz w:val="16"/>
                                <w:szCs w:val="16"/>
                                <w:lang w:val="en-IE"/>
                              </w:rPr>
                              <w:t>Patient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9BD23E" id="_x0000_s1359" type="#_x0000_t202" style="position:absolute;margin-left:-12.25pt;margin-top:15.35pt;width:94.4pt;height:21.25pt;z-index:251702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" stroked="f">
                <v:fill opacity="0"/>
                <v:textbox>
                  <w:txbxContent>
                    <w:p w14:paraId="2013D474" w14:textId="5D5C1B54" w:rsidR="005404A0" w:rsidRPr="00DD5E93" w:rsidRDefault="005404A0" w:rsidP="009300D4">
                      <w:pPr>
                        <w:rPr>
                          <w:sz w:val="16"/>
                          <w:szCs w:val="16"/>
                          <w:lang w:val="en-IE"/>
                        </w:rPr>
                      </w:pPr>
                      <w:r>
                        <w:rPr>
                          <w:sz w:val="16"/>
                          <w:szCs w:val="16"/>
                          <w:lang w:val="en-IE"/>
                        </w:rPr>
                        <w:t>Patient Details</w:t>
                      </w:r>
                    </w:p>
                  </w:txbxContent>
                </v:textbox>
                <w10:wrap type="square"/>
              </v:shape>
            </w:pict>
          </mc:Fallback>
        </mc:AlternateContent>
      </w:r>
      <w:r w:rsidR="00DD5E93">
        <w:rPr>
          <w:noProof/>
          <w:lang w:val="en-IE" w:eastAsia="en-IE"/>
        </w:rPr>
        <mc:AlternateContent>
          <mc:Choice Requires="wpg">
            <w:drawing>
              <wp:anchor distT="0" distB="0" distL="114300" distR="114300" simplePos="0" relativeHeight="251676160" behindDoc="0" locked="0" layoutInCell="1" allowOverlap="1" wp14:anchorId="0B6F4A23" wp14:editId="1C167F31">
                <wp:simplePos x="0" y="0"/>
                <wp:positionH relativeFrom="column">
                  <wp:posOffset>1613140</wp:posOffset>
                </wp:positionH>
                <wp:positionV relativeFrom="paragraph">
                  <wp:posOffset>79411</wp:posOffset>
                </wp:positionV>
                <wp:extent cx="1216025" cy="203200"/>
                <wp:effectExtent l="0" t="0" r="22225" b="25400"/>
                <wp:wrapNone/>
                <wp:docPr id="534" name="Group 534"/>
                <wp:cNvGraphicFramePr/>
                <a:graphic xmlns:a="http://schemas.openxmlformats.org/drawingml/2006/main">
                  <a:graphicData uri="http://schemas.microsoft.com/office/word/2010/wordprocessingGroup">
                    <wpg:wgp>
                      <wpg:cNvGrpSpPr/>
                      <wpg:grpSpPr>
                        <a:xfrm>
                          <a:off x="0" y="0"/>
                          <a:ext cx="1216025" cy="203200"/>
                          <a:chOff x="0" y="0"/>
                          <a:chExt cx="1216025" cy="203200"/>
                        </a:xfrm>
                      </wpg:grpSpPr>
                      <wps:wsp>
                        <wps:cNvPr id="535" name="Rectangle 535"/>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3B0A97" w14:textId="77777777" w:rsidR="005404A0" w:rsidRDefault="005404A0" w:rsidP="00716BEA">
                              <w:pPr>
                                <w:jc w:val="center"/>
                                <w:rPr>
                                  <w:color w:val="000000" w:themeColor="text1"/>
                                  <w:sz w:val="16"/>
                                  <w:szCs w:val="16"/>
                                </w:rPr>
                              </w:pPr>
                              <w:r>
                                <w:rPr>
                                  <w:color w:val="000000" w:themeColor="text1"/>
                                  <w:sz w:val="16"/>
                                  <w:szCs w:val="16"/>
                                </w:rPr>
                                <w:t>D1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6" name="Rectangle 536"/>
                        <wps:cNvSpPr/>
                        <wps:spPr>
                          <a:xfrm>
                            <a:off x="333375"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CC1EEE" w14:textId="77777777" w:rsidR="005404A0" w:rsidRDefault="005404A0" w:rsidP="00716BEA">
                              <w:pPr>
                                <w:rPr>
                                  <w:color w:val="000000" w:themeColor="text1"/>
                                  <w:sz w:val="16"/>
                                  <w:szCs w:val="16"/>
                                </w:rPr>
                              </w:pPr>
                              <w:r>
                                <w:rPr>
                                  <w:color w:val="000000" w:themeColor="text1"/>
                                  <w:sz w:val="16"/>
                                  <w:szCs w:val="16"/>
                                </w:rPr>
                                <w:t>Patient 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B6F4A23" id="Group 534" o:spid="_x0000_s1360" style="position:absolute;margin-left:127pt;margin-top:6.25pt;width:95.75pt;height:16pt;z-index:251676160" coordsize="12160,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">
                <v:rect id="Rectangle 535" o:spid="_x0000_s1361" style="position:absolute;width:3302;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2+VMcA&#10;AADcAAAADwAAAGRycy9kb3ducmV2LnhtbESPQWvCQBSE70L/w/IKvYhurFhK6iqlpSUHEbT10Nsz&#10;+5pNzb4N2VeN/74rFDwOM/MNM1/2vlFH6mId2MBknIEiLoOtuTLw+fE2egQVBdliE5gMnCnCcnEz&#10;mGNuw4k3dNxKpRKEY44GnEibax1LRx7jOLTEyfsOnUdJsqu07fCU4L7R91n2oD3WnBYctvTiqDxs&#10;f72Br6KX6mfyLqsDDnfDwu3L9evemLvb/vkJlFAv1/B/u7AGZtMZXM6kI6A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BdvlTHAAAA3AAAAA8AAAAAAAAAAAAAAAAAmAIAAGRy&#10;cy9kb3ducmV2LnhtbFBLBQYAAAAABAAEAPUAAACMAwAAAAA=&#10;" filled="f" strokecolor="black [3213]" strokeweight="1pt">
                  <v:textbox>
                    <w:txbxContent>
                      <w:p w14:paraId="3D3B0A97" w14:textId="77777777" w:rsidR="005404A0" w:rsidRDefault="005404A0" w:rsidP="00716BEA">
                        <w:pPr>
                          <w:jc w:val="center"/>
                          <w:rPr>
                            <w:color w:val="000000" w:themeColor="text1"/>
                            <w:sz w:val="16"/>
                            <w:szCs w:val="16"/>
                          </w:rPr>
                        </w:pPr>
                        <w:r>
                          <w:rPr>
                            <w:color w:val="000000" w:themeColor="text1"/>
                            <w:sz w:val="16"/>
                            <w:szCs w:val="16"/>
                          </w:rPr>
                          <w:t>D1</w:t>
                        </w:r>
                      </w:p>
                    </w:txbxContent>
                  </v:textbox>
                </v:rect>
                <v:rect id="Rectangle 536" o:spid="_x0000_s1362" style="position:absolute;left:3333;width:8827;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8gI8cA&#10;AADcAAAADwAAAGRycy9kb3ducmV2LnhtbESPQWvCQBSE74X+h+UVehHdqFQkukppUXIohdp68PbM&#10;PrOp2bch+6rpv+8WCj0OM/MNs1z3vlEX6mId2MB4lIEiLoOtuTLw8b4ZzkFFQbbYBCYD3xRhvbq9&#10;WWJuw5Xf6LKTSiUIxxwNOJE21zqWjjzGUWiJk3cKnUdJsqu07fCa4L7RkyybaY81pwWHLT05Ks+7&#10;L2/gUPRSfY638nLGwX5QuGP5+nw05v6uf1yAEurlP/zXLqyBh+kMfs+kI6B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CPICPHAAAA3AAAAA8AAAAAAAAAAAAAAAAAmAIAAGRy&#10;cy9kb3ducmV2LnhtbFBLBQYAAAAABAAEAPUAAACMAwAAAAA=&#10;" filled="f" strokecolor="black [3213]" strokeweight="1pt">
                  <v:textbox>
                    <w:txbxContent>
                      <w:p w14:paraId="59CC1EEE" w14:textId="77777777" w:rsidR="005404A0" w:rsidRDefault="005404A0" w:rsidP="00716BEA">
                        <w:pPr>
                          <w:rPr>
                            <w:color w:val="000000" w:themeColor="text1"/>
                            <w:sz w:val="16"/>
                            <w:szCs w:val="16"/>
                          </w:rPr>
                        </w:pPr>
                        <w:r>
                          <w:rPr>
                            <w:color w:val="000000" w:themeColor="text1"/>
                            <w:sz w:val="16"/>
                            <w:szCs w:val="16"/>
                          </w:rPr>
                          <w:t>Patient File</w:t>
                        </w:r>
                      </w:p>
                    </w:txbxContent>
                  </v:textbox>
                </v:rect>
              </v:group>
            </w:pict>
          </mc:Fallback>
        </mc:AlternateContent>
      </w:r>
      <w:r w:rsidR="00DD5E93">
        <w:rPr>
          <w:noProof/>
          <w:lang w:val="en-IE" w:eastAsia="en-IE"/>
        </w:rPr>
        <mc:AlternateContent>
          <mc:Choice Requires="wps">
            <w:drawing>
              <wp:anchor distT="0" distB="0" distL="114300" distR="114300" simplePos="0" relativeHeight="251681280" behindDoc="0" locked="0" layoutInCell="1" allowOverlap="1" wp14:anchorId="5142F08D" wp14:editId="261A4D99">
                <wp:simplePos x="0" y="0"/>
                <wp:positionH relativeFrom="column">
                  <wp:posOffset>2009955</wp:posOffset>
                </wp:positionH>
                <wp:positionV relativeFrom="paragraph">
                  <wp:posOffset>286445</wp:posOffset>
                </wp:positionV>
                <wp:extent cx="252486" cy="1656272"/>
                <wp:effectExtent l="0" t="38100" r="52705" b="20320"/>
                <wp:wrapNone/>
                <wp:docPr id="543" name="Freeform 543"/>
                <wp:cNvGraphicFramePr/>
                <a:graphic xmlns:a="http://schemas.openxmlformats.org/drawingml/2006/main">
                  <a:graphicData uri="http://schemas.microsoft.com/office/word/2010/wordprocessingShape">
                    <wps:wsp>
                      <wps:cNvSpPr/>
                      <wps:spPr>
                        <a:xfrm>
                          <a:off x="0" y="0"/>
                          <a:ext cx="252486" cy="1656272"/>
                        </a:xfrm>
                        <a:custGeom>
                          <a:avLst/>
                          <a:gdLst>
                            <a:gd name="connsiteX0" fmla="*/ 148969 w 252486"/>
                            <a:gd name="connsiteY0" fmla="*/ 1656272 h 1656272"/>
                            <a:gd name="connsiteX1" fmla="*/ 2320 w 252486"/>
                            <a:gd name="connsiteY1" fmla="*/ 646981 h 1656272"/>
                            <a:gd name="connsiteX2" fmla="*/ 252486 w 252486"/>
                            <a:gd name="connsiteY2" fmla="*/ 0 h 1656272"/>
                          </a:gdLst>
                          <a:ahLst/>
                          <a:cxnLst>
                            <a:cxn ang="0">
                              <a:pos x="connsiteX0" y="connsiteY0"/>
                            </a:cxn>
                            <a:cxn ang="0">
                              <a:pos x="connsiteX1" y="connsiteY1"/>
                            </a:cxn>
                            <a:cxn ang="0">
                              <a:pos x="connsiteX2" y="connsiteY2"/>
                            </a:cxn>
                          </a:cxnLst>
                          <a:rect l="l" t="t" r="r" b="b"/>
                          <a:pathLst>
                            <a:path w="252486" h="1656272">
                              <a:moveTo>
                                <a:pt x="148969" y="1656272"/>
                              </a:moveTo>
                              <a:cubicBezTo>
                                <a:pt x="67018" y="1289649"/>
                                <a:pt x="-14933" y="923026"/>
                                <a:pt x="2320" y="646981"/>
                              </a:cubicBezTo>
                              <a:cubicBezTo>
                                <a:pt x="19573" y="370936"/>
                                <a:pt x="187788" y="35943"/>
                                <a:pt x="252486" y="0"/>
                              </a:cubicBezTo>
                            </a:path>
                          </a:pathLst>
                        </a:custGeom>
                        <a:noFill/>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6A1C7E" id="Freeform 543" o:spid="_x0000_s1026" style="position:absolute;margin-left:158.25pt;margin-top:22.55pt;width:19.9pt;height:130.4pt;z-index:251681280;visibility:visible;mso-wrap-style:square;mso-wrap-distance-left:9pt;mso-wrap-distance-top:0;mso-wrap-distance-right:9pt;mso-wrap-distance-bottom:0;mso-position-horizontal:absolute;mso-position-horizontal-relative:text;mso-position-vertical:absolute;mso-position-vertical-relative:text;v-text-anchor:middle" coordsize="252486,1656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" path="m148969,1656272c67018,1289649,-14933,923026,2320,646981,19573,370936,187788,35943,252486,e" filled="f" strokecolor="black [3200]" strokeweight=".5pt">
                <v:stroke endarrow="block" joinstyle="miter"/>
                <v:path arrowok="t" o:connecttype="custom" o:connectlocs="148969,1656272;2320,646981;252486,0" o:connectangles="0,0,0"/>
              </v:shape>
            </w:pict>
          </mc:Fallback>
        </mc:AlternateContent>
      </w:r>
    </w:p>
    <w:p w14:paraId="72BA863E" w14:textId="29041A53" w:rsidR="00705579" w:rsidRDefault="009300D4" w:rsidP="00705579">
      <w:r>
        <w:rPr>
          <w:noProof/>
          <w:lang w:val="en-IE" w:eastAsia="en-IE"/>
        </w:rPr>
        <mc:AlternateContent>
          <mc:Choice Requires="wps">
            <w:drawing>
              <wp:anchor distT="45720" distB="45720" distL="114300" distR="114300" simplePos="0" relativeHeight="251703808" behindDoc="0" locked="0" layoutInCell="1" allowOverlap="1" wp14:anchorId="2A93BC56" wp14:editId="5A1FB568">
                <wp:simplePos x="0" y="0"/>
                <wp:positionH relativeFrom="column">
                  <wp:posOffset>1302385</wp:posOffset>
                </wp:positionH>
                <wp:positionV relativeFrom="paragraph">
                  <wp:posOffset>172720</wp:posOffset>
                </wp:positionV>
                <wp:extent cx="819150" cy="269875"/>
                <wp:effectExtent l="0" t="0" r="0" b="0"/>
                <wp:wrapSquare wrapText="bothSides"/>
                <wp:docPr id="5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69875"/>
                        </a:xfrm>
                        <a:prstGeom prst="rect">
                          <a:avLst/>
                        </a:prstGeom>
                        <a:solidFill>
                          <a:srgbClr val="FFFFFF">
                            <a:alpha val="0"/>
                          </a:srgbClr>
                        </a:solidFill>
                        <a:ln w="9525">
                          <a:noFill/>
                          <a:miter lim="800000"/>
                          <a:headEnd/>
                          <a:tailEnd/>
                        </a:ln>
                      </wps:spPr>
                      <wps:txbx>
                        <w:txbxContent>
                          <w:p w14:paraId="45B3A1CD" w14:textId="77777777" w:rsidR="005404A0" w:rsidRPr="00DD5E93" w:rsidRDefault="005404A0" w:rsidP="009300D4">
                            <w:pPr>
                              <w:rPr>
                                <w:sz w:val="16"/>
                                <w:szCs w:val="16"/>
                                <w:lang w:val="en-IE"/>
                              </w:rPr>
                            </w:pPr>
                            <w:r>
                              <w:rPr>
                                <w:sz w:val="16"/>
                                <w:szCs w:val="16"/>
                                <w:lang w:val="en-IE"/>
                              </w:rPr>
                              <w:t>Patient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93BC56" id="_x0000_s1363" type="#_x0000_t202" style="position:absolute;margin-left:102.55pt;margin-top:13.6pt;width:64.5pt;height:21.25pt;z-index:251703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" stroked="f">
                <v:fill opacity="0"/>
                <v:textbox>
                  <w:txbxContent>
                    <w:p w14:paraId="45B3A1CD" w14:textId="77777777" w:rsidR="005404A0" w:rsidRPr="00DD5E93" w:rsidRDefault="005404A0" w:rsidP="009300D4">
                      <w:pPr>
                        <w:rPr>
                          <w:sz w:val="16"/>
                          <w:szCs w:val="16"/>
                          <w:lang w:val="en-IE"/>
                        </w:rPr>
                      </w:pPr>
                      <w:r>
                        <w:rPr>
                          <w:sz w:val="16"/>
                          <w:szCs w:val="16"/>
                          <w:lang w:val="en-IE"/>
                        </w:rPr>
                        <w:t>Patient Details</w:t>
                      </w:r>
                    </w:p>
                  </w:txbxContent>
                </v:textbox>
                <w10:wrap type="square"/>
              </v:shape>
            </w:pict>
          </mc:Fallback>
        </mc:AlternateContent>
      </w:r>
      <w:r w:rsidR="00DD5E93">
        <w:rPr>
          <w:noProof/>
          <w:lang w:val="en-IE" w:eastAsia="en-IE"/>
        </w:rPr>
        <mc:AlternateContent>
          <mc:Choice Requires="wpg">
            <w:drawing>
              <wp:anchor distT="0" distB="0" distL="114300" distR="114300" simplePos="0" relativeHeight="251673088" behindDoc="0" locked="0" layoutInCell="1" allowOverlap="1" wp14:anchorId="5814E819" wp14:editId="0D7F33EC">
                <wp:simplePos x="0" y="0"/>
                <wp:positionH relativeFrom="column">
                  <wp:posOffset>655608</wp:posOffset>
                </wp:positionH>
                <wp:positionV relativeFrom="paragraph">
                  <wp:posOffset>181850</wp:posOffset>
                </wp:positionV>
                <wp:extent cx="692150" cy="1098550"/>
                <wp:effectExtent l="0" t="0" r="31750" b="25400"/>
                <wp:wrapNone/>
                <wp:docPr id="523" name="Group 523"/>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524" name="Rounded Rectangle 524"/>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5" name="Straight Connector 525"/>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526" name="Text Box 235"/>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935949" w14:textId="77777777" w:rsidR="005404A0" w:rsidRDefault="005404A0" w:rsidP="00716BEA">
                              <w:pPr>
                                <w:jc w:val="center"/>
                                <w:rPr>
                                  <w:sz w:val="16"/>
                                  <w:szCs w:val="16"/>
                                </w:rPr>
                              </w:pPr>
                              <w:r>
                                <w:rPr>
                                  <w:sz w:val="16"/>
                                  <w:szCs w:val="16"/>
                                </w:rPr>
                                <w:t>P1.1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7" name="Text Box 448"/>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82C5D94" w14:textId="77777777" w:rsidR="005404A0" w:rsidRPr="0079157F" w:rsidRDefault="005404A0" w:rsidP="00716BEA">
                              <w:pPr>
                                <w:spacing w:after="0"/>
                                <w:jc w:val="center"/>
                                <w:rPr>
                                  <w:sz w:val="16"/>
                                  <w:szCs w:val="16"/>
                                </w:rPr>
                              </w:pPr>
                              <w:r w:rsidRPr="0079157F">
                                <w:rPr>
                                  <w:sz w:val="16"/>
                                  <w:szCs w:val="16"/>
                                </w:rPr>
                                <w:t>Register Patient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814E819" id="Group 523" o:spid="_x0000_s1364" style="position:absolute;margin-left:51.6pt;margin-top:14.3pt;width:54.5pt;height:86.5pt;z-index:251673088"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">
                <v:roundrect id="Rounded Rectangle 524" o:spid="_x0000_s1365" style="position:absolute;width:6921;height:109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FOKcQA&#10;AADcAAAADwAAAGRycy9kb3ducmV2LnhtbESPQWsCMRSE74L/ITyhF6lZrcqyNYqUFnqqXS09PzbP&#10;zermZUlS3f77RhB6HGbmG2a16W0rLuRD41jBdJKBIK6cbrhW8HV4e8xBhIissXVMCn4pwGY9HKyw&#10;0O7KJV32sRYJwqFABSbGrpAyVIYshonriJN3dN5iTNLXUnu8Jrht5SzLltJiw2nBYEcvhqrz/scq&#10;CJU2H7vzyY8pX+Tfwbx+PpWZUg+jfvsMIlIf/8P39rtWsJjN4XYmHQ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hTinEAAAA3AAAAA8AAAAAAAAAAAAAAAAAmAIAAGRycy9k&#10;b3ducmV2LnhtbFBLBQYAAAAABAAEAPUAAACJAwAAAAA=&#10;" filled="f" strokecolor="black [3213]" strokeweight="1.5pt">
                  <v:stroke joinstyle="miter"/>
                </v:roundrect>
                <v:line id="Straight Connector 525" o:spid="_x0000_s1366" style="position:absolute;flip:y;visibility:visible;mso-wrap-style:square" from="0,3556" to="6921,3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0kacUAAADcAAAADwAAAGRycy9kb3ducmV2LnhtbESPS2vDMBCE74X+B7GF3Bq5ArfFjRJC&#10;XvSSkKaP89baWKbWyliK4/z7qFDocZiZb5jJbHCN6KkLtWcND+MMBHHpTc2Vho/39f0ziBCRDTae&#10;ScOFAsymtzcTLIw/8xv1h1iJBOFQoAYbY1tIGUpLDsPYt8TJO/rOYUyyq6Tp8JzgrpEqyx6lw5rT&#10;gsWWFpbKn8PJafi0vcTd9mn19b3p5VLlal9tlNaju2H+AiLSEP/Df+1XoyFXOfyeSUdAT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H0kacUAAADcAAAADwAAAAAAAAAA&#10;AAAAAAChAgAAZHJzL2Rvd25yZXYueG1sUEsFBgAAAAAEAAQA+QAAAJMDAAAAAA==&#10;" strokecolor="black [3213]" strokeweight="1.5pt">
                  <v:stroke joinstyle="miter"/>
                </v:line>
                <v:shape id="Text Box 235" o:spid="_x0000_s1367" type="#_x0000_t202" style="position:absolute;left:1333;top:571;width:4763;height:2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vHlcYA&#10;AADcAAAADwAAAGRycy9kb3ducmV2LnhtbESPQWvCQBSE70L/w/IKvZlNA4qkWUMISIu0BzWX3p7Z&#10;ZxLMvk2zq6b99d1CweMwM98wWT6ZXlxpdJ1lBc9RDIK4trrjRkF12MxXIJxH1thbJgXf5CBfP8wy&#10;TLW98Y6ue9+IAGGXooLW+yGV0tUtGXSRHYiDd7KjQR/k2Eg94i3ATS+TOF5Kgx2HhRYHKluqz/uL&#10;UbAtNx+4OyZm9dOXr++nYviqPhdKPT1OxQsIT5O/h//bb1rBIlnC35lwBO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QvHlcYAAADcAAAADwAAAAAAAAAAAAAAAACYAgAAZHJz&#10;L2Rvd25yZXYueG1sUEsFBgAAAAAEAAQA9QAAAIsDAAAAAA==&#10;" filled="f" stroked="f" strokeweight=".5pt">
                  <v:textbox>
                    <w:txbxContent>
                      <w:p w14:paraId="4A935949" w14:textId="77777777" w:rsidR="005404A0" w:rsidRDefault="005404A0" w:rsidP="00716BEA">
                        <w:pPr>
                          <w:jc w:val="center"/>
                          <w:rPr>
                            <w:sz w:val="16"/>
                            <w:szCs w:val="16"/>
                          </w:rPr>
                        </w:pPr>
                        <w:r>
                          <w:rPr>
                            <w:sz w:val="16"/>
                            <w:szCs w:val="16"/>
                          </w:rPr>
                          <w:t>P1.1</w:t>
                        </w:r>
                      </w:p>
                    </w:txbxContent>
                  </v:textbox>
                </v:shape>
                <v:shape id="Text Box 448" o:spid="_x0000_s1368" type="#_x0000_t202" style="position:absolute;left:508;top:4191;width:5905;height:5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NX88cA&#10;AADcAAAADwAAAGRycy9kb3ducmV2LnhtbESPT2vCQBTE74V+h+UVvJS6UbFK6ipF/Ic3k9bS2yP7&#10;moRm34bsmsRv7wqFHoeZ+Q2zWPWmEi01rrSsYDSMQBBnVpecK/hIty9zEM4ja6wsk4IrOVgtHx8W&#10;GGvb8YnaxOciQNjFqKDwvo6ldFlBBt3Q1sTB+7GNQR9kk0vdYBfgppLjKHqVBksOCwXWtC4o+00u&#10;RsH3c/51dP3us5tMJ/Vm36azs06VGjz1728gPPX+P/zXPmgF0/EM7mfCEZD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jjV/PHAAAA3AAAAA8AAAAAAAAAAAAAAAAAmAIAAGRy&#10;cy9kb3ducmV2LnhtbFBLBQYAAAAABAAEAPUAAACMAwAAAAA=&#10;" fillcolor="white [3201]" stroked="f" strokeweight=".5pt">
                  <v:textbox>
                    <w:txbxContent>
                      <w:p w14:paraId="382C5D94" w14:textId="77777777" w:rsidR="005404A0" w:rsidRPr="0079157F" w:rsidRDefault="005404A0" w:rsidP="00716BEA">
                        <w:pPr>
                          <w:spacing w:after="0"/>
                          <w:jc w:val="center"/>
                          <w:rPr>
                            <w:sz w:val="16"/>
                            <w:szCs w:val="16"/>
                          </w:rPr>
                        </w:pPr>
                        <w:r w:rsidRPr="0079157F">
                          <w:rPr>
                            <w:sz w:val="16"/>
                            <w:szCs w:val="16"/>
                          </w:rPr>
                          <w:t>Register Patient</w:t>
                        </w:r>
                      </w:p>
                    </w:txbxContent>
                  </v:textbox>
                </v:shape>
              </v:group>
            </w:pict>
          </mc:Fallback>
        </mc:AlternateContent>
      </w:r>
      <w:r w:rsidR="00DD5E93">
        <w:rPr>
          <w:noProof/>
          <w:lang w:val="en-IE" w:eastAsia="en-IE"/>
        </w:rPr>
        <mc:AlternateContent>
          <mc:Choice Requires="wps">
            <w:drawing>
              <wp:anchor distT="0" distB="0" distL="114300" distR="114300" simplePos="0" relativeHeight="251677184" behindDoc="0" locked="0" layoutInCell="1" allowOverlap="1" wp14:anchorId="1A6C1341" wp14:editId="63F78FBE">
                <wp:simplePos x="0" y="0"/>
                <wp:positionH relativeFrom="column">
                  <wp:posOffset>1337094</wp:posOffset>
                </wp:positionH>
                <wp:positionV relativeFrom="paragraph">
                  <wp:posOffset>9321</wp:posOffset>
                </wp:positionV>
                <wp:extent cx="646981" cy="465827"/>
                <wp:effectExtent l="0" t="38100" r="58420" b="10795"/>
                <wp:wrapNone/>
                <wp:docPr id="538" name="Freeform 538"/>
                <wp:cNvGraphicFramePr/>
                <a:graphic xmlns:a="http://schemas.openxmlformats.org/drawingml/2006/main">
                  <a:graphicData uri="http://schemas.microsoft.com/office/word/2010/wordprocessingShape">
                    <wps:wsp>
                      <wps:cNvSpPr/>
                      <wps:spPr>
                        <a:xfrm>
                          <a:off x="0" y="0"/>
                          <a:ext cx="646981" cy="465827"/>
                        </a:xfrm>
                        <a:custGeom>
                          <a:avLst/>
                          <a:gdLst>
                            <a:gd name="connsiteX0" fmla="*/ 0 w 646981"/>
                            <a:gd name="connsiteY0" fmla="*/ 465827 h 465827"/>
                            <a:gd name="connsiteX1" fmla="*/ 465827 w 646981"/>
                            <a:gd name="connsiteY1" fmla="*/ 250166 h 465827"/>
                            <a:gd name="connsiteX2" fmla="*/ 646981 w 646981"/>
                            <a:gd name="connsiteY2" fmla="*/ 0 h 465827"/>
                          </a:gdLst>
                          <a:ahLst/>
                          <a:cxnLst>
                            <a:cxn ang="0">
                              <a:pos x="connsiteX0" y="connsiteY0"/>
                            </a:cxn>
                            <a:cxn ang="0">
                              <a:pos x="connsiteX1" y="connsiteY1"/>
                            </a:cxn>
                            <a:cxn ang="0">
                              <a:pos x="connsiteX2" y="connsiteY2"/>
                            </a:cxn>
                          </a:cxnLst>
                          <a:rect l="l" t="t" r="r" b="b"/>
                          <a:pathLst>
                            <a:path w="646981" h="465827">
                              <a:moveTo>
                                <a:pt x="0" y="465827"/>
                              </a:moveTo>
                              <a:cubicBezTo>
                                <a:pt x="178998" y="396815"/>
                                <a:pt x="357997" y="327804"/>
                                <a:pt x="465827" y="250166"/>
                              </a:cubicBezTo>
                              <a:cubicBezTo>
                                <a:pt x="573657" y="172528"/>
                                <a:pt x="610319" y="86264"/>
                                <a:pt x="646981" y="0"/>
                              </a:cubicBezTo>
                            </a:path>
                          </a:pathLst>
                        </a:custGeom>
                        <a:noFill/>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B7C357" id="Freeform 538" o:spid="_x0000_s1026" style="position:absolute;margin-left:105.3pt;margin-top:.75pt;width:50.95pt;height:36.7pt;z-index:251677184;visibility:visible;mso-wrap-style:square;mso-wrap-distance-left:9pt;mso-wrap-distance-top:0;mso-wrap-distance-right:9pt;mso-wrap-distance-bottom:0;mso-position-horizontal:absolute;mso-position-horizontal-relative:text;mso-position-vertical:absolute;mso-position-vertical-relative:text;v-text-anchor:middle" coordsize="646981,4658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" path="m,465827c178998,396815,357997,327804,465827,250166,573657,172528,610319,86264,646981,e" filled="f" strokecolor="black [3200]" strokeweight=".5pt">
                <v:stroke endarrow="block" joinstyle="miter"/>
                <v:path arrowok="t" o:connecttype="custom" o:connectlocs="0,465827;465827,250166;646981,0" o:connectangles="0,0,0"/>
              </v:shape>
            </w:pict>
          </mc:Fallback>
        </mc:AlternateContent>
      </w:r>
      <w:r w:rsidR="00DD5E93">
        <w:rPr>
          <w:noProof/>
          <w:lang w:val="en-IE" w:eastAsia="en-IE"/>
        </w:rPr>
        <mc:AlternateContent>
          <mc:Choice Requires="wps">
            <w:drawing>
              <wp:anchor distT="0" distB="0" distL="114300" distR="114300" simplePos="0" relativeHeight="251682304" behindDoc="0" locked="0" layoutInCell="1" allowOverlap="1" wp14:anchorId="0B36B3EF" wp14:editId="2B524FE8">
                <wp:simplePos x="0" y="0"/>
                <wp:positionH relativeFrom="column">
                  <wp:posOffset>2734574</wp:posOffset>
                </wp:positionH>
                <wp:positionV relativeFrom="paragraph">
                  <wp:posOffset>26574</wp:posOffset>
                </wp:positionV>
                <wp:extent cx="708324" cy="1608627"/>
                <wp:effectExtent l="0" t="38100" r="0" b="67945"/>
                <wp:wrapNone/>
                <wp:docPr id="541" name="Freeform 541"/>
                <wp:cNvGraphicFramePr/>
                <a:graphic xmlns:a="http://schemas.openxmlformats.org/drawingml/2006/main">
                  <a:graphicData uri="http://schemas.microsoft.com/office/word/2010/wordprocessingShape">
                    <wps:wsp>
                      <wps:cNvSpPr/>
                      <wps:spPr>
                        <a:xfrm rot="11029632">
                          <a:off x="0" y="0"/>
                          <a:ext cx="708324" cy="1608627"/>
                        </a:xfrm>
                        <a:custGeom>
                          <a:avLst/>
                          <a:gdLst>
                            <a:gd name="connsiteX0" fmla="*/ 601856 w 601856"/>
                            <a:gd name="connsiteY0" fmla="*/ 1794294 h 1794294"/>
                            <a:gd name="connsiteX1" fmla="*/ 67018 w 601856"/>
                            <a:gd name="connsiteY1" fmla="*/ 957532 h 1794294"/>
                            <a:gd name="connsiteX2" fmla="*/ 23886 w 601856"/>
                            <a:gd name="connsiteY2" fmla="*/ 0 h 1794294"/>
                          </a:gdLst>
                          <a:ahLst/>
                          <a:cxnLst>
                            <a:cxn ang="0">
                              <a:pos x="connsiteX0" y="connsiteY0"/>
                            </a:cxn>
                            <a:cxn ang="0">
                              <a:pos x="connsiteX1" y="connsiteY1"/>
                            </a:cxn>
                            <a:cxn ang="0">
                              <a:pos x="connsiteX2" y="connsiteY2"/>
                            </a:cxn>
                          </a:cxnLst>
                          <a:rect l="l" t="t" r="r" b="b"/>
                          <a:pathLst>
                            <a:path w="601856" h="1794294">
                              <a:moveTo>
                                <a:pt x="601856" y="1794294"/>
                              </a:moveTo>
                              <a:cubicBezTo>
                                <a:pt x="382601" y="1525437"/>
                                <a:pt x="163346" y="1256581"/>
                                <a:pt x="67018" y="957532"/>
                              </a:cubicBezTo>
                              <a:cubicBezTo>
                                <a:pt x="-29310" y="658483"/>
                                <a:pt x="-555" y="142336"/>
                                <a:pt x="23886" y="0"/>
                              </a:cubicBezTo>
                            </a:path>
                          </a:pathLst>
                        </a:custGeom>
                        <a:noFill/>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E98139E" id="Freeform 541" o:spid="_x0000_s1026" style="position:absolute;margin-left:215.3pt;margin-top:2.1pt;width:55.75pt;height:126.65pt;rotation:-11545661fd;z-index:251682304;visibility:visible;mso-wrap-style:square;mso-wrap-distance-left:9pt;mso-wrap-distance-top:0;mso-wrap-distance-right:9pt;mso-wrap-distance-bottom:0;mso-position-horizontal:absolute;mso-position-horizontal-relative:text;mso-position-vertical:absolute;mso-position-vertical-relative:text;v-text-anchor:middle" coordsize="601856,1794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" path="m601856,1794294c382601,1525437,163346,1256581,67018,957532,-29310,658483,-555,142336,23886,e" filled="f" strokecolor="black [3200]" strokeweight=".5pt">
                <v:stroke endarrow="block" joinstyle="miter"/>
                <v:path arrowok="t" o:connecttype="custom" o:connectlocs="708324,1608627;78873,858450;28111,0" o:connectangles="0,0,0"/>
              </v:shape>
            </w:pict>
          </mc:Fallback>
        </mc:AlternateContent>
      </w:r>
    </w:p>
    <w:p w14:paraId="3091FBD2" w14:textId="5AE1F92D" w:rsidR="0070582C" w:rsidRDefault="009300D4" w:rsidP="0070582C">
      <w:r>
        <w:rPr>
          <w:noProof/>
          <w:lang w:val="en-IE" w:eastAsia="en-IE"/>
        </w:rPr>
        <mc:AlternateContent>
          <mc:Choice Requires="wps">
            <w:drawing>
              <wp:anchor distT="45720" distB="45720" distL="114300" distR="114300" simplePos="0" relativeHeight="251706880" behindDoc="0" locked="0" layoutInCell="1" allowOverlap="1" wp14:anchorId="07843BEE" wp14:editId="0FD02FA1">
                <wp:simplePos x="0" y="0"/>
                <wp:positionH relativeFrom="column">
                  <wp:posOffset>3013842</wp:posOffset>
                </wp:positionH>
                <wp:positionV relativeFrom="paragraph">
                  <wp:posOffset>590813</wp:posOffset>
                </wp:positionV>
                <wp:extent cx="868045" cy="269875"/>
                <wp:effectExtent l="0" t="0" r="0" b="0"/>
                <wp:wrapSquare wrapText="bothSides"/>
                <wp:docPr id="5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8045" cy="269875"/>
                        </a:xfrm>
                        <a:prstGeom prst="rect">
                          <a:avLst/>
                        </a:prstGeom>
                        <a:solidFill>
                          <a:srgbClr val="FFFFFF">
                            <a:alpha val="0"/>
                          </a:srgbClr>
                        </a:solidFill>
                        <a:ln w="9525">
                          <a:noFill/>
                          <a:miter lim="800000"/>
                          <a:headEnd/>
                          <a:tailEnd/>
                        </a:ln>
                      </wps:spPr>
                      <wps:txbx>
                        <w:txbxContent>
                          <w:p w14:paraId="0AD16806" w14:textId="77777777" w:rsidR="005404A0" w:rsidRPr="00DD5E93" w:rsidRDefault="005404A0" w:rsidP="009300D4">
                            <w:pPr>
                              <w:rPr>
                                <w:sz w:val="16"/>
                                <w:szCs w:val="16"/>
                                <w:lang w:val="en-IE"/>
                              </w:rPr>
                            </w:pPr>
                            <w:r>
                              <w:rPr>
                                <w:sz w:val="16"/>
                                <w:szCs w:val="16"/>
                                <w:lang w:val="en-IE"/>
                              </w:rPr>
                              <w:t>Patient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843BEE" id="_x0000_s1369" type="#_x0000_t202" style="position:absolute;margin-left:237.3pt;margin-top:46.5pt;width:68.35pt;height:21.25pt;z-index:251706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" stroked="f">
                <v:fill opacity="0"/>
                <v:textbox>
                  <w:txbxContent>
                    <w:p w14:paraId="0AD16806" w14:textId="77777777" w:rsidR="005404A0" w:rsidRPr="00DD5E93" w:rsidRDefault="005404A0" w:rsidP="009300D4">
                      <w:pPr>
                        <w:rPr>
                          <w:sz w:val="16"/>
                          <w:szCs w:val="16"/>
                          <w:lang w:val="en-IE"/>
                        </w:rPr>
                      </w:pPr>
                      <w:r>
                        <w:rPr>
                          <w:sz w:val="16"/>
                          <w:szCs w:val="16"/>
                          <w:lang w:val="en-IE"/>
                        </w:rPr>
                        <w:t>Patient Details</w:t>
                      </w:r>
                    </w:p>
                  </w:txbxContent>
                </v:textbox>
                <w10:wrap type="square"/>
              </v:shape>
            </w:pict>
          </mc:Fallback>
        </mc:AlternateContent>
      </w:r>
      <w:r>
        <w:rPr>
          <w:noProof/>
          <w:lang w:val="en-IE" w:eastAsia="en-IE"/>
        </w:rPr>
        <mc:AlternateContent>
          <mc:Choice Requires="wps">
            <w:drawing>
              <wp:anchor distT="45720" distB="45720" distL="114300" distR="114300" simplePos="0" relativeHeight="251705856" behindDoc="0" locked="0" layoutInCell="1" allowOverlap="1" wp14:anchorId="2EE2931C" wp14:editId="40BFFDBE">
                <wp:simplePos x="0" y="0"/>
                <wp:positionH relativeFrom="column">
                  <wp:posOffset>1630045</wp:posOffset>
                </wp:positionH>
                <wp:positionV relativeFrom="paragraph">
                  <wp:posOffset>801370</wp:posOffset>
                </wp:positionV>
                <wp:extent cx="868045" cy="269875"/>
                <wp:effectExtent l="0" t="0" r="0" b="0"/>
                <wp:wrapSquare wrapText="bothSides"/>
                <wp:docPr id="5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8045" cy="269875"/>
                        </a:xfrm>
                        <a:prstGeom prst="rect">
                          <a:avLst/>
                        </a:prstGeom>
                        <a:solidFill>
                          <a:srgbClr val="FFFFFF">
                            <a:alpha val="0"/>
                          </a:srgbClr>
                        </a:solidFill>
                        <a:ln w="9525">
                          <a:noFill/>
                          <a:miter lim="800000"/>
                          <a:headEnd/>
                          <a:tailEnd/>
                        </a:ln>
                      </wps:spPr>
                      <wps:txbx>
                        <w:txbxContent>
                          <w:p w14:paraId="524A7A37" w14:textId="77777777" w:rsidR="005404A0" w:rsidRPr="00DD5E93" w:rsidRDefault="005404A0" w:rsidP="009300D4">
                            <w:pPr>
                              <w:rPr>
                                <w:sz w:val="16"/>
                                <w:szCs w:val="16"/>
                                <w:lang w:val="en-IE"/>
                              </w:rPr>
                            </w:pPr>
                            <w:r>
                              <w:rPr>
                                <w:sz w:val="16"/>
                                <w:szCs w:val="16"/>
                                <w:lang w:val="en-IE"/>
                              </w:rPr>
                              <w:t>Patient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E2931C" id="_x0000_s1370" type="#_x0000_t202" style="position:absolute;margin-left:128.35pt;margin-top:63.1pt;width:68.35pt;height:21.25pt;z-index:251705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" stroked="f">
                <v:fill opacity="0"/>
                <v:textbox>
                  <w:txbxContent>
                    <w:p w14:paraId="524A7A37" w14:textId="77777777" w:rsidR="005404A0" w:rsidRPr="00DD5E93" w:rsidRDefault="005404A0" w:rsidP="009300D4">
                      <w:pPr>
                        <w:rPr>
                          <w:sz w:val="16"/>
                          <w:szCs w:val="16"/>
                          <w:lang w:val="en-IE"/>
                        </w:rPr>
                      </w:pPr>
                      <w:r>
                        <w:rPr>
                          <w:sz w:val="16"/>
                          <w:szCs w:val="16"/>
                          <w:lang w:val="en-IE"/>
                        </w:rPr>
                        <w:t>Patient Details</w:t>
                      </w:r>
                    </w:p>
                  </w:txbxContent>
                </v:textbox>
                <w10:wrap type="square"/>
              </v:shape>
            </w:pict>
          </mc:Fallback>
        </mc:AlternateContent>
      </w:r>
      <w:r>
        <w:rPr>
          <w:noProof/>
          <w:lang w:val="en-IE" w:eastAsia="en-IE"/>
        </w:rPr>
        <mc:AlternateContent>
          <mc:Choice Requires="wps">
            <w:drawing>
              <wp:anchor distT="45720" distB="45720" distL="114300" distR="114300" simplePos="0" relativeHeight="251704832" behindDoc="0" locked="0" layoutInCell="1" allowOverlap="1" wp14:anchorId="028F856B" wp14:editId="20763C17">
                <wp:simplePos x="0" y="0"/>
                <wp:positionH relativeFrom="column">
                  <wp:posOffset>1337094</wp:posOffset>
                </wp:positionH>
                <wp:positionV relativeFrom="paragraph">
                  <wp:posOffset>2804304</wp:posOffset>
                </wp:positionV>
                <wp:extent cx="1198880" cy="269875"/>
                <wp:effectExtent l="0" t="0" r="0" b="0"/>
                <wp:wrapSquare wrapText="bothSides"/>
                <wp:docPr id="5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8880" cy="269875"/>
                        </a:xfrm>
                        <a:prstGeom prst="rect">
                          <a:avLst/>
                        </a:prstGeom>
                        <a:solidFill>
                          <a:srgbClr val="FFFFFF">
                            <a:alpha val="0"/>
                          </a:srgbClr>
                        </a:solidFill>
                        <a:ln w="9525">
                          <a:noFill/>
                          <a:miter lim="800000"/>
                          <a:headEnd/>
                          <a:tailEnd/>
                        </a:ln>
                      </wps:spPr>
                      <wps:txbx>
                        <w:txbxContent>
                          <w:p w14:paraId="2B66159B" w14:textId="51194A76" w:rsidR="005404A0" w:rsidRPr="00DD5E93" w:rsidRDefault="005404A0" w:rsidP="009300D4">
                            <w:pPr>
                              <w:rPr>
                                <w:sz w:val="16"/>
                                <w:szCs w:val="16"/>
                                <w:lang w:val="en-IE"/>
                              </w:rPr>
                            </w:pPr>
                            <w:r>
                              <w:rPr>
                                <w:sz w:val="16"/>
                                <w:szCs w:val="16"/>
                                <w:lang w:val="en-IE"/>
                              </w:rPr>
                              <w:t>Amend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8F856B" id="_x0000_s1371" type="#_x0000_t202" style="position:absolute;margin-left:105.3pt;margin-top:220.8pt;width:94.4pt;height:21.25pt;z-index:251704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" stroked="f">
                <v:fill opacity="0"/>
                <v:textbox>
                  <w:txbxContent>
                    <w:p w14:paraId="2B66159B" w14:textId="51194A76" w:rsidR="005404A0" w:rsidRPr="00DD5E93" w:rsidRDefault="005404A0" w:rsidP="009300D4">
                      <w:pPr>
                        <w:rPr>
                          <w:sz w:val="16"/>
                          <w:szCs w:val="16"/>
                          <w:lang w:val="en-IE"/>
                        </w:rPr>
                      </w:pPr>
                      <w:r>
                        <w:rPr>
                          <w:sz w:val="16"/>
                          <w:szCs w:val="16"/>
                          <w:lang w:val="en-IE"/>
                        </w:rPr>
                        <w:t>Amend Details</w:t>
                      </w:r>
                    </w:p>
                  </w:txbxContent>
                </v:textbox>
                <w10:wrap type="square"/>
              </v:shape>
            </w:pict>
          </mc:Fallback>
        </mc:AlternateContent>
      </w:r>
      <w:r w:rsidR="00DD5E93">
        <w:rPr>
          <w:noProof/>
          <w:lang w:val="en-IE" w:eastAsia="en-IE"/>
        </w:rPr>
        <mc:AlternateContent>
          <mc:Choice Requires="wpg">
            <w:drawing>
              <wp:anchor distT="0" distB="0" distL="114300" distR="114300" simplePos="0" relativeHeight="251683328" behindDoc="0" locked="0" layoutInCell="1" allowOverlap="1" wp14:anchorId="17BFBFA9" wp14:editId="72EBFE91">
                <wp:simplePos x="0" y="0"/>
                <wp:positionH relativeFrom="column">
                  <wp:posOffset>1889185</wp:posOffset>
                </wp:positionH>
                <wp:positionV relativeFrom="paragraph">
                  <wp:posOffset>1371217</wp:posOffset>
                </wp:positionV>
                <wp:extent cx="692150" cy="1098550"/>
                <wp:effectExtent l="0" t="0" r="31750" b="25400"/>
                <wp:wrapNone/>
                <wp:docPr id="513" name="Group 513"/>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514" name="Rounded Rectangle 514"/>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5" name="Straight Connector 515"/>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516" name="Text Box 235"/>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8F5510" w14:textId="5F09F580" w:rsidR="005404A0" w:rsidRDefault="005404A0" w:rsidP="00716BEA">
                              <w:pPr>
                                <w:jc w:val="center"/>
                                <w:rPr>
                                  <w:sz w:val="16"/>
                                  <w:szCs w:val="16"/>
                                </w:rPr>
                              </w:pPr>
                              <w:r>
                                <w:rPr>
                                  <w:sz w:val="16"/>
                                  <w:szCs w:val="16"/>
                                </w:rPr>
                                <w:t>P1.2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7" name="Text Box 448"/>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F26FCEF" w14:textId="43E74711" w:rsidR="005404A0" w:rsidRPr="0079157F" w:rsidRDefault="005404A0" w:rsidP="00716BEA">
                              <w:pPr>
                                <w:spacing w:after="0"/>
                                <w:jc w:val="center"/>
                                <w:rPr>
                                  <w:sz w:val="16"/>
                                  <w:szCs w:val="16"/>
                                </w:rPr>
                              </w:pPr>
                              <w:r w:rsidRPr="0079157F">
                                <w:rPr>
                                  <w:sz w:val="16"/>
                                  <w:szCs w:val="16"/>
                                </w:rPr>
                                <w:t>Amend Patient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7BFBFA9" id="Group 513" o:spid="_x0000_s1372" style="position:absolute;margin-left:148.75pt;margin-top:107.95pt;width:54.5pt;height:86.5pt;z-index:251683328"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">
                <v:roundrect id="Rounded Rectangle 514" o:spid="_x0000_s1373" style="position:absolute;width:6921;height:109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2ElMQA&#10;AADcAAAADwAAAGRycy9kb3ducmV2LnhtbESPQWsCMRSE74L/ITyhF6lZW5VlaxSRFnqqXS09PzbP&#10;zermZUlS3f77RhB6HGbmG2a57m0rLuRD41jBdJKBIK6cbrhW8HV4e8xBhIissXVMCn4pwHo1HCyx&#10;0O7KJV32sRYJwqFABSbGrpAyVIYshonriJN3dN5iTNLXUnu8Jrht5VOWLaTFhtOCwY62hqrz/scq&#10;CJU2H7vzyY8pn+ffwbx+PpeZUg+jfvMCIlIf/8P39rtWMJ/O4HYmHQ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4NhJTEAAAA3AAAAA8AAAAAAAAAAAAAAAAAmAIAAGRycy9k&#10;b3ducmV2LnhtbFBLBQYAAAAABAAEAPUAAACJAwAAAAA=&#10;" filled="f" strokecolor="black [3213]" strokeweight="1.5pt">
                  <v:stroke joinstyle="miter"/>
                </v:roundrect>
                <v:line id="Straight Connector 515" o:spid="_x0000_s1374" style="position:absolute;flip:y;visibility:visible;mso-wrap-style:square" from="0,3556" to="6921,3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Hu1MUAAADcAAAADwAAAGRycy9kb3ducmV2LnhtbESPT2vCQBTE74V+h+UJ3urGQKxEV5FW&#10;xUtL67/zM/vMhmbfhuwa02/fLRR6HGbmN8x82dtadNT6yrGC8SgBQVw4XXGp4HjYPE1B+ICssXZM&#10;Cr7Jw3Lx+DDHXLs7f1K3D6WIEPY5KjAhNLmUvjBk0Y9cQxy9q2sthijbUuoW7xFua5kmyURarDgu&#10;GGzoxVDxtb9ZBSfTSXx/e16fL9tOvqZZ+lFuU6WGg341AxGoD//hv/ZOK8jGGfyeiUdAL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hHu1MUAAADcAAAADwAAAAAAAAAA&#10;AAAAAAChAgAAZHJzL2Rvd25yZXYueG1sUEsFBgAAAAAEAAQA+QAAAJMDAAAAAA==&#10;" strokecolor="black [3213]" strokeweight="1.5pt">
                  <v:stroke joinstyle="miter"/>
                </v:line>
                <v:shape id="Text Box 235" o:spid="_x0000_s1375" type="#_x0000_t202" style="position:absolute;left:1333;top:571;width:4763;height:2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cNKMcA&#10;AADcAAAADwAAAGRycy9kb3ducmV2LnhtbESPQWvCQBSE74X+h+UJvdVNhIikbkIISEtpD1ovvb1m&#10;n0kw+zbNbmP013cFweMwM98w63wynRhpcK1lBfE8AkFcWd1yrWD/tXlegXAeWWNnmRScyUGePT6s&#10;MdX2xFsad74WAcIuRQWN930qpasaMujmticO3sEOBn2QQy31gKcAN51cRNFSGmw5LDTYU9lQddz9&#10;GQXv5eYTtz8Ls7p05evHoeh/99+JUk+zqXgB4Wny9/Ct/aYVJPESrmfCEZ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dnDSjHAAAA3AAAAA8AAAAAAAAAAAAAAAAAmAIAAGRy&#10;cy9kb3ducmV2LnhtbFBLBQYAAAAABAAEAPUAAACMAwAAAAA=&#10;" filled="f" stroked="f" strokeweight=".5pt">
                  <v:textbox>
                    <w:txbxContent>
                      <w:p w14:paraId="128F5510" w14:textId="5F09F580" w:rsidR="005404A0" w:rsidRDefault="005404A0" w:rsidP="00716BEA">
                        <w:pPr>
                          <w:jc w:val="center"/>
                          <w:rPr>
                            <w:sz w:val="16"/>
                            <w:szCs w:val="16"/>
                          </w:rPr>
                        </w:pPr>
                        <w:r>
                          <w:rPr>
                            <w:sz w:val="16"/>
                            <w:szCs w:val="16"/>
                          </w:rPr>
                          <w:t>P1.2</w:t>
                        </w:r>
                      </w:p>
                    </w:txbxContent>
                  </v:textbox>
                </v:shape>
                <v:shape id="Text Box 448" o:spid="_x0000_s1376" type="#_x0000_t202" style="position:absolute;left:508;top:4191;width:5905;height:5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dTsYA&#10;AADcAAAADwAAAGRycy9kb3ducmV2LnhtbESPQWvCQBSE70L/w/IKXqRuVKwSXaWItqW3GrX09sg+&#10;k9Ds25Bdk/jv3YLgcZiZb5jlujOlaKh2hWUFo2EEgji1uuBMwSHZvcxBOI+ssbRMCq7kYL166i0x&#10;1rblb2r2PhMBwi5GBbn3VSylS3My6Ia2Ig7e2dYGfZB1JnWNbYCbUo6j6FUaLDgs5FjRJqf0b38x&#10;Cn4H2c+X696P7WQ6qbYfTTI76USp/nP3tgDhqfOP8L39qRVMRzP4PxOO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o+dTsYAAADcAAAADwAAAAAAAAAAAAAAAACYAgAAZHJz&#10;L2Rvd25yZXYueG1sUEsFBgAAAAAEAAQA9QAAAIsDAAAAAA==&#10;" fillcolor="white [3201]" stroked="f" strokeweight=".5pt">
                  <v:textbox>
                    <w:txbxContent>
                      <w:p w14:paraId="7F26FCEF" w14:textId="43E74711" w:rsidR="005404A0" w:rsidRPr="0079157F" w:rsidRDefault="005404A0" w:rsidP="00716BEA">
                        <w:pPr>
                          <w:spacing w:after="0"/>
                          <w:jc w:val="center"/>
                          <w:rPr>
                            <w:sz w:val="16"/>
                            <w:szCs w:val="16"/>
                          </w:rPr>
                        </w:pPr>
                        <w:r w:rsidRPr="0079157F">
                          <w:rPr>
                            <w:sz w:val="16"/>
                            <w:szCs w:val="16"/>
                          </w:rPr>
                          <w:t>Amend Patient</w:t>
                        </w:r>
                      </w:p>
                    </w:txbxContent>
                  </v:textbox>
                </v:shape>
              </v:group>
            </w:pict>
          </mc:Fallback>
        </mc:AlternateContent>
      </w:r>
      <w:r w:rsidR="00DD5E93">
        <w:rPr>
          <w:noProof/>
          <w:lang w:val="en-IE" w:eastAsia="en-IE"/>
        </w:rPr>
        <mc:AlternateContent>
          <mc:Choice Requires="wpg">
            <w:drawing>
              <wp:anchor distT="0" distB="0" distL="114300" distR="114300" simplePos="0" relativeHeight="251684352" behindDoc="0" locked="0" layoutInCell="1" allowOverlap="1" wp14:anchorId="3887D550" wp14:editId="6291F410">
                <wp:simplePos x="0" y="0"/>
                <wp:positionH relativeFrom="column">
                  <wp:posOffset>3183147</wp:posOffset>
                </wp:positionH>
                <wp:positionV relativeFrom="paragraph">
                  <wp:posOffset>1371217</wp:posOffset>
                </wp:positionV>
                <wp:extent cx="692150" cy="1098550"/>
                <wp:effectExtent l="0" t="0" r="31750" b="25400"/>
                <wp:wrapNone/>
                <wp:docPr id="528" name="Group 528"/>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529" name="Rounded Rectangle 529"/>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0" name="Straight Connector 530"/>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531" name="Text Box 235"/>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3CD8DA" w14:textId="25247B93" w:rsidR="005404A0" w:rsidRDefault="005404A0" w:rsidP="00716BEA">
                              <w:pPr>
                                <w:jc w:val="center"/>
                                <w:rPr>
                                  <w:sz w:val="16"/>
                                  <w:szCs w:val="16"/>
                                </w:rPr>
                              </w:pPr>
                              <w:r>
                                <w:rPr>
                                  <w:sz w:val="16"/>
                                  <w:szCs w:val="16"/>
                                </w:rPr>
                                <w:t>P1.4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2" name="Text Box 448"/>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3F8B479" w14:textId="24B87800" w:rsidR="005404A0" w:rsidRPr="0079157F" w:rsidRDefault="005404A0" w:rsidP="00716BEA">
                              <w:pPr>
                                <w:spacing w:after="0"/>
                                <w:jc w:val="center"/>
                                <w:rPr>
                                  <w:sz w:val="16"/>
                                  <w:szCs w:val="16"/>
                                </w:rPr>
                              </w:pPr>
                              <w:r w:rsidRPr="0079157F">
                                <w:rPr>
                                  <w:sz w:val="16"/>
                                  <w:szCs w:val="16"/>
                                </w:rPr>
                                <w:t>List Patients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887D550" id="Group 528" o:spid="_x0000_s1377" style="position:absolute;margin-left:250.65pt;margin-top:107.95pt;width:54.5pt;height:86.5pt;z-index:251684352"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">
                <v:roundrect id="Rounded Rectangle 529" o:spid="_x0000_s1378" style="position:absolute;width:6921;height:109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Dht8QA&#10;AADcAAAADwAAAGRycy9kb3ducmV2LnhtbESPQWsCMRSE74L/ITyhF9GsFst2axQpLfRUu1p6fmye&#10;m9XNy5Kkuv33jSB4HGbmG2a57m0rzuRD41jBbJqBIK6cbrhW8L1/n+QgQkTW2DomBX8UYL0aDpZY&#10;aHfhks67WIsE4VCgAhNjV0gZKkMWw9R1xMk7OG8xJulrqT1eEty2cp5lT9Jiw2nBYEevhqrT7tcq&#10;CJU2n9vT0Y8pX+Q/wbx9PZaZUg+jfvMCIlIf7+Fb+0MrWMyf4XomHQ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g4bfEAAAA3AAAAA8AAAAAAAAAAAAAAAAAmAIAAGRycy9k&#10;b3ducmV2LnhtbFBLBQYAAAAABAAEAPUAAACJAwAAAAA=&#10;" filled="f" strokecolor="black [3213]" strokeweight="1.5pt">
                  <v:stroke joinstyle="miter"/>
                </v:roundrect>
                <v:line id="Straight Connector 530" o:spid="_x0000_s1379" style="position:absolute;flip:y;visibility:visible;mso-wrap-style:square" from="0,3556" to="6921,3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MRLMIAAADcAAAADwAAAGRycy9kb3ducmV2LnhtbERPyW7CMBC9V+o/WFOJGzhNBUUpBlVQ&#10;EBdQWc/TeBpHjcdRbEL4e3xA6vHp7ZNZZyvRUuNLxwpeBwkI4tzpkgsFx8OyPwbhA7LGyjEpuJGH&#10;2fT5aYKZdlfeUbsPhYgh7DNUYEKoMyl9bsiiH7iaOHK/rrEYImwKqRu8xnBbyTRJRtJiybHBYE1z&#10;Q/nf/mIVnEwrcbt5/zr/rFq5SIfpd7FKleq9dJ8fIAJ14V/8cK+1guFbnB/PxCMgp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dMRLMIAAADcAAAADwAAAAAAAAAAAAAA&#10;AAChAgAAZHJzL2Rvd25yZXYueG1sUEsFBgAAAAAEAAQA+QAAAJADAAAAAA==&#10;" strokecolor="black [3213]" strokeweight="1.5pt">
                  <v:stroke joinstyle="miter"/>
                </v:line>
                <v:shape id="Text Box 235" o:spid="_x0000_s1380" type="#_x0000_t202" style="position:absolute;left:1333;top:571;width:4763;height:2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vJPMcA&#10;AADcAAAADwAAAGRycy9kb3ducmV2LnhtbESPQWvCQBSE74X+h+UJvdVNLEpIXUMIBEtpD1ovvb1m&#10;n0kw+zbNrpr6692C4HGYmW+YZTaaTpxocK1lBfE0AkFcWd1yrWD3VT4nIJxH1thZJgV/5CBbPT4s&#10;MdX2zBs6bX0tAoRdigoa7/tUSlc1ZNBNbU8cvL0dDPogh1rqAc8Bbjo5i6KFNNhyWGiwp6Kh6rA9&#10;GgXvRfmJm5+ZSS5dsf7Y5/3v7nuu1NNkzF9BeBr9PXxrv2kF85cY/s+EIy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M7yTzHAAAA3AAAAA8AAAAAAAAAAAAAAAAAmAIAAGRy&#10;cy9kb3ducmV2LnhtbFBLBQYAAAAABAAEAPUAAACMAwAAAAA=&#10;" filled="f" stroked="f" strokeweight=".5pt">
                  <v:textbox>
                    <w:txbxContent>
                      <w:p w14:paraId="1A3CD8DA" w14:textId="25247B93" w:rsidR="005404A0" w:rsidRDefault="005404A0" w:rsidP="00716BEA">
                        <w:pPr>
                          <w:jc w:val="center"/>
                          <w:rPr>
                            <w:sz w:val="16"/>
                            <w:szCs w:val="16"/>
                          </w:rPr>
                        </w:pPr>
                        <w:r>
                          <w:rPr>
                            <w:sz w:val="16"/>
                            <w:szCs w:val="16"/>
                          </w:rPr>
                          <w:t>P1.4</w:t>
                        </w:r>
                      </w:p>
                    </w:txbxContent>
                  </v:textbox>
                </v:shape>
                <v:shape id="Text Box 448" o:spid="_x0000_s1381" type="#_x0000_t202" style="position:absolute;left:508;top:4191;width:5905;height:5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1itsYA&#10;AADcAAAADwAAAGRycy9kb3ducmV2LnhtbESPT2vCQBTE74V+h+UVeim60aCW6CoirYo3Tf/Q2yP7&#10;TILZtyG7TeK3d4VCj8PM/IZZrHpTiZYaV1pWMBpGIIgzq0vOFXyk74NXEM4ja6wsk4IrOVgtHx8W&#10;mGjb8ZHak89FgLBLUEHhfZ1I6bKCDLqhrYmDd7aNQR9kk0vdYBfgppLjKJpKgyWHhQJr2hSUXU6/&#10;RsHPS/59cP32s4sncf22a9PZl06Ven7q13MQnnr/H/5r77WCSTyG+5lwBOTy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U1itsYAAADcAAAADwAAAAAAAAAAAAAAAACYAgAAZHJz&#10;L2Rvd25yZXYueG1sUEsFBgAAAAAEAAQA9QAAAIsDAAAAAA==&#10;" fillcolor="white [3201]" stroked="f" strokeweight=".5pt">
                  <v:textbox>
                    <w:txbxContent>
                      <w:p w14:paraId="63F8B479" w14:textId="24B87800" w:rsidR="005404A0" w:rsidRPr="0079157F" w:rsidRDefault="005404A0" w:rsidP="00716BEA">
                        <w:pPr>
                          <w:spacing w:after="0"/>
                          <w:jc w:val="center"/>
                          <w:rPr>
                            <w:sz w:val="16"/>
                            <w:szCs w:val="16"/>
                          </w:rPr>
                        </w:pPr>
                        <w:r w:rsidRPr="0079157F">
                          <w:rPr>
                            <w:sz w:val="16"/>
                            <w:szCs w:val="16"/>
                          </w:rPr>
                          <w:t>List Patients</w:t>
                        </w:r>
                      </w:p>
                    </w:txbxContent>
                  </v:textbox>
                </v:shape>
              </v:group>
            </w:pict>
          </mc:Fallback>
        </mc:AlternateContent>
      </w:r>
      <w:r w:rsidR="00DD5E93">
        <w:rPr>
          <w:noProof/>
          <w:lang w:val="en-IE" w:eastAsia="en-IE"/>
        </w:rPr>
        <mc:AlternateContent>
          <mc:Choice Requires="wps">
            <w:drawing>
              <wp:anchor distT="0" distB="0" distL="114300" distR="114300" simplePos="0" relativeHeight="251685376" behindDoc="0" locked="0" layoutInCell="1" allowOverlap="1" wp14:anchorId="3835FA1E" wp14:editId="144CFF87">
                <wp:simplePos x="0" y="0"/>
                <wp:positionH relativeFrom="column">
                  <wp:posOffset>500332</wp:posOffset>
                </wp:positionH>
                <wp:positionV relativeFrom="paragraph">
                  <wp:posOffset>2320122</wp:posOffset>
                </wp:positionV>
                <wp:extent cx="793750" cy="279400"/>
                <wp:effectExtent l="0" t="0" r="25400" b="25400"/>
                <wp:wrapNone/>
                <wp:docPr id="539" name="Rectangle 539"/>
                <wp:cNvGraphicFramePr/>
                <a:graphic xmlns:a="http://schemas.openxmlformats.org/drawingml/2006/main">
                  <a:graphicData uri="http://schemas.microsoft.com/office/word/2010/wordprocessingShape">
                    <wps:wsp>
                      <wps:cNvSpPr/>
                      <wps:spPr>
                        <a:xfrm>
                          <a:off x="0" y="0"/>
                          <a:ext cx="793750" cy="279400"/>
                        </a:xfrm>
                        <a:prstGeom prst="rect">
                          <a:avLst/>
                        </a:prstGeom>
                        <a:solidFill>
                          <a:schemeClr val="bg1">
                            <a:lumMod val="8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273B0F" w14:textId="77777777" w:rsidR="005404A0" w:rsidRPr="0070177E" w:rsidRDefault="005404A0" w:rsidP="00716BEA">
                            <w:pPr>
                              <w:jc w:val="center"/>
                              <w:rPr>
                                <w:color w:val="000000" w:themeColor="text1"/>
                                <w:sz w:val="16"/>
                                <w:szCs w:val="16"/>
                                <w:lang w:val="en-IE"/>
                              </w:rPr>
                            </w:pPr>
                            <w:r>
                              <w:rPr>
                                <w:color w:val="000000" w:themeColor="text1"/>
                                <w:sz w:val="16"/>
                                <w:szCs w:val="16"/>
                                <w:lang w:val="en-IE"/>
                              </w:rPr>
                              <w:t>Patient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35FA1E" id="Rectangle 539" o:spid="_x0000_s1382" style="position:absolute;margin-left:39.4pt;margin-top:182.7pt;width:62.5pt;height:22pt;z-index:251685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" fillcolor="#d8d8d8 [2732]" strokecolor="black [3213]" strokeweight="1.5pt">
                <v:textbox>
                  <w:txbxContent>
                    <w:p w14:paraId="12273B0F" w14:textId="77777777" w:rsidR="005404A0" w:rsidRPr="0070177E" w:rsidRDefault="005404A0" w:rsidP="00716BEA">
                      <w:pPr>
                        <w:jc w:val="center"/>
                        <w:rPr>
                          <w:color w:val="000000" w:themeColor="text1"/>
                          <w:sz w:val="16"/>
                          <w:szCs w:val="16"/>
                          <w:lang w:val="en-IE"/>
                        </w:rPr>
                      </w:pPr>
                      <w:r>
                        <w:rPr>
                          <w:color w:val="000000" w:themeColor="text1"/>
                          <w:sz w:val="16"/>
                          <w:szCs w:val="16"/>
                          <w:lang w:val="en-IE"/>
                        </w:rPr>
                        <w:t>Patient</w:t>
                      </w:r>
                    </w:p>
                  </w:txbxContent>
                </v:textbox>
              </v:rect>
            </w:pict>
          </mc:Fallback>
        </mc:AlternateContent>
      </w:r>
      <w:r w:rsidR="00DD5E93">
        <w:rPr>
          <w:noProof/>
          <w:lang w:val="en-IE" w:eastAsia="en-IE"/>
        </w:rPr>
        <mc:AlternateContent>
          <mc:Choice Requires="wps">
            <w:drawing>
              <wp:anchor distT="0" distB="0" distL="114300" distR="114300" simplePos="0" relativeHeight="251686400" behindDoc="0" locked="0" layoutInCell="1" allowOverlap="1" wp14:anchorId="6D407FE1" wp14:editId="68F39F3A">
                <wp:simplePos x="0" y="0"/>
                <wp:positionH relativeFrom="column">
                  <wp:posOffset>1233577</wp:posOffset>
                </wp:positionH>
                <wp:positionV relativeFrom="paragraph">
                  <wp:posOffset>2449518</wp:posOffset>
                </wp:positionV>
                <wp:extent cx="940280" cy="356552"/>
                <wp:effectExtent l="0" t="38100" r="50800" b="24765"/>
                <wp:wrapNone/>
                <wp:docPr id="540" name="Freeform 540"/>
                <wp:cNvGraphicFramePr/>
                <a:graphic xmlns:a="http://schemas.openxmlformats.org/drawingml/2006/main">
                  <a:graphicData uri="http://schemas.microsoft.com/office/word/2010/wordprocessingShape">
                    <wps:wsp>
                      <wps:cNvSpPr/>
                      <wps:spPr>
                        <a:xfrm>
                          <a:off x="0" y="0"/>
                          <a:ext cx="940280" cy="356552"/>
                        </a:xfrm>
                        <a:custGeom>
                          <a:avLst/>
                          <a:gdLst>
                            <a:gd name="connsiteX0" fmla="*/ 0 w 940280"/>
                            <a:gd name="connsiteY0" fmla="*/ 138023 h 356552"/>
                            <a:gd name="connsiteX1" fmla="*/ 629729 w 940280"/>
                            <a:gd name="connsiteY1" fmla="*/ 353684 h 356552"/>
                            <a:gd name="connsiteX2" fmla="*/ 940280 w 940280"/>
                            <a:gd name="connsiteY2" fmla="*/ 0 h 356552"/>
                          </a:gdLst>
                          <a:ahLst/>
                          <a:cxnLst>
                            <a:cxn ang="0">
                              <a:pos x="connsiteX0" y="connsiteY0"/>
                            </a:cxn>
                            <a:cxn ang="0">
                              <a:pos x="connsiteX1" y="connsiteY1"/>
                            </a:cxn>
                            <a:cxn ang="0">
                              <a:pos x="connsiteX2" y="connsiteY2"/>
                            </a:cxn>
                          </a:cxnLst>
                          <a:rect l="l" t="t" r="r" b="b"/>
                          <a:pathLst>
                            <a:path w="940280" h="356552">
                              <a:moveTo>
                                <a:pt x="0" y="138023"/>
                              </a:moveTo>
                              <a:cubicBezTo>
                                <a:pt x="236508" y="257355"/>
                                <a:pt x="473016" y="376688"/>
                                <a:pt x="629729" y="353684"/>
                              </a:cubicBezTo>
                              <a:cubicBezTo>
                                <a:pt x="786442" y="330680"/>
                                <a:pt x="872707" y="51758"/>
                                <a:pt x="940280" y="0"/>
                              </a:cubicBezTo>
                            </a:path>
                          </a:pathLst>
                        </a:custGeom>
                        <a:noFill/>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9F2F72" id="Freeform 540" o:spid="_x0000_s1026" style="position:absolute;margin-left:97.15pt;margin-top:192.9pt;width:74.05pt;height:28.05pt;z-index:251686400;visibility:visible;mso-wrap-style:square;mso-wrap-distance-left:9pt;mso-wrap-distance-top:0;mso-wrap-distance-right:9pt;mso-wrap-distance-bottom:0;mso-position-horizontal:absolute;mso-position-horizontal-relative:text;mso-position-vertical:absolute;mso-position-vertical-relative:text;v-text-anchor:middle" coordsize="940280,3565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" path="m,138023c236508,257355,473016,376688,629729,353684,786442,330680,872707,51758,940280,e" filled="f" strokecolor="black [3200]" strokeweight=".5pt">
                <v:stroke endarrow="block" joinstyle="miter"/>
                <v:path arrowok="t" o:connecttype="custom" o:connectlocs="0,138023;629729,353684;940280,0" o:connectangles="0,0,0"/>
              </v:shape>
            </w:pict>
          </mc:Fallback>
        </mc:AlternateContent>
      </w:r>
      <w:r w:rsidR="0070582C">
        <w:br w:type="page"/>
      </w:r>
    </w:p>
    <w:p w14:paraId="102546FF" w14:textId="119D642E" w:rsidR="00716BEA" w:rsidRDefault="00716BEA" w:rsidP="00716BEA">
      <w:pPr>
        <w:pStyle w:val="Heading3"/>
        <w:numPr>
          <w:ilvl w:val="2"/>
          <w:numId w:val="12"/>
        </w:numPr>
        <w:rPr>
          <w:color w:val="auto"/>
        </w:rPr>
      </w:pPr>
      <w:bookmarkStart w:id="60" w:name="_Toc406751932"/>
      <w:r w:rsidRPr="00716BEA">
        <w:rPr>
          <w:color w:val="auto"/>
        </w:rPr>
        <w:lastRenderedPageBreak/>
        <w:t>Process P2</w:t>
      </w:r>
      <w:bookmarkEnd w:id="60"/>
    </w:p>
    <w:p w14:paraId="5A637427" w14:textId="09FF1AE3" w:rsidR="00716BEA" w:rsidRDefault="00716BEA" w:rsidP="00716BEA"/>
    <w:p w14:paraId="346BD3D6" w14:textId="075BB253" w:rsidR="00716BEA" w:rsidRDefault="00DD5E93" w:rsidP="00716BEA">
      <w:r>
        <w:rPr>
          <w:rFonts w:ascii="Times New Roman" w:hAnsi="Times New Roman" w:cs="Times New Roman"/>
          <w:noProof/>
          <w:sz w:val="24"/>
          <w:szCs w:val="24"/>
          <w:lang w:val="en-IE" w:eastAsia="en-IE"/>
        </w:rPr>
        <mc:AlternateContent>
          <mc:Choice Requires="wps">
            <w:drawing>
              <wp:anchor distT="0" distB="0" distL="114300" distR="114300" simplePos="0" relativeHeight="251691520" behindDoc="0" locked="0" layoutInCell="1" allowOverlap="1" wp14:anchorId="4CB3AA7D" wp14:editId="65307552">
                <wp:simplePos x="0" y="0"/>
                <wp:positionH relativeFrom="column">
                  <wp:posOffset>5165366</wp:posOffset>
                </wp:positionH>
                <wp:positionV relativeFrom="paragraph">
                  <wp:posOffset>67789</wp:posOffset>
                </wp:positionV>
                <wp:extent cx="793750" cy="279400"/>
                <wp:effectExtent l="0" t="0" r="25400" b="25400"/>
                <wp:wrapNone/>
                <wp:docPr id="561" name="Rectangle 561"/>
                <wp:cNvGraphicFramePr/>
                <a:graphic xmlns:a="http://schemas.openxmlformats.org/drawingml/2006/main">
                  <a:graphicData uri="http://schemas.microsoft.com/office/word/2010/wordprocessingShape">
                    <wps:wsp>
                      <wps:cNvSpPr/>
                      <wps:spPr>
                        <a:xfrm>
                          <a:off x="0" y="0"/>
                          <a:ext cx="793750" cy="279400"/>
                        </a:xfrm>
                        <a:prstGeom prst="rect">
                          <a:avLst/>
                        </a:prstGeom>
                        <a:solidFill>
                          <a:schemeClr val="bg1">
                            <a:lumMod val="8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DF731B" w14:textId="77777777" w:rsidR="005404A0" w:rsidRPr="0070177E" w:rsidRDefault="005404A0" w:rsidP="00DD5E93">
                            <w:pPr>
                              <w:jc w:val="center"/>
                              <w:rPr>
                                <w:color w:val="000000" w:themeColor="text1"/>
                                <w:sz w:val="16"/>
                                <w:szCs w:val="16"/>
                                <w:lang w:val="en-IE"/>
                              </w:rPr>
                            </w:pPr>
                            <w:r>
                              <w:rPr>
                                <w:color w:val="000000" w:themeColor="text1"/>
                                <w:sz w:val="16"/>
                                <w:szCs w:val="16"/>
                                <w:lang w:val="en-IE"/>
                              </w:rPr>
                              <w:t>Doctor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CB3AA7D" id="Rectangle 561" o:spid="_x0000_s1383" style="position:absolute;margin-left:406.7pt;margin-top:5.35pt;width:62.5pt;height:22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" fillcolor="#d8d8d8 [2732]" strokecolor="black [3213]" strokeweight="1.5pt">
                <v:textbox>
                  <w:txbxContent>
                    <w:p w14:paraId="10DF731B" w14:textId="77777777" w:rsidR="005404A0" w:rsidRPr="0070177E" w:rsidRDefault="005404A0" w:rsidP="00DD5E93">
                      <w:pPr>
                        <w:jc w:val="center"/>
                        <w:rPr>
                          <w:color w:val="000000" w:themeColor="text1"/>
                          <w:sz w:val="16"/>
                          <w:szCs w:val="16"/>
                          <w:lang w:val="en-IE"/>
                        </w:rPr>
                      </w:pPr>
                      <w:r>
                        <w:rPr>
                          <w:color w:val="000000" w:themeColor="text1"/>
                          <w:sz w:val="16"/>
                          <w:szCs w:val="16"/>
                          <w:lang w:val="en-IE"/>
                        </w:rPr>
                        <w:t>Doctor</w:t>
                      </w:r>
                    </w:p>
                  </w:txbxContent>
                </v:textbox>
              </v:rect>
            </w:pict>
          </mc:Fallback>
        </mc:AlternateContent>
      </w:r>
      <w:r>
        <w:rPr>
          <w:rFonts w:ascii="Times New Roman" w:hAnsi="Times New Roman" w:cs="Times New Roman"/>
          <w:noProof/>
          <w:sz w:val="24"/>
          <w:szCs w:val="24"/>
          <w:lang w:val="en-IE" w:eastAsia="en-IE"/>
        </w:rPr>
        <mc:AlternateContent>
          <mc:Choice Requires="wps">
            <w:drawing>
              <wp:anchor distT="0" distB="0" distL="114300" distR="114300" simplePos="0" relativeHeight="251689472" behindDoc="0" locked="0" layoutInCell="1" allowOverlap="1" wp14:anchorId="770A369A" wp14:editId="0F11B14B">
                <wp:simplePos x="0" y="0"/>
                <wp:positionH relativeFrom="column">
                  <wp:posOffset>59307</wp:posOffset>
                </wp:positionH>
                <wp:positionV relativeFrom="paragraph">
                  <wp:posOffset>171893</wp:posOffset>
                </wp:positionV>
                <wp:extent cx="793750" cy="279400"/>
                <wp:effectExtent l="0" t="0" r="25400" b="25400"/>
                <wp:wrapNone/>
                <wp:docPr id="557" name="Rectangle 557"/>
                <wp:cNvGraphicFramePr/>
                <a:graphic xmlns:a="http://schemas.openxmlformats.org/drawingml/2006/main">
                  <a:graphicData uri="http://schemas.microsoft.com/office/word/2010/wordprocessingShape">
                    <wps:wsp>
                      <wps:cNvSpPr/>
                      <wps:spPr>
                        <a:xfrm>
                          <a:off x="0" y="0"/>
                          <a:ext cx="793750" cy="279400"/>
                        </a:xfrm>
                        <a:prstGeom prst="rect">
                          <a:avLst/>
                        </a:prstGeom>
                        <a:solidFill>
                          <a:schemeClr val="bg1">
                            <a:lumMod val="8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1C3B48" w14:textId="77777777" w:rsidR="005404A0" w:rsidRPr="0070177E" w:rsidRDefault="005404A0" w:rsidP="00DD5E93">
                            <w:pPr>
                              <w:jc w:val="center"/>
                              <w:rPr>
                                <w:color w:val="000000" w:themeColor="text1"/>
                                <w:sz w:val="16"/>
                                <w:szCs w:val="16"/>
                                <w:lang w:val="en-IE"/>
                              </w:rPr>
                            </w:pPr>
                            <w:r>
                              <w:rPr>
                                <w:color w:val="000000" w:themeColor="text1"/>
                                <w:sz w:val="16"/>
                                <w:szCs w:val="16"/>
                                <w:lang w:val="en-IE"/>
                              </w:rPr>
                              <w:t>Doctor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70A369A" id="Rectangle 557" o:spid="_x0000_s1384" style="position:absolute;margin-left:4.65pt;margin-top:13.55pt;width:62.5pt;height:22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" fillcolor="#d8d8d8 [2732]" strokecolor="black [3213]" strokeweight="1.5pt">
                <v:textbox>
                  <w:txbxContent>
                    <w:p w14:paraId="421C3B48" w14:textId="77777777" w:rsidR="005404A0" w:rsidRPr="0070177E" w:rsidRDefault="005404A0" w:rsidP="00DD5E93">
                      <w:pPr>
                        <w:jc w:val="center"/>
                        <w:rPr>
                          <w:color w:val="000000" w:themeColor="text1"/>
                          <w:sz w:val="16"/>
                          <w:szCs w:val="16"/>
                          <w:lang w:val="en-IE"/>
                        </w:rPr>
                      </w:pPr>
                      <w:r>
                        <w:rPr>
                          <w:color w:val="000000" w:themeColor="text1"/>
                          <w:sz w:val="16"/>
                          <w:szCs w:val="16"/>
                          <w:lang w:val="en-IE"/>
                        </w:rPr>
                        <w:t>Doctor</w:t>
                      </w:r>
                    </w:p>
                  </w:txbxContent>
                </v:textbox>
              </v:rect>
            </w:pict>
          </mc:Fallback>
        </mc:AlternateContent>
      </w:r>
    </w:p>
    <w:p w14:paraId="27AA8027" w14:textId="1DFA3CF0" w:rsidR="00716BEA" w:rsidRDefault="00DD5E93" w:rsidP="00716BEA">
      <w:r>
        <w:rPr>
          <w:noProof/>
          <w:lang w:val="en-IE" w:eastAsia="en-IE"/>
        </w:rPr>
        <mc:AlternateContent>
          <mc:Choice Requires="wps">
            <w:drawing>
              <wp:anchor distT="0" distB="0" distL="114300" distR="114300" simplePos="0" relativeHeight="251695616" behindDoc="0" locked="0" layoutInCell="1" allowOverlap="1" wp14:anchorId="3AF0F1D7" wp14:editId="34CB504E">
                <wp:simplePos x="0" y="0"/>
                <wp:positionH relativeFrom="column">
                  <wp:posOffset>4804913</wp:posOffset>
                </wp:positionH>
                <wp:positionV relativeFrom="paragraph">
                  <wp:posOffset>47348</wp:posOffset>
                </wp:positionV>
                <wp:extent cx="370840" cy="923027"/>
                <wp:effectExtent l="76200" t="0" r="10160" b="48895"/>
                <wp:wrapNone/>
                <wp:docPr id="565" name="Freeform 565"/>
                <wp:cNvGraphicFramePr/>
                <a:graphic xmlns:a="http://schemas.openxmlformats.org/drawingml/2006/main">
                  <a:graphicData uri="http://schemas.microsoft.com/office/word/2010/wordprocessingShape">
                    <wps:wsp>
                      <wps:cNvSpPr/>
                      <wps:spPr>
                        <a:xfrm>
                          <a:off x="0" y="0"/>
                          <a:ext cx="370840" cy="923027"/>
                        </a:xfrm>
                        <a:custGeom>
                          <a:avLst/>
                          <a:gdLst>
                            <a:gd name="connsiteX0" fmla="*/ 370936 w 370936"/>
                            <a:gd name="connsiteY0" fmla="*/ 0 h 319178"/>
                            <a:gd name="connsiteX1" fmla="*/ 86264 w 370936"/>
                            <a:gd name="connsiteY1" fmla="*/ 94891 h 319178"/>
                            <a:gd name="connsiteX2" fmla="*/ 0 w 370936"/>
                            <a:gd name="connsiteY2" fmla="*/ 319178 h 319178"/>
                          </a:gdLst>
                          <a:ahLst/>
                          <a:cxnLst>
                            <a:cxn ang="0">
                              <a:pos x="connsiteX0" y="connsiteY0"/>
                            </a:cxn>
                            <a:cxn ang="0">
                              <a:pos x="connsiteX1" y="connsiteY1"/>
                            </a:cxn>
                            <a:cxn ang="0">
                              <a:pos x="connsiteX2" y="connsiteY2"/>
                            </a:cxn>
                          </a:cxnLst>
                          <a:rect l="l" t="t" r="r" b="b"/>
                          <a:pathLst>
                            <a:path w="370936" h="319178">
                              <a:moveTo>
                                <a:pt x="370936" y="0"/>
                              </a:moveTo>
                              <a:cubicBezTo>
                                <a:pt x="259511" y="20847"/>
                                <a:pt x="148087" y="41695"/>
                                <a:pt x="86264" y="94891"/>
                              </a:cubicBezTo>
                              <a:cubicBezTo>
                                <a:pt x="24441" y="148087"/>
                                <a:pt x="12220" y="233632"/>
                                <a:pt x="0" y="319178"/>
                              </a:cubicBezTo>
                            </a:path>
                          </a:pathLst>
                        </a:custGeom>
                        <a:noFill/>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506939A" id="Freeform 565" o:spid="_x0000_s1026" style="position:absolute;margin-left:378.35pt;margin-top:3.75pt;width:29.2pt;height:72.7pt;z-index:251695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370936,319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" path="m370936,c259511,20847,148087,41695,86264,94891,24441,148087,12220,233632,,319178e" filled="f" strokecolor="black [3200]" strokeweight=".5pt">
                <v:stroke endarrow="block" joinstyle="miter"/>
                <v:path arrowok="t" o:connecttype="custom" o:connectlocs="370840,0;86242,274414;0,923027" o:connectangles="0,0,0"/>
              </v:shape>
            </w:pict>
          </mc:Fallback>
        </mc:AlternateContent>
      </w:r>
      <w:r>
        <w:rPr>
          <w:noProof/>
          <w:lang w:val="en-IE" w:eastAsia="en-IE"/>
        </w:rPr>
        <mc:AlternateContent>
          <mc:Choice Requires="wps">
            <w:drawing>
              <wp:anchor distT="0" distB="0" distL="114300" distR="114300" simplePos="0" relativeHeight="251692544" behindDoc="0" locked="0" layoutInCell="1" allowOverlap="1" wp14:anchorId="1AA4C73A" wp14:editId="76D493CE">
                <wp:simplePos x="0" y="0"/>
                <wp:positionH relativeFrom="column">
                  <wp:posOffset>370936</wp:posOffset>
                </wp:positionH>
                <wp:positionV relativeFrom="paragraph">
                  <wp:posOffset>159493</wp:posOffset>
                </wp:positionV>
                <wp:extent cx="552090" cy="1305584"/>
                <wp:effectExtent l="0" t="0" r="57785" b="104140"/>
                <wp:wrapNone/>
                <wp:docPr id="562" name="Freeform 562"/>
                <wp:cNvGraphicFramePr/>
                <a:graphic xmlns:a="http://schemas.openxmlformats.org/drawingml/2006/main">
                  <a:graphicData uri="http://schemas.microsoft.com/office/word/2010/wordprocessingShape">
                    <wps:wsp>
                      <wps:cNvSpPr/>
                      <wps:spPr>
                        <a:xfrm>
                          <a:off x="0" y="0"/>
                          <a:ext cx="552090" cy="1305584"/>
                        </a:xfrm>
                        <a:custGeom>
                          <a:avLst/>
                          <a:gdLst>
                            <a:gd name="connsiteX0" fmla="*/ 157920 w 425339"/>
                            <a:gd name="connsiteY0" fmla="*/ 0 h 759124"/>
                            <a:gd name="connsiteX1" fmla="*/ 11271 w 425339"/>
                            <a:gd name="connsiteY1" fmla="*/ 612475 h 759124"/>
                            <a:gd name="connsiteX2" fmla="*/ 425339 w 425339"/>
                            <a:gd name="connsiteY2" fmla="*/ 759124 h 759124"/>
                          </a:gdLst>
                          <a:ahLst/>
                          <a:cxnLst>
                            <a:cxn ang="0">
                              <a:pos x="connsiteX0" y="connsiteY0"/>
                            </a:cxn>
                            <a:cxn ang="0">
                              <a:pos x="connsiteX1" y="connsiteY1"/>
                            </a:cxn>
                            <a:cxn ang="0">
                              <a:pos x="connsiteX2" y="connsiteY2"/>
                            </a:cxn>
                          </a:cxnLst>
                          <a:rect l="l" t="t" r="r" b="b"/>
                          <a:pathLst>
                            <a:path w="425339" h="759124">
                              <a:moveTo>
                                <a:pt x="157920" y="0"/>
                              </a:moveTo>
                              <a:cubicBezTo>
                                <a:pt x="62310" y="242977"/>
                                <a:pt x="-33299" y="485954"/>
                                <a:pt x="11271" y="612475"/>
                              </a:cubicBezTo>
                              <a:cubicBezTo>
                                <a:pt x="55841" y="738996"/>
                                <a:pt x="240590" y="749060"/>
                                <a:pt x="425339" y="759124"/>
                              </a:cubicBezTo>
                            </a:path>
                          </a:pathLst>
                        </a:custGeom>
                        <a:noFill/>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522D88" id="Freeform 562" o:spid="_x0000_s1026" style="position:absolute;margin-left:29.2pt;margin-top:12.55pt;width:43.45pt;height:102.8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25339,759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" path="m157920,c62310,242977,-33299,485954,11271,612475,55841,738996,240590,749060,425339,759124e" filled="f" strokecolor="black [3200]" strokeweight=".5pt">
                <v:stroke endarrow="block" joinstyle="miter"/>
                <v:path arrowok="t" o:connecttype="custom" o:connectlocs="204980,0;14630,1053369;552090,1305584" o:connectangles="0,0,0"/>
              </v:shape>
            </w:pict>
          </mc:Fallback>
        </mc:AlternateContent>
      </w:r>
    </w:p>
    <w:p w14:paraId="53030F9D" w14:textId="24007504" w:rsidR="00716BEA" w:rsidRDefault="00DD5E93" w:rsidP="00716BEA">
      <w:r>
        <w:rPr>
          <w:noProof/>
          <w:lang w:val="en-IE" w:eastAsia="en-IE"/>
        </w:rPr>
        <mc:AlternateContent>
          <mc:Choice Requires="wps">
            <w:drawing>
              <wp:anchor distT="45720" distB="45720" distL="114300" distR="114300" simplePos="0" relativeHeight="251698688" behindDoc="0" locked="0" layoutInCell="1" allowOverlap="1" wp14:anchorId="3B3180BF" wp14:editId="54372D03">
                <wp:simplePos x="0" y="0"/>
                <wp:positionH relativeFrom="column">
                  <wp:posOffset>4537075</wp:posOffset>
                </wp:positionH>
                <wp:positionV relativeFrom="paragraph">
                  <wp:posOffset>51435</wp:posOffset>
                </wp:positionV>
                <wp:extent cx="1198880" cy="269875"/>
                <wp:effectExtent l="0" t="0" r="0" b="0"/>
                <wp:wrapSquare wrapText="bothSides"/>
                <wp:docPr id="5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8880" cy="269875"/>
                        </a:xfrm>
                        <a:prstGeom prst="rect">
                          <a:avLst/>
                        </a:prstGeom>
                        <a:solidFill>
                          <a:srgbClr val="FFFFFF">
                            <a:alpha val="0"/>
                          </a:srgbClr>
                        </a:solidFill>
                        <a:ln w="9525">
                          <a:noFill/>
                          <a:miter lim="800000"/>
                          <a:headEnd/>
                          <a:tailEnd/>
                        </a:ln>
                      </wps:spPr>
                      <wps:txbx>
                        <w:txbxContent>
                          <w:p w14:paraId="2E2598E6" w14:textId="1AD23B74" w:rsidR="005404A0" w:rsidRPr="00DD5E93" w:rsidRDefault="005404A0" w:rsidP="00DD5E93">
                            <w:pPr>
                              <w:rPr>
                                <w:sz w:val="16"/>
                                <w:szCs w:val="16"/>
                                <w:lang w:val="en-IE"/>
                              </w:rPr>
                            </w:pPr>
                            <w:r>
                              <w:rPr>
                                <w:sz w:val="16"/>
                                <w:szCs w:val="16"/>
                                <w:lang w:val="en-IE"/>
                              </w:rPr>
                              <w:t>Request De-registration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3180BF" id="_x0000_s1385" type="#_x0000_t202" style="position:absolute;margin-left:357.25pt;margin-top:4.05pt;width:94.4pt;height:21.25pt;z-index:251698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" stroked="f">
                <v:fill opacity="0"/>
                <v:textbox>
                  <w:txbxContent>
                    <w:p w14:paraId="2E2598E6" w14:textId="1AD23B74" w:rsidR="005404A0" w:rsidRPr="00DD5E93" w:rsidRDefault="005404A0" w:rsidP="00DD5E93">
                      <w:pPr>
                        <w:rPr>
                          <w:sz w:val="16"/>
                          <w:szCs w:val="16"/>
                          <w:lang w:val="en-IE"/>
                        </w:rPr>
                      </w:pPr>
                      <w:r>
                        <w:rPr>
                          <w:sz w:val="16"/>
                          <w:szCs w:val="16"/>
                          <w:lang w:val="en-IE"/>
                        </w:rPr>
                        <w:t>Request De-registration</w:t>
                      </w:r>
                    </w:p>
                  </w:txbxContent>
                </v:textbox>
                <w10:wrap type="square"/>
              </v:shape>
            </w:pict>
          </mc:Fallback>
        </mc:AlternateContent>
      </w:r>
    </w:p>
    <w:p w14:paraId="5A20F891" w14:textId="04AC0616" w:rsidR="00716BEA" w:rsidRDefault="00DD5E93" w:rsidP="00716BEA">
      <w:r>
        <w:rPr>
          <w:noProof/>
          <w:lang w:val="en-IE" w:eastAsia="en-IE"/>
        </w:rPr>
        <mc:AlternateContent>
          <mc:Choice Requires="wps">
            <w:drawing>
              <wp:anchor distT="45720" distB="45720" distL="114300" distR="114300" simplePos="0" relativeHeight="251696640" behindDoc="0" locked="0" layoutInCell="1" allowOverlap="1" wp14:anchorId="52D41604" wp14:editId="63C6AA93">
                <wp:simplePos x="0" y="0"/>
                <wp:positionH relativeFrom="column">
                  <wp:posOffset>34973</wp:posOffset>
                </wp:positionH>
                <wp:positionV relativeFrom="paragraph">
                  <wp:posOffset>34830</wp:posOffset>
                </wp:positionV>
                <wp:extent cx="819150" cy="269875"/>
                <wp:effectExtent l="0" t="0" r="0" b="0"/>
                <wp:wrapSquare wrapText="bothSides"/>
                <wp:docPr id="5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69875"/>
                        </a:xfrm>
                        <a:prstGeom prst="rect">
                          <a:avLst/>
                        </a:prstGeom>
                        <a:solidFill>
                          <a:srgbClr val="FFFFFF">
                            <a:alpha val="0"/>
                          </a:srgbClr>
                        </a:solidFill>
                        <a:ln w="9525">
                          <a:noFill/>
                          <a:miter lim="800000"/>
                          <a:headEnd/>
                          <a:tailEnd/>
                        </a:ln>
                      </wps:spPr>
                      <wps:txbx>
                        <w:txbxContent>
                          <w:p w14:paraId="22F990BA" w14:textId="19C51CD1" w:rsidR="005404A0" w:rsidRPr="00DD5E93" w:rsidRDefault="005404A0">
                            <w:pPr>
                              <w:rPr>
                                <w:sz w:val="16"/>
                                <w:szCs w:val="16"/>
                              </w:rPr>
                            </w:pPr>
                            <w:r w:rsidRPr="00DD5E93">
                              <w:rPr>
                                <w:sz w:val="16"/>
                                <w:szCs w:val="16"/>
                              </w:rPr>
                              <w:t>Doctor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D41604" id="_x0000_s1386" type="#_x0000_t202" style="position:absolute;margin-left:2.75pt;margin-top:2.75pt;width:64.5pt;height:21.25pt;z-index:251696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" stroked="f">
                <v:fill opacity="0"/>
                <v:textbox>
                  <w:txbxContent>
                    <w:p w14:paraId="22F990BA" w14:textId="19C51CD1" w:rsidR="005404A0" w:rsidRPr="00DD5E93" w:rsidRDefault="005404A0">
                      <w:pPr>
                        <w:rPr>
                          <w:sz w:val="16"/>
                          <w:szCs w:val="16"/>
                        </w:rPr>
                      </w:pPr>
                      <w:r w:rsidRPr="00DD5E93">
                        <w:rPr>
                          <w:sz w:val="16"/>
                          <w:szCs w:val="16"/>
                        </w:rPr>
                        <w:t>Doctor Details</w:t>
                      </w:r>
                    </w:p>
                  </w:txbxContent>
                </v:textbox>
                <w10:wrap type="square"/>
              </v:shape>
            </w:pict>
          </mc:Fallback>
        </mc:AlternateContent>
      </w:r>
      <w:r>
        <w:rPr>
          <w:rFonts w:ascii="Times New Roman" w:hAnsi="Times New Roman" w:cs="Times New Roman"/>
          <w:noProof/>
          <w:sz w:val="24"/>
          <w:szCs w:val="24"/>
          <w:lang w:val="en-IE" w:eastAsia="en-IE"/>
        </w:rPr>
        <mc:AlternateContent>
          <mc:Choice Requires="wpg">
            <w:drawing>
              <wp:anchor distT="0" distB="0" distL="114300" distR="114300" simplePos="0" relativeHeight="251690496" behindDoc="0" locked="0" layoutInCell="1" allowOverlap="1" wp14:anchorId="4A9D5A32" wp14:editId="578AA51D">
                <wp:simplePos x="0" y="0"/>
                <wp:positionH relativeFrom="column">
                  <wp:posOffset>2260121</wp:posOffset>
                </wp:positionH>
                <wp:positionV relativeFrom="paragraph">
                  <wp:posOffset>243972</wp:posOffset>
                </wp:positionV>
                <wp:extent cx="1216025" cy="203200"/>
                <wp:effectExtent l="0" t="0" r="0" b="0"/>
                <wp:wrapNone/>
                <wp:docPr id="558" name="Group 558"/>
                <wp:cNvGraphicFramePr/>
                <a:graphic xmlns:a="http://schemas.openxmlformats.org/drawingml/2006/main">
                  <a:graphicData uri="http://schemas.microsoft.com/office/word/2010/wordprocessingGroup">
                    <wpg:wgp>
                      <wpg:cNvGrpSpPr/>
                      <wpg:grpSpPr>
                        <a:xfrm>
                          <a:off x="0" y="0"/>
                          <a:ext cx="1216025" cy="203200"/>
                          <a:chOff x="0" y="0"/>
                          <a:chExt cx="1216025" cy="203200"/>
                        </a:xfrm>
                      </wpg:grpSpPr>
                      <wps:wsp>
                        <wps:cNvPr id="559" name="Rectangle 559"/>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548176" w14:textId="77777777" w:rsidR="005404A0" w:rsidRDefault="005404A0" w:rsidP="00DD5E93">
                              <w:pPr>
                                <w:jc w:val="center"/>
                                <w:rPr>
                                  <w:color w:val="000000" w:themeColor="text1"/>
                                  <w:sz w:val="16"/>
                                  <w:szCs w:val="16"/>
                                </w:rPr>
                              </w:pPr>
                              <w:r>
                                <w:rPr>
                                  <w:color w:val="000000" w:themeColor="text1"/>
                                  <w:sz w:val="16"/>
                                  <w:szCs w:val="16"/>
                                </w:rPr>
                                <w:t>D2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0" name="Rectangle 560"/>
                        <wps:cNvSpPr/>
                        <wps:spPr>
                          <a:xfrm>
                            <a:off x="333375"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C15391" w14:textId="77777777" w:rsidR="005404A0" w:rsidRDefault="005404A0" w:rsidP="00DD5E93">
                              <w:pPr>
                                <w:rPr>
                                  <w:color w:val="000000" w:themeColor="text1"/>
                                  <w:sz w:val="16"/>
                                  <w:szCs w:val="16"/>
                                </w:rPr>
                              </w:pPr>
                              <w:r>
                                <w:rPr>
                                  <w:color w:val="000000" w:themeColor="text1"/>
                                  <w:sz w:val="16"/>
                                  <w:szCs w:val="16"/>
                                </w:rPr>
                                <w:t>Doctor 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A9D5A32" id="Group 558" o:spid="_x0000_s1387" style="position:absolute;margin-left:177.95pt;margin-top:19.2pt;width:95.75pt;height:16pt;z-index:251690496" coordsize="12160,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">
                <v:rect id="Rectangle 559" o:spid="_x0000_s1388" style="position:absolute;width:3302;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9R8ccA&#10;AADcAAAADwAAAGRycy9kb3ducmV2LnhtbESPQWvCQBSE70L/w/IKvYhuLCht6iqlpSUHEbT10Nsz&#10;+5pNzb4N2VeN/75bEDwOM/MNM1/2vlFH6mId2MBknIEiLoOtuTLw+fE2egAVBdliE5gMnCnCcnEz&#10;mGNuw4k3dNxKpRKEY44GnEibax1LRx7jOLTEyfsOnUdJsqu07fCU4L7R91k20x5rTgsOW3pxVB62&#10;v97AV9FL9TN5l9UBh7th4fbl+nVvzN1t//wESqiXa/jSLqyB6fQR/s+kI6A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zPUfHHAAAA3AAAAA8AAAAAAAAAAAAAAAAAmAIAAGRy&#10;cy9kb3ducmV2LnhtbFBLBQYAAAAABAAEAPUAAACMAwAAAAA=&#10;" filled="f" strokecolor="black [3213]" strokeweight="1pt">
                  <v:textbox>
                    <w:txbxContent>
                      <w:p w14:paraId="20548176" w14:textId="77777777" w:rsidR="005404A0" w:rsidRDefault="005404A0" w:rsidP="00DD5E93">
                        <w:pPr>
                          <w:jc w:val="center"/>
                          <w:rPr>
                            <w:color w:val="000000" w:themeColor="text1"/>
                            <w:sz w:val="16"/>
                            <w:szCs w:val="16"/>
                          </w:rPr>
                        </w:pPr>
                        <w:r>
                          <w:rPr>
                            <w:color w:val="000000" w:themeColor="text1"/>
                            <w:sz w:val="16"/>
                            <w:szCs w:val="16"/>
                          </w:rPr>
                          <w:t>D2</w:t>
                        </w:r>
                      </w:p>
                    </w:txbxContent>
                  </v:textbox>
                </v:rect>
                <v:rect id="Rectangle 560" o:spid="_x0000_s1389" style="position:absolute;left:3333;width:8827;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ky0cMA&#10;AADcAAAADwAAAGRycy9kb3ducmV2LnhtbERPTWvCQBC9C/6HZQQvUjcWlJK6ilhacpCCtj30Nman&#10;2dTsbMiOGv+9eyj0+Hjfy3XvG3WhLtaBDcymGSjiMtiaKwOfH68PT6CiIFtsApOBG0VYr4aDJeY2&#10;XHlPl4NUKoVwzNGAE2lzrWPpyGOchpY4cT+h8ygJdpW2HV5TuG/0Y5YttMeaU4PDlraOytPh7A18&#10;F71Uv7M32Z1w8jUp3LF8fzkaMx71m2dQQr38i//chTUwX6T56Uw6Anp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5ky0cMAAADcAAAADwAAAAAAAAAAAAAAAACYAgAAZHJzL2Rv&#10;d25yZXYueG1sUEsFBgAAAAAEAAQA9QAAAIgDAAAAAA==&#10;" filled="f" strokecolor="black [3213]" strokeweight="1pt">
                  <v:textbox>
                    <w:txbxContent>
                      <w:p w14:paraId="7DC15391" w14:textId="77777777" w:rsidR="005404A0" w:rsidRDefault="005404A0" w:rsidP="00DD5E93">
                        <w:pPr>
                          <w:rPr>
                            <w:color w:val="000000" w:themeColor="text1"/>
                            <w:sz w:val="16"/>
                            <w:szCs w:val="16"/>
                          </w:rPr>
                        </w:pPr>
                        <w:r>
                          <w:rPr>
                            <w:color w:val="000000" w:themeColor="text1"/>
                            <w:sz w:val="16"/>
                            <w:szCs w:val="16"/>
                          </w:rPr>
                          <w:t>Doctor File</w:t>
                        </w:r>
                      </w:p>
                    </w:txbxContent>
                  </v:textbox>
                </v:rect>
              </v:group>
            </w:pict>
          </mc:Fallback>
        </mc:AlternateContent>
      </w:r>
    </w:p>
    <w:p w14:paraId="3DECC9F7" w14:textId="56722F0A" w:rsidR="00716BEA" w:rsidRDefault="00DD5E93" w:rsidP="00716BEA">
      <w:r>
        <w:rPr>
          <w:noProof/>
          <w:lang w:val="en-IE" w:eastAsia="en-IE"/>
        </w:rPr>
        <mc:AlternateContent>
          <mc:Choice Requires="wps">
            <w:drawing>
              <wp:anchor distT="45720" distB="45720" distL="114300" distR="114300" simplePos="0" relativeHeight="251699712" behindDoc="0" locked="0" layoutInCell="1" allowOverlap="1" wp14:anchorId="7ECD33E1" wp14:editId="7CED2FF5">
                <wp:simplePos x="0" y="0"/>
                <wp:positionH relativeFrom="column">
                  <wp:posOffset>3547050</wp:posOffset>
                </wp:positionH>
                <wp:positionV relativeFrom="paragraph">
                  <wp:posOffset>176924</wp:posOffset>
                </wp:positionV>
                <wp:extent cx="1198880" cy="269875"/>
                <wp:effectExtent l="0" t="0" r="0" b="0"/>
                <wp:wrapSquare wrapText="bothSides"/>
                <wp:docPr id="5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8880" cy="269875"/>
                        </a:xfrm>
                        <a:prstGeom prst="rect">
                          <a:avLst/>
                        </a:prstGeom>
                        <a:solidFill>
                          <a:srgbClr val="FFFFFF">
                            <a:alpha val="0"/>
                          </a:srgbClr>
                        </a:solidFill>
                        <a:ln w="9525">
                          <a:noFill/>
                          <a:miter lim="800000"/>
                          <a:headEnd/>
                          <a:tailEnd/>
                        </a:ln>
                      </wps:spPr>
                      <wps:txbx>
                        <w:txbxContent>
                          <w:p w14:paraId="13CC80DB" w14:textId="59769C9D" w:rsidR="005404A0" w:rsidRPr="00DD5E93" w:rsidRDefault="005404A0" w:rsidP="00DD5E93">
                            <w:pPr>
                              <w:rPr>
                                <w:sz w:val="16"/>
                                <w:szCs w:val="16"/>
                                <w:lang w:val="en-IE"/>
                              </w:rPr>
                            </w:pPr>
                            <w:r>
                              <w:rPr>
                                <w:sz w:val="16"/>
                                <w:szCs w:val="16"/>
                                <w:lang w:val="en-IE"/>
                              </w:rPr>
                              <w:t>De-register Doctor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CD33E1" id="_x0000_s1390" type="#_x0000_t202" style="position:absolute;margin-left:279.3pt;margin-top:13.95pt;width:94.4pt;height:21.25pt;z-index:251699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" stroked="f">
                <v:fill opacity="0"/>
                <v:textbox>
                  <w:txbxContent>
                    <w:p w14:paraId="13CC80DB" w14:textId="59769C9D" w:rsidR="005404A0" w:rsidRPr="00DD5E93" w:rsidRDefault="005404A0" w:rsidP="00DD5E93">
                      <w:pPr>
                        <w:rPr>
                          <w:sz w:val="16"/>
                          <w:szCs w:val="16"/>
                          <w:lang w:val="en-IE"/>
                        </w:rPr>
                      </w:pPr>
                      <w:r>
                        <w:rPr>
                          <w:sz w:val="16"/>
                          <w:szCs w:val="16"/>
                          <w:lang w:val="en-IE"/>
                        </w:rPr>
                        <w:t>De-register Doctor</w:t>
                      </w:r>
                    </w:p>
                  </w:txbxContent>
                </v:textbox>
                <w10:wrap type="square"/>
              </v:shape>
            </w:pict>
          </mc:Fallback>
        </mc:AlternateContent>
      </w:r>
      <w:r>
        <w:rPr>
          <w:rFonts w:ascii="Times New Roman" w:hAnsi="Times New Roman" w:cs="Times New Roman"/>
          <w:noProof/>
          <w:sz w:val="24"/>
          <w:szCs w:val="24"/>
          <w:lang w:val="en-IE" w:eastAsia="en-IE"/>
        </w:rPr>
        <mc:AlternateContent>
          <mc:Choice Requires="wps">
            <w:drawing>
              <wp:anchor distT="0" distB="0" distL="114300" distR="114300" simplePos="0" relativeHeight="251694592" behindDoc="0" locked="0" layoutInCell="1" allowOverlap="1" wp14:anchorId="201F9C18" wp14:editId="3255D5D2">
                <wp:simplePos x="0" y="0"/>
                <wp:positionH relativeFrom="column">
                  <wp:posOffset>3486400</wp:posOffset>
                </wp:positionH>
                <wp:positionV relativeFrom="paragraph">
                  <wp:posOffset>9526</wp:posOffset>
                </wp:positionV>
                <wp:extent cx="1069925" cy="210475"/>
                <wp:effectExtent l="38100" t="57150" r="0" b="113665"/>
                <wp:wrapNone/>
                <wp:docPr id="564" name="Freeform 564"/>
                <wp:cNvGraphicFramePr/>
                <a:graphic xmlns:a="http://schemas.openxmlformats.org/drawingml/2006/main">
                  <a:graphicData uri="http://schemas.microsoft.com/office/word/2010/wordprocessingShape">
                    <wps:wsp>
                      <wps:cNvSpPr/>
                      <wps:spPr>
                        <a:xfrm rot="674068">
                          <a:off x="0" y="0"/>
                          <a:ext cx="1069925" cy="210475"/>
                        </a:xfrm>
                        <a:custGeom>
                          <a:avLst/>
                          <a:gdLst>
                            <a:gd name="connsiteX0" fmla="*/ 1147313 w 1147313"/>
                            <a:gd name="connsiteY0" fmla="*/ 182183 h 182183"/>
                            <a:gd name="connsiteX1" fmla="*/ 500332 w 1147313"/>
                            <a:gd name="connsiteY1" fmla="*/ 1029 h 182183"/>
                            <a:gd name="connsiteX2" fmla="*/ 0 w 1147313"/>
                            <a:gd name="connsiteY2" fmla="*/ 121798 h 182183"/>
                          </a:gdLst>
                          <a:ahLst/>
                          <a:cxnLst>
                            <a:cxn ang="0">
                              <a:pos x="connsiteX0" y="connsiteY0"/>
                            </a:cxn>
                            <a:cxn ang="0">
                              <a:pos x="connsiteX1" y="connsiteY1"/>
                            </a:cxn>
                            <a:cxn ang="0">
                              <a:pos x="connsiteX2" y="connsiteY2"/>
                            </a:cxn>
                          </a:cxnLst>
                          <a:rect l="l" t="t" r="r" b="b"/>
                          <a:pathLst>
                            <a:path w="1147313" h="182183">
                              <a:moveTo>
                                <a:pt x="1147313" y="182183"/>
                              </a:moveTo>
                              <a:cubicBezTo>
                                <a:pt x="919432" y="96638"/>
                                <a:pt x="691551" y="11093"/>
                                <a:pt x="500332" y="1029"/>
                              </a:cubicBezTo>
                              <a:cubicBezTo>
                                <a:pt x="309113" y="-9035"/>
                                <a:pt x="154556" y="56381"/>
                                <a:pt x="0" y="121798"/>
                              </a:cubicBezTo>
                            </a:path>
                          </a:pathLst>
                        </a:custGeom>
                        <a:noFill/>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ADFF64" id="Freeform 564" o:spid="_x0000_s1026" style="position:absolute;margin-left:274.5pt;margin-top:.75pt;width:84.25pt;height:16.55pt;rotation:736262fd;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47313,182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" path="m1147313,182183c919432,96638,691551,11093,500332,1029,309113,-9035,154556,56381,,121798e" filled="f" strokecolor="black [3200]" strokeweight=".5pt">
                <v:stroke endarrow="block" joinstyle="miter"/>
                <v:path arrowok="t" o:connecttype="custom" o:connectlocs="1069925,210475;466584,1189;0,140713" o:connectangles="0,0,0"/>
              </v:shape>
            </w:pict>
          </mc:Fallback>
        </mc:AlternateContent>
      </w:r>
      <w:r>
        <w:rPr>
          <w:noProof/>
          <w:lang w:val="en-IE" w:eastAsia="en-IE"/>
        </w:rPr>
        <mc:AlternateContent>
          <mc:Choice Requires="wpg">
            <w:drawing>
              <wp:anchor distT="0" distB="0" distL="114300" distR="114300" simplePos="0" relativeHeight="251688448" behindDoc="0" locked="0" layoutInCell="1" allowOverlap="1" wp14:anchorId="255DCDC6" wp14:editId="21F8B108">
                <wp:simplePos x="0" y="0"/>
                <wp:positionH relativeFrom="column">
                  <wp:posOffset>4538489</wp:posOffset>
                </wp:positionH>
                <wp:positionV relativeFrom="paragraph">
                  <wp:posOffset>117714</wp:posOffset>
                </wp:positionV>
                <wp:extent cx="692150" cy="1098550"/>
                <wp:effectExtent l="0" t="0" r="31750" b="25400"/>
                <wp:wrapNone/>
                <wp:docPr id="552" name="Group 552"/>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553" name="Rounded Rectangle 553"/>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4" name="Straight Connector 554"/>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555" name="Text Box 235"/>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ABA611" w14:textId="77777777" w:rsidR="005404A0" w:rsidRDefault="005404A0" w:rsidP="00DD5E93">
                              <w:pPr>
                                <w:jc w:val="center"/>
                                <w:rPr>
                                  <w:sz w:val="16"/>
                                  <w:szCs w:val="16"/>
                                </w:rPr>
                              </w:pPr>
                              <w:r>
                                <w:rPr>
                                  <w:sz w:val="16"/>
                                  <w:szCs w:val="16"/>
                                </w:rPr>
                                <w:t>P2.1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6" name="Text Box 448"/>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778CAFD" w14:textId="7DC3BDFA" w:rsidR="005404A0" w:rsidRPr="0079157F" w:rsidRDefault="005404A0" w:rsidP="00DD5E93">
                              <w:pPr>
                                <w:spacing w:after="0"/>
                                <w:jc w:val="center"/>
                                <w:rPr>
                                  <w:sz w:val="16"/>
                                  <w:szCs w:val="16"/>
                                  <w:lang w:val="en-IE"/>
                                </w:rPr>
                              </w:pPr>
                              <w:r w:rsidRPr="0079157F">
                                <w:rPr>
                                  <w:sz w:val="16"/>
                                  <w:szCs w:val="16"/>
                                  <w:lang w:val="en-IE"/>
                                </w:rPr>
                                <w:t>De-Reg Doctor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55DCDC6" id="Group 552" o:spid="_x0000_s1391" style="position:absolute;margin-left:357.35pt;margin-top:9.25pt;width:54.5pt;height:86.5pt;z-index:251688448"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">
                <v:roundrect id="Rounded Rectangle 553" o:spid="_x0000_s1392" style="position:absolute;width:6921;height:109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6lIMQA&#10;AADcAAAADwAAAGRycy9kb3ducmV2LnhtbESPT2sCMRTE7wW/Q3hCL0Wzrawsq1FEKvTU1j94fmye&#10;m9XNy5JE3X77plDwOMzMb5j5sretuJEPjWMFr+MMBHHldMO1gsN+MypAhIissXVMCn4owHIxeJpj&#10;qd2dt3TbxVokCIcSFZgYu1LKUBmyGMauI07eyXmLMUlfS+3xnuC2lW9ZNpUWG04LBjtaG6ouu6tV&#10;ECptPr8uZ/9CRV4cg3n/nmwzpZ6H/WoGIlIfH+H/9odWkOcT+Du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pSDEAAAA3AAAAA8AAAAAAAAAAAAAAAAAmAIAAGRycy9k&#10;b3ducmV2LnhtbFBLBQYAAAAABAAEAPUAAACJAwAAAAA=&#10;" filled="f" strokecolor="black [3213]" strokeweight="1.5pt">
                  <v:stroke joinstyle="miter"/>
                </v:roundrect>
                <v:line id="Straight Connector 554" o:spid="_x0000_s1393" style="position:absolute;flip:y;visibility:visible;mso-wrap-style:square" from="0,3556" to="6921,3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fyj8YAAADcAAAADwAAAGRycy9kb3ducmV2LnhtbESPT2vCQBTE74V+h+UJvZmNoaklukrp&#10;H/FSUdt6fmaf2dDs25DdxvjtuwWhx2FmfsPMl4NtRE+drx0rmCQpCOLS6ZorBZ8fb+NHED4ga2wc&#10;k4ILeVgubm/mWGh35h31+1CJCGFfoAITQltI6UtDFn3iWuLonVxnMUTZVVJ3eI5w28gsTR+kxZrj&#10;gsGWng2V3/sfq+DL9BI379PXw3HVy5csz7bVKlPqbjQ8zUAEGsJ/+NpeawV5fg9/Z+IRkI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s38o/GAAAA3AAAAA8AAAAAAAAA&#10;AAAAAAAAoQIAAGRycy9kb3ducmV2LnhtbFBLBQYAAAAABAAEAPkAAACUAwAAAAA=&#10;" strokecolor="black [3213]" strokeweight="1.5pt">
                  <v:stroke joinstyle="miter"/>
                </v:line>
                <v:shape id="Text Box 235" o:spid="_x0000_s1394" type="#_x0000_t202" style="position:absolute;left:1333;top:571;width:4763;height:2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8qn8YA&#10;AADcAAAADwAAAGRycy9kb3ducmV2LnhtbESPQWvCQBSE74X+h+UVems2CimSZhUJSKXoQZtLb6/Z&#10;ZxLMvk2zaxL99d1CweMwM98w2WoyrRiod41lBbMoBkFcWt1wpaD43LwsQDiPrLG1TAqu5GC1fHzI&#10;MNV25AMNR1+JAGGXooLa+y6V0pU1GXSR7YiDd7K9QR9kX0nd4xjgppXzOH6VBhsOCzV2lNdUno8X&#10;o+Aj3+zx8D03i1ubv+9O6+6n+EqUen6a1m8gPE3+Hv5vb7WCJEng70w4An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d8qn8YAAADcAAAADwAAAAAAAAAAAAAAAACYAgAAZHJz&#10;L2Rvd25yZXYueG1sUEsFBgAAAAAEAAQA9QAAAIsDAAAAAA==&#10;" filled="f" stroked="f" strokeweight=".5pt">
                  <v:textbox>
                    <w:txbxContent>
                      <w:p w14:paraId="54ABA611" w14:textId="77777777" w:rsidR="005404A0" w:rsidRDefault="005404A0" w:rsidP="00DD5E93">
                        <w:pPr>
                          <w:jc w:val="center"/>
                          <w:rPr>
                            <w:sz w:val="16"/>
                            <w:szCs w:val="16"/>
                          </w:rPr>
                        </w:pPr>
                        <w:r>
                          <w:rPr>
                            <w:sz w:val="16"/>
                            <w:szCs w:val="16"/>
                          </w:rPr>
                          <w:t>P2.1</w:t>
                        </w:r>
                      </w:p>
                    </w:txbxContent>
                  </v:textbox>
                </v:shape>
                <v:shape id="Text Box 448" o:spid="_x0000_s1395" type="#_x0000_t202" style="position:absolute;left:508;top:4191;width:5905;height:5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mBFcYA&#10;AADcAAAADwAAAGRycy9kb3ducmV2LnhtbESPQWvCQBSE74X+h+UVvBTdtBKV6CqlVC3eatTS2yP7&#10;TEKzb0N2TeK/d4VCj8PMfMMsVr2pREuNKy0reBlFIIgzq0vOFRzS9XAGwnlkjZVlUnAlB6vl48MC&#10;E207/qJ273MRIOwSVFB4XydSuqwgg25ka+LgnW1j0AfZ5FI32AW4qeRrFE2kwZLDQoE1vReU/e4v&#10;RsHPc/69c/3m2I3jcf2xbdPpSadKDZ76tzkIT73/D/+1P7WCOJ7A/Uw4AnJ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6mBFcYAAADcAAAADwAAAAAAAAAAAAAAAACYAgAAZHJz&#10;L2Rvd25yZXYueG1sUEsFBgAAAAAEAAQA9QAAAIsDAAAAAA==&#10;" fillcolor="white [3201]" stroked="f" strokeweight=".5pt">
                  <v:textbox>
                    <w:txbxContent>
                      <w:p w14:paraId="4778CAFD" w14:textId="7DC3BDFA" w:rsidR="005404A0" w:rsidRPr="0079157F" w:rsidRDefault="005404A0" w:rsidP="00DD5E93">
                        <w:pPr>
                          <w:spacing w:after="0"/>
                          <w:jc w:val="center"/>
                          <w:rPr>
                            <w:sz w:val="16"/>
                            <w:szCs w:val="16"/>
                            <w:lang w:val="en-IE"/>
                          </w:rPr>
                        </w:pPr>
                        <w:r w:rsidRPr="0079157F">
                          <w:rPr>
                            <w:sz w:val="16"/>
                            <w:szCs w:val="16"/>
                            <w:lang w:val="en-IE"/>
                          </w:rPr>
                          <w:t>De-Reg Doctor</w:t>
                        </w:r>
                      </w:p>
                    </w:txbxContent>
                  </v:textbox>
                </v:shape>
              </v:group>
            </w:pict>
          </mc:Fallback>
        </mc:AlternateContent>
      </w:r>
      <w:r>
        <w:rPr>
          <w:noProof/>
          <w:lang w:val="en-IE" w:eastAsia="en-IE"/>
        </w:rPr>
        <mc:AlternateContent>
          <mc:Choice Requires="wps">
            <w:drawing>
              <wp:anchor distT="0" distB="0" distL="114300" distR="114300" simplePos="0" relativeHeight="251693568" behindDoc="0" locked="0" layoutInCell="1" allowOverlap="1" wp14:anchorId="78B5DD37" wp14:editId="5CAC4E48">
                <wp:simplePos x="0" y="0"/>
                <wp:positionH relativeFrom="column">
                  <wp:posOffset>1613139</wp:posOffset>
                </wp:positionH>
                <wp:positionV relativeFrom="paragraph">
                  <wp:posOffset>156894</wp:posOffset>
                </wp:positionV>
                <wp:extent cx="1483743" cy="470858"/>
                <wp:effectExtent l="0" t="38100" r="59690" b="24765"/>
                <wp:wrapNone/>
                <wp:docPr id="563" name="Freeform 563"/>
                <wp:cNvGraphicFramePr/>
                <a:graphic xmlns:a="http://schemas.openxmlformats.org/drawingml/2006/main">
                  <a:graphicData uri="http://schemas.microsoft.com/office/word/2010/wordprocessingShape">
                    <wps:wsp>
                      <wps:cNvSpPr/>
                      <wps:spPr>
                        <a:xfrm>
                          <a:off x="0" y="0"/>
                          <a:ext cx="1483743" cy="470858"/>
                        </a:xfrm>
                        <a:custGeom>
                          <a:avLst/>
                          <a:gdLst>
                            <a:gd name="connsiteX0" fmla="*/ 0 w 1026544"/>
                            <a:gd name="connsiteY0" fmla="*/ 207034 h 479428"/>
                            <a:gd name="connsiteX1" fmla="*/ 534838 w 1026544"/>
                            <a:gd name="connsiteY1" fmla="*/ 474453 h 479428"/>
                            <a:gd name="connsiteX2" fmla="*/ 1026544 w 1026544"/>
                            <a:gd name="connsiteY2" fmla="*/ 0 h 479428"/>
                          </a:gdLst>
                          <a:ahLst/>
                          <a:cxnLst>
                            <a:cxn ang="0">
                              <a:pos x="connsiteX0" y="connsiteY0"/>
                            </a:cxn>
                            <a:cxn ang="0">
                              <a:pos x="connsiteX1" y="connsiteY1"/>
                            </a:cxn>
                            <a:cxn ang="0">
                              <a:pos x="connsiteX2" y="connsiteY2"/>
                            </a:cxn>
                          </a:cxnLst>
                          <a:rect l="l" t="t" r="r" b="b"/>
                          <a:pathLst>
                            <a:path w="1026544" h="479428">
                              <a:moveTo>
                                <a:pt x="0" y="207034"/>
                              </a:moveTo>
                              <a:cubicBezTo>
                                <a:pt x="181873" y="357996"/>
                                <a:pt x="363747" y="508959"/>
                                <a:pt x="534838" y="474453"/>
                              </a:cubicBezTo>
                              <a:cubicBezTo>
                                <a:pt x="705929" y="439947"/>
                                <a:pt x="935967" y="73324"/>
                                <a:pt x="1026544" y="0"/>
                              </a:cubicBezTo>
                            </a:path>
                          </a:pathLst>
                        </a:custGeom>
                        <a:noFill/>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1CC2DD" id="Freeform 563" o:spid="_x0000_s1026" style="position:absolute;margin-left:127pt;margin-top:12.35pt;width:116.85pt;height:37.1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26544,4794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" path="m,207034c181873,357996,363747,508959,534838,474453,705929,439947,935967,73324,1026544,e" filled="f" strokecolor="black [3200]" strokeweight=".5pt">
                <v:stroke endarrow="block" joinstyle="miter"/>
                <v:path arrowok="t" o:connecttype="custom" o:connectlocs="0,203333;773042,465972;1483743,0" o:connectangles="0,0,0"/>
              </v:shape>
            </w:pict>
          </mc:Fallback>
        </mc:AlternateContent>
      </w:r>
      <w:r>
        <w:rPr>
          <w:noProof/>
          <w:lang w:val="en-IE" w:eastAsia="en-IE"/>
        </w:rPr>
        <mc:AlternateContent>
          <mc:Choice Requires="wpg">
            <w:drawing>
              <wp:anchor distT="0" distB="0" distL="114300" distR="114300" simplePos="0" relativeHeight="251687424" behindDoc="0" locked="0" layoutInCell="1" allowOverlap="1" wp14:anchorId="42C45820" wp14:editId="5943F9D8">
                <wp:simplePos x="0" y="0"/>
                <wp:positionH relativeFrom="column">
                  <wp:posOffset>922368</wp:posOffset>
                </wp:positionH>
                <wp:positionV relativeFrom="paragraph">
                  <wp:posOffset>208041</wp:posOffset>
                </wp:positionV>
                <wp:extent cx="692150" cy="1098550"/>
                <wp:effectExtent l="0" t="0" r="31750" b="25400"/>
                <wp:wrapNone/>
                <wp:docPr id="547" name="Group 547"/>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551" name="Rounded Rectangle 548"/>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7" name="Straight Connector 549"/>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570" name="Text Box 235"/>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2C43B5" w14:textId="5407B5E0" w:rsidR="005404A0" w:rsidRDefault="005404A0" w:rsidP="00DD5E93">
                              <w:pPr>
                                <w:jc w:val="center"/>
                                <w:rPr>
                                  <w:sz w:val="16"/>
                                  <w:szCs w:val="16"/>
                                </w:rPr>
                              </w:pPr>
                              <w:r>
                                <w:rPr>
                                  <w:sz w:val="16"/>
                                  <w:szCs w:val="16"/>
                                </w:rPr>
                                <w:t>P2.1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78" name="Text Box 448"/>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895656A" w14:textId="1E94DD8F" w:rsidR="005404A0" w:rsidRPr="00DD5E93" w:rsidRDefault="005404A0" w:rsidP="00DD5E93">
                              <w:pPr>
                                <w:spacing w:after="0"/>
                                <w:jc w:val="center"/>
                                <w:rPr>
                                  <w:sz w:val="14"/>
                                  <w:lang w:val="en-IE"/>
                                </w:rPr>
                              </w:pPr>
                              <w:r w:rsidRPr="00DD5E93">
                                <w:rPr>
                                  <w:sz w:val="16"/>
                                  <w:szCs w:val="16"/>
                                  <w:lang w:val="en-IE"/>
                                </w:rPr>
                                <w:t>Register</w:t>
                              </w:r>
                              <w:r>
                                <w:rPr>
                                  <w:sz w:val="14"/>
                                  <w:lang w:val="en-IE"/>
                                </w:rPr>
                                <w:t xml:space="preserve"> </w:t>
                              </w:r>
                              <w:r w:rsidRPr="00DD5E93">
                                <w:rPr>
                                  <w:sz w:val="16"/>
                                  <w:szCs w:val="16"/>
                                  <w:lang w:val="en-IE"/>
                                </w:rPr>
                                <w:t>Doctor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2C45820" id="Group 547" o:spid="_x0000_s1396" style="position:absolute;margin-left:72.65pt;margin-top:16.4pt;width:54.5pt;height:86.5pt;z-index:251687424"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">
                <v:roundrect id="Rounded Rectangle 548" o:spid="_x0000_s1397" style="position:absolute;width:6921;height:109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CezMQA&#10;AADcAAAADwAAAGRycy9kb3ducmV2LnhtbESPQWsCMRSE74X+h/AKXkrN2rKyrEYRseCp1bV4fmxe&#10;N1s3L0sSdfvvm4LgcZiZb5j5crCduJAPrWMFk3EGgrh2uuVGwdfh/aUAESKyxs4xKfilAMvF48Mc&#10;S+2uvKdLFRuRIBxKVGBi7EspQ23IYhi7njh5385bjEn6RmqP1wS3nXzNsqm02HJaMNjT2lB9qs5W&#10;Qai1+fg8/fhnKvLiGMxm97bPlBo9DasZiEhDvIdv7a1WkOcT+D+TjoB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QnszEAAAA3AAAAA8AAAAAAAAAAAAAAAAAmAIAAGRycy9k&#10;b3ducmV2LnhtbFBLBQYAAAAABAAEAPUAAACJAwAAAAA=&#10;" filled="f" strokecolor="black [3213]" strokeweight="1.5pt">
                  <v:stroke joinstyle="miter"/>
                </v:roundrect>
                <v:line id="Straight Connector 549" o:spid="_x0000_s1398" style="position:absolute;flip:y;visibility:visible;mso-wrap-style:square" from="0,3556" to="6921,3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mmRcUAAADcAAAADwAAAGRycy9kb3ducmV2LnhtbESPT2vCQBTE74LfYXkFb3XTgFqiq5T+&#10;kV4UG7Xn1+xrNph9G7JrTL+9KxQ8DjPzG2ax6m0tOmp95VjB0zgBQVw4XXGp4LD/eHwG4QOyxtox&#10;KfgjD6vlcLDATLsLf1GXh1JECPsMFZgQmkxKXxiy6MeuIY7er2sthijbUuoWLxFua5kmyVRarDgu&#10;GGzo1VBxys9WwdF0Ereb2fv3z7qTb+kk3ZXrVKnRQ/8yBxGoD/fwf/tTK5hMZ3A7E4+AXF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YmmRcUAAADcAAAADwAAAAAAAAAA&#10;AAAAAAChAgAAZHJzL2Rvd25yZXYueG1sUEsFBgAAAAAEAAQA+QAAAJMDAAAAAA==&#10;" strokecolor="black [3213]" strokeweight="1.5pt">
                  <v:stroke joinstyle="miter"/>
                </v:line>
                <v:shape id="Text Box 235" o:spid="_x0000_s1399" type="#_x0000_t202" style="position:absolute;left:1333;top:571;width:4763;height:2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3VZ8IA&#10;AADcAAAADwAAAGRycy9kb3ducmV2LnhtbERPy4rCMBTdC/5DuII7TUdwlI6pSEEU0YWOm9ndaW4f&#10;THNTm6h1vt4sBJeH814sO1OLG7WusqzgYxyBIM6srrhQcP5ej+YgnEfWWFsmBQ9ysEz6vQXG2t75&#10;SLeTL0QIYRejgtL7JpbSZSUZdGPbEAcut61BH2BbSN3iPYSbWk6i6FMarDg0lNhQWlL2d7oaBbt0&#10;fcDj78TM/+t0s89XzeX8M1VqOOhWXyA8df4tfrm3WsF0FuaHM+EI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HdVnwgAAANwAAAAPAAAAAAAAAAAAAAAAAJgCAABkcnMvZG93&#10;bnJldi54bWxQSwUGAAAAAAQABAD1AAAAhwMAAAAA&#10;" filled="f" stroked="f" strokeweight=".5pt">
                  <v:textbox>
                    <w:txbxContent>
                      <w:p w14:paraId="012C43B5" w14:textId="5407B5E0" w:rsidR="005404A0" w:rsidRDefault="005404A0" w:rsidP="00DD5E93">
                        <w:pPr>
                          <w:jc w:val="center"/>
                          <w:rPr>
                            <w:sz w:val="16"/>
                            <w:szCs w:val="16"/>
                          </w:rPr>
                        </w:pPr>
                        <w:r>
                          <w:rPr>
                            <w:sz w:val="16"/>
                            <w:szCs w:val="16"/>
                          </w:rPr>
                          <w:t>P2.1</w:t>
                        </w:r>
                      </w:p>
                    </w:txbxContent>
                  </v:textbox>
                </v:shape>
                <v:shape id="Text Box 448" o:spid="_x0000_s1400" type="#_x0000_t202" style="position:absolute;left:508;top:4191;width:5905;height:5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snMQA&#10;AADcAAAADwAAAGRycy9kb3ducmV2LnhtbERPy2rCQBTdC/7DcAU3RSdW1JI6CUWqFneaPujukrlN&#10;QjN3QmZM4t93FgWXh/PepoOpRUetqywrWMwjEMS51RUXCt6z/ewJhPPIGmvLpOBGDtJkPNpirG3P&#10;Z+ouvhAhhF2MCkrvm1hKl5dk0M1tQxy4H9sa9AG2hdQt9iHc1PIxitbSYMWhocSGdiXlv5erUfD9&#10;UHyd3HD46JerZfN67LLNp86Umk6Gl2cQngZ/F/+737SC1SasDWfCEZDJ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P7JzEAAAA3AAAAA8AAAAAAAAAAAAAAAAAmAIAAGRycy9k&#10;b3ducmV2LnhtbFBLBQYAAAAABAAEAPUAAACJAwAAAAA=&#10;" fillcolor="white [3201]" stroked="f" strokeweight=".5pt">
                  <v:textbox>
                    <w:txbxContent>
                      <w:p w14:paraId="7895656A" w14:textId="1E94DD8F" w:rsidR="005404A0" w:rsidRPr="00DD5E93" w:rsidRDefault="005404A0" w:rsidP="00DD5E93">
                        <w:pPr>
                          <w:spacing w:after="0"/>
                          <w:jc w:val="center"/>
                          <w:rPr>
                            <w:sz w:val="14"/>
                            <w:lang w:val="en-IE"/>
                          </w:rPr>
                        </w:pPr>
                        <w:r w:rsidRPr="00DD5E93">
                          <w:rPr>
                            <w:sz w:val="16"/>
                            <w:szCs w:val="16"/>
                            <w:lang w:val="en-IE"/>
                          </w:rPr>
                          <w:t>Register</w:t>
                        </w:r>
                        <w:r>
                          <w:rPr>
                            <w:sz w:val="14"/>
                            <w:lang w:val="en-IE"/>
                          </w:rPr>
                          <w:t xml:space="preserve"> </w:t>
                        </w:r>
                        <w:r w:rsidRPr="00DD5E93">
                          <w:rPr>
                            <w:sz w:val="16"/>
                            <w:szCs w:val="16"/>
                            <w:lang w:val="en-IE"/>
                          </w:rPr>
                          <w:t>Doctor</w:t>
                        </w:r>
                      </w:p>
                    </w:txbxContent>
                  </v:textbox>
                </v:shape>
              </v:group>
            </w:pict>
          </mc:Fallback>
        </mc:AlternateContent>
      </w:r>
    </w:p>
    <w:p w14:paraId="4B9C2323" w14:textId="5C8004E7" w:rsidR="00716BEA" w:rsidRDefault="00DD5E93" w:rsidP="00716BEA">
      <w:r>
        <w:rPr>
          <w:noProof/>
          <w:lang w:val="en-IE" w:eastAsia="en-IE"/>
        </w:rPr>
        <mc:AlternateContent>
          <mc:Choice Requires="wps">
            <w:drawing>
              <wp:anchor distT="45720" distB="45720" distL="114300" distR="114300" simplePos="0" relativeHeight="251697664" behindDoc="0" locked="0" layoutInCell="1" allowOverlap="1" wp14:anchorId="30DAED5B" wp14:editId="1FD4BD92">
                <wp:simplePos x="0" y="0"/>
                <wp:positionH relativeFrom="column">
                  <wp:posOffset>1906437</wp:posOffset>
                </wp:positionH>
                <wp:positionV relativeFrom="paragraph">
                  <wp:posOffset>83053</wp:posOffset>
                </wp:positionV>
                <wp:extent cx="819150" cy="269875"/>
                <wp:effectExtent l="0" t="0" r="0" b="0"/>
                <wp:wrapSquare wrapText="bothSides"/>
                <wp:docPr id="5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69875"/>
                        </a:xfrm>
                        <a:prstGeom prst="rect">
                          <a:avLst/>
                        </a:prstGeom>
                        <a:solidFill>
                          <a:srgbClr val="FFFFFF">
                            <a:alpha val="0"/>
                          </a:srgbClr>
                        </a:solidFill>
                        <a:ln w="9525">
                          <a:noFill/>
                          <a:miter lim="800000"/>
                          <a:headEnd/>
                          <a:tailEnd/>
                        </a:ln>
                      </wps:spPr>
                      <wps:txbx>
                        <w:txbxContent>
                          <w:p w14:paraId="58563BA4" w14:textId="77777777" w:rsidR="005404A0" w:rsidRPr="00DD5E93" w:rsidRDefault="005404A0" w:rsidP="00DD5E93">
                            <w:pPr>
                              <w:rPr>
                                <w:sz w:val="16"/>
                                <w:szCs w:val="16"/>
                              </w:rPr>
                            </w:pPr>
                            <w:r w:rsidRPr="00DD5E93">
                              <w:rPr>
                                <w:sz w:val="16"/>
                                <w:szCs w:val="16"/>
                              </w:rPr>
                              <w:t>Doctor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DAED5B" id="_x0000_s1401" type="#_x0000_t202" style="position:absolute;margin-left:150.1pt;margin-top:6.55pt;width:64.5pt;height:21.25pt;z-index:251697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" stroked="f">
                <v:fill opacity="0"/>
                <v:textbox>
                  <w:txbxContent>
                    <w:p w14:paraId="58563BA4" w14:textId="77777777" w:rsidR="005404A0" w:rsidRPr="00DD5E93" w:rsidRDefault="005404A0" w:rsidP="00DD5E93">
                      <w:pPr>
                        <w:rPr>
                          <w:sz w:val="16"/>
                          <w:szCs w:val="16"/>
                        </w:rPr>
                      </w:pPr>
                      <w:r w:rsidRPr="00DD5E93">
                        <w:rPr>
                          <w:sz w:val="16"/>
                          <w:szCs w:val="16"/>
                        </w:rPr>
                        <w:t>Doctor Details</w:t>
                      </w:r>
                    </w:p>
                  </w:txbxContent>
                </v:textbox>
                <w10:wrap type="square"/>
              </v:shape>
            </w:pict>
          </mc:Fallback>
        </mc:AlternateContent>
      </w:r>
    </w:p>
    <w:p w14:paraId="3FFCD181" w14:textId="21C34D7A" w:rsidR="00716BEA" w:rsidRDefault="00716BEA" w:rsidP="00716BEA"/>
    <w:p w14:paraId="60FE08E5" w14:textId="618B4F9A" w:rsidR="00716BEA" w:rsidRDefault="00716BEA" w:rsidP="00716BEA"/>
    <w:p w14:paraId="0CA81A87" w14:textId="77777777" w:rsidR="00716BEA" w:rsidRDefault="00716BEA" w:rsidP="00716BEA"/>
    <w:p w14:paraId="280E5EA6" w14:textId="77777777" w:rsidR="00716BEA" w:rsidRDefault="00716BEA" w:rsidP="00716BEA"/>
    <w:p w14:paraId="4A51C339" w14:textId="77777777" w:rsidR="00716BEA" w:rsidRDefault="00716BEA" w:rsidP="00716BEA"/>
    <w:p w14:paraId="3DBB2F09" w14:textId="77777777" w:rsidR="00716BEA" w:rsidRDefault="00716BEA" w:rsidP="00716BEA"/>
    <w:p w14:paraId="55B97A7D" w14:textId="77777777" w:rsidR="0079157F" w:rsidRDefault="0079157F" w:rsidP="00716BEA"/>
    <w:p w14:paraId="725AB438" w14:textId="77777777" w:rsidR="0079157F" w:rsidRDefault="0079157F" w:rsidP="00716BEA"/>
    <w:p w14:paraId="1CC0AACD" w14:textId="77777777" w:rsidR="0079157F" w:rsidRDefault="0079157F" w:rsidP="00716BEA"/>
    <w:p w14:paraId="26654806" w14:textId="77777777" w:rsidR="0079157F" w:rsidRDefault="0079157F" w:rsidP="00716BEA"/>
    <w:p w14:paraId="1688E7F2" w14:textId="77777777" w:rsidR="0079157F" w:rsidRDefault="0079157F" w:rsidP="00716BEA"/>
    <w:p w14:paraId="1D36F99F" w14:textId="77777777" w:rsidR="0079157F" w:rsidRDefault="0079157F" w:rsidP="00716BEA"/>
    <w:p w14:paraId="6112FFE8" w14:textId="77777777" w:rsidR="0079157F" w:rsidRDefault="0079157F" w:rsidP="00716BEA"/>
    <w:p w14:paraId="30F05B7F" w14:textId="77777777" w:rsidR="0079157F" w:rsidRDefault="0079157F" w:rsidP="00716BEA"/>
    <w:p w14:paraId="0FF2E66A" w14:textId="77777777" w:rsidR="0079157F" w:rsidRDefault="0079157F" w:rsidP="00716BEA"/>
    <w:p w14:paraId="747E2AB9" w14:textId="77777777" w:rsidR="0079157F" w:rsidRDefault="0079157F" w:rsidP="00716BEA"/>
    <w:p w14:paraId="273A0095" w14:textId="77777777" w:rsidR="0079157F" w:rsidRDefault="0079157F" w:rsidP="00716BEA"/>
    <w:p w14:paraId="773513E4" w14:textId="77777777" w:rsidR="0079157F" w:rsidRDefault="0079157F" w:rsidP="00716BEA"/>
    <w:p w14:paraId="4A4901C5" w14:textId="77777777" w:rsidR="0079157F" w:rsidRDefault="0079157F" w:rsidP="00716BEA"/>
    <w:p w14:paraId="6DD5CACA" w14:textId="77777777" w:rsidR="0079157F" w:rsidRDefault="0079157F" w:rsidP="00716BEA"/>
    <w:p w14:paraId="2DA0BACC" w14:textId="77777777" w:rsidR="0079157F" w:rsidRDefault="0079157F" w:rsidP="00716BEA"/>
    <w:p w14:paraId="0A2AF0FD" w14:textId="7E946A40" w:rsidR="0079157F" w:rsidRDefault="0079157F" w:rsidP="0079157F">
      <w:pPr>
        <w:pStyle w:val="Heading3"/>
        <w:numPr>
          <w:ilvl w:val="2"/>
          <w:numId w:val="12"/>
        </w:numPr>
        <w:rPr>
          <w:color w:val="auto"/>
        </w:rPr>
      </w:pPr>
      <w:bookmarkStart w:id="61" w:name="_Toc406751933"/>
      <w:r>
        <w:rPr>
          <w:color w:val="auto"/>
        </w:rPr>
        <w:lastRenderedPageBreak/>
        <w:t>Process P3</w:t>
      </w:r>
      <w:bookmarkEnd w:id="61"/>
    </w:p>
    <w:p w14:paraId="3AB64C28" w14:textId="08AC0400" w:rsidR="0079157F" w:rsidRDefault="0079157F" w:rsidP="0079157F"/>
    <w:p w14:paraId="1EBD23A5" w14:textId="7AFCE243" w:rsidR="0079157F" w:rsidRPr="0079157F" w:rsidRDefault="00E76B89" w:rsidP="0079157F">
      <w:r>
        <w:rPr>
          <w:rFonts w:ascii="Times New Roman" w:hAnsi="Times New Roman" w:cs="Times New Roman"/>
          <w:noProof/>
          <w:sz w:val="24"/>
          <w:szCs w:val="24"/>
          <w:lang w:val="en-IE" w:eastAsia="en-IE"/>
        </w:rPr>
        <mc:AlternateContent>
          <mc:Choice Requires="wpg">
            <w:drawing>
              <wp:anchor distT="0" distB="0" distL="114300" distR="114300" simplePos="0" relativeHeight="251738624" behindDoc="0" locked="0" layoutInCell="1" allowOverlap="1" wp14:anchorId="3BB42C78" wp14:editId="3F79454F">
                <wp:simplePos x="0" y="0"/>
                <wp:positionH relativeFrom="column">
                  <wp:posOffset>1413845</wp:posOffset>
                </wp:positionH>
                <wp:positionV relativeFrom="paragraph">
                  <wp:posOffset>36028</wp:posOffset>
                </wp:positionV>
                <wp:extent cx="1297910" cy="267419"/>
                <wp:effectExtent l="0" t="0" r="17145" b="18415"/>
                <wp:wrapNone/>
                <wp:docPr id="644" name="Group 644"/>
                <wp:cNvGraphicFramePr/>
                <a:graphic xmlns:a="http://schemas.openxmlformats.org/drawingml/2006/main">
                  <a:graphicData uri="http://schemas.microsoft.com/office/word/2010/wordprocessingGroup">
                    <wpg:wgp>
                      <wpg:cNvGrpSpPr/>
                      <wpg:grpSpPr>
                        <a:xfrm>
                          <a:off x="0" y="0"/>
                          <a:ext cx="1297910" cy="267419"/>
                          <a:chOff x="0" y="0"/>
                          <a:chExt cx="1216025" cy="203200"/>
                        </a:xfrm>
                      </wpg:grpSpPr>
                      <wps:wsp>
                        <wps:cNvPr id="645" name="Rectangle 645"/>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D06E3E" w14:textId="6B29EABA" w:rsidR="005404A0" w:rsidRDefault="005404A0" w:rsidP="00E76B89">
                              <w:pPr>
                                <w:jc w:val="center"/>
                                <w:rPr>
                                  <w:color w:val="000000" w:themeColor="text1"/>
                                  <w:sz w:val="16"/>
                                  <w:szCs w:val="16"/>
                                </w:rPr>
                              </w:pPr>
                              <w:r>
                                <w:rPr>
                                  <w:color w:val="000000" w:themeColor="text1"/>
                                  <w:sz w:val="16"/>
                                  <w:szCs w:val="16"/>
                                </w:rPr>
                                <w:t>D4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6" name="Rectangle 646"/>
                        <wps:cNvSpPr/>
                        <wps:spPr>
                          <a:xfrm>
                            <a:off x="333375"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C621C2" w14:textId="09274D59" w:rsidR="005404A0" w:rsidRDefault="005404A0" w:rsidP="00E76B89">
                              <w:pPr>
                                <w:rPr>
                                  <w:color w:val="000000" w:themeColor="text1"/>
                                  <w:sz w:val="16"/>
                                  <w:szCs w:val="16"/>
                                </w:rPr>
                              </w:pPr>
                              <w:r>
                                <w:rPr>
                                  <w:color w:val="000000" w:themeColor="text1"/>
                                  <w:sz w:val="16"/>
                                  <w:szCs w:val="16"/>
                                </w:rPr>
                                <w:t>Payment 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BB42C78" id="Group 644" o:spid="_x0000_s1402" style="position:absolute;margin-left:111.35pt;margin-top:2.85pt;width:102.2pt;height:21.05pt;z-index:251738624" coordsize="12160,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">
                <v:rect id="Rectangle 645" o:spid="_x0000_s1403" style="position:absolute;width:3302;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6sVccA&#10;AADcAAAADwAAAGRycy9kb3ducmV2LnhtbESPQWvCQBSE74X+h+UVehHdKFYkukppUXIohdp68PbM&#10;PrOp2bch+6rpv+8WCj0OM/MNs1z3vlEX6mId2MB4lIEiLoOtuTLw8b4ZzkFFQbbYBCYD3xRhvbq9&#10;WWJuw5Xf6LKTSiUIxxwNOJE21zqWjjzGUWiJk3cKnUdJsqu07fCa4L7RkyybaY81pwWHLT05Ks+7&#10;L2/gUPRSfY638nLGwX5QuGP5+nw05v6uf1yAEurlP/zXLqyB2fQBfs+kI6B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N+rFXHAAAA3AAAAA8AAAAAAAAAAAAAAAAAmAIAAGRy&#10;cy9kb3ducmV2LnhtbFBLBQYAAAAABAAEAPUAAACMAwAAAAA=&#10;" filled="f" strokecolor="black [3213]" strokeweight="1pt">
                  <v:textbox>
                    <w:txbxContent>
                      <w:p w14:paraId="02D06E3E" w14:textId="6B29EABA" w:rsidR="005404A0" w:rsidRDefault="005404A0" w:rsidP="00E76B89">
                        <w:pPr>
                          <w:jc w:val="center"/>
                          <w:rPr>
                            <w:color w:val="000000" w:themeColor="text1"/>
                            <w:sz w:val="16"/>
                            <w:szCs w:val="16"/>
                          </w:rPr>
                        </w:pPr>
                        <w:r>
                          <w:rPr>
                            <w:color w:val="000000" w:themeColor="text1"/>
                            <w:sz w:val="16"/>
                            <w:szCs w:val="16"/>
                          </w:rPr>
                          <w:t>D4</w:t>
                        </w:r>
                      </w:p>
                    </w:txbxContent>
                  </v:textbox>
                </v:rect>
                <v:rect id="Rectangle 646" o:spid="_x0000_s1404" style="position:absolute;left:3333;width:8827;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wyIscA&#10;AADcAAAADwAAAGRycy9kb3ducmV2LnhtbESPQUvDQBSE74L/YXlCL8VuWiRI7LYUpSUHEaztwdtr&#10;9plNm30bss82/ntXEHocZuYbZr4cfKvO1McmsIHpJANFXAXbcG1g97G+fwQVBdliG5gM/FCE5eL2&#10;Zo6FDRd+p/NWapUgHAs04ES6QutYOfIYJ6EjTt5X6D1Kkn2tbY+XBPetnmVZrj02nBYcdvTsqDpt&#10;v72Bz3KQ+jjdyOsJx/tx6Q7V28vBmNHdsHoCJTTINfzfLq2B/CGHvzPpCOjF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OsMiLHAAAA3AAAAA8AAAAAAAAAAAAAAAAAmAIAAGRy&#10;cy9kb3ducmV2LnhtbFBLBQYAAAAABAAEAPUAAACMAwAAAAA=&#10;" filled="f" strokecolor="black [3213]" strokeweight="1pt">
                  <v:textbox>
                    <w:txbxContent>
                      <w:p w14:paraId="5BC621C2" w14:textId="09274D59" w:rsidR="005404A0" w:rsidRDefault="005404A0" w:rsidP="00E76B89">
                        <w:pPr>
                          <w:rPr>
                            <w:color w:val="000000" w:themeColor="text1"/>
                            <w:sz w:val="16"/>
                            <w:szCs w:val="16"/>
                          </w:rPr>
                        </w:pPr>
                        <w:r>
                          <w:rPr>
                            <w:color w:val="000000" w:themeColor="text1"/>
                            <w:sz w:val="16"/>
                            <w:szCs w:val="16"/>
                          </w:rPr>
                          <w:t>Payment File</w:t>
                        </w:r>
                      </w:p>
                    </w:txbxContent>
                  </v:textbox>
                </v:rect>
              </v:group>
            </w:pict>
          </mc:Fallback>
        </mc:AlternateContent>
      </w:r>
      <w:r w:rsidR="00DB7C04">
        <w:rPr>
          <w:rFonts w:ascii="Times New Roman" w:hAnsi="Times New Roman" w:cs="Times New Roman"/>
          <w:noProof/>
          <w:sz w:val="24"/>
          <w:szCs w:val="24"/>
          <w:lang w:val="en-IE" w:eastAsia="en-IE"/>
        </w:rPr>
        <mc:AlternateContent>
          <mc:Choice Requires="wps">
            <w:drawing>
              <wp:anchor distT="0" distB="0" distL="114300" distR="114300" simplePos="0" relativeHeight="251730432" behindDoc="0" locked="0" layoutInCell="1" allowOverlap="1" wp14:anchorId="178538D6" wp14:editId="2A64B52D">
                <wp:simplePos x="0" y="0"/>
                <wp:positionH relativeFrom="column">
                  <wp:posOffset>5477773</wp:posOffset>
                </wp:positionH>
                <wp:positionV relativeFrom="paragraph">
                  <wp:posOffset>206926</wp:posOffset>
                </wp:positionV>
                <wp:extent cx="793750" cy="279400"/>
                <wp:effectExtent l="0" t="0" r="25400" b="25400"/>
                <wp:wrapNone/>
                <wp:docPr id="628" name="Rectangle 628"/>
                <wp:cNvGraphicFramePr/>
                <a:graphic xmlns:a="http://schemas.openxmlformats.org/drawingml/2006/main">
                  <a:graphicData uri="http://schemas.microsoft.com/office/word/2010/wordprocessingShape">
                    <wps:wsp>
                      <wps:cNvSpPr/>
                      <wps:spPr>
                        <a:xfrm>
                          <a:off x="0" y="0"/>
                          <a:ext cx="793750" cy="279400"/>
                        </a:xfrm>
                        <a:prstGeom prst="rect">
                          <a:avLst/>
                        </a:prstGeom>
                        <a:solidFill>
                          <a:schemeClr val="bg1">
                            <a:lumMod val="8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F15E5F" w14:textId="41976974" w:rsidR="005404A0" w:rsidRPr="0070177E" w:rsidRDefault="005404A0" w:rsidP="00DB7C04">
                            <w:pPr>
                              <w:jc w:val="center"/>
                              <w:rPr>
                                <w:color w:val="000000" w:themeColor="text1"/>
                                <w:sz w:val="16"/>
                                <w:szCs w:val="16"/>
                                <w:lang w:val="en-IE"/>
                              </w:rPr>
                            </w:pPr>
                            <w:r>
                              <w:rPr>
                                <w:color w:val="000000" w:themeColor="text1"/>
                                <w:sz w:val="16"/>
                                <w:szCs w:val="16"/>
                                <w:lang w:val="en-IE"/>
                              </w:rPr>
                              <w:t>Doctor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78538D6" id="Rectangle 628" o:spid="_x0000_s1405" style="position:absolute;margin-left:431.3pt;margin-top:16.3pt;width:62.5pt;height:22pt;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" fillcolor="#d8d8d8 [2732]" strokecolor="black [3213]" strokeweight="1.5pt">
                <v:textbox>
                  <w:txbxContent>
                    <w:p w14:paraId="38F15E5F" w14:textId="41976974" w:rsidR="005404A0" w:rsidRPr="0070177E" w:rsidRDefault="005404A0" w:rsidP="00DB7C04">
                      <w:pPr>
                        <w:jc w:val="center"/>
                        <w:rPr>
                          <w:color w:val="000000" w:themeColor="text1"/>
                          <w:sz w:val="16"/>
                          <w:szCs w:val="16"/>
                          <w:lang w:val="en-IE"/>
                        </w:rPr>
                      </w:pPr>
                      <w:r>
                        <w:rPr>
                          <w:color w:val="000000" w:themeColor="text1"/>
                          <w:sz w:val="16"/>
                          <w:szCs w:val="16"/>
                          <w:lang w:val="en-IE"/>
                        </w:rPr>
                        <w:t>Doctor</w:t>
                      </w:r>
                    </w:p>
                  </w:txbxContent>
                </v:textbox>
              </v:rect>
            </w:pict>
          </mc:Fallback>
        </mc:AlternateContent>
      </w:r>
      <w:r w:rsidR="00F814EA">
        <w:rPr>
          <w:noProof/>
          <w:lang w:val="en-IE" w:eastAsia="en-IE"/>
        </w:rPr>
        <mc:AlternateContent>
          <mc:Choice Requires="wps">
            <w:drawing>
              <wp:anchor distT="45720" distB="45720" distL="114300" distR="114300" simplePos="0" relativeHeight="251725312" behindDoc="0" locked="0" layoutInCell="1" allowOverlap="1" wp14:anchorId="2D6F9852" wp14:editId="74875224">
                <wp:simplePos x="0" y="0"/>
                <wp:positionH relativeFrom="column">
                  <wp:posOffset>4258083</wp:posOffset>
                </wp:positionH>
                <wp:positionV relativeFrom="paragraph">
                  <wp:posOffset>27940</wp:posOffset>
                </wp:positionV>
                <wp:extent cx="1068705" cy="189230"/>
                <wp:effectExtent l="0" t="0" r="0" b="0"/>
                <wp:wrapSquare wrapText="bothSides"/>
                <wp:docPr id="6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8705" cy="189230"/>
                        </a:xfrm>
                        <a:prstGeom prst="rect">
                          <a:avLst/>
                        </a:prstGeom>
                        <a:solidFill>
                          <a:srgbClr val="FFFFFF">
                            <a:alpha val="0"/>
                          </a:srgbClr>
                        </a:solidFill>
                        <a:ln w="9525">
                          <a:noFill/>
                          <a:miter lim="800000"/>
                          <a:headEnd/>
                          <a:tailEnd/>
                        </a:ln>
                      </wps:spPr>
                      <wps:txbx>
                        <w:txbxContent>
                          <w:p w14:paraId="24B088AD" w14:textId="66466192" w:rsidR="005404A0" w:rsidRPr="00F814EA" w:rsidRDefault="005404A0" w:rsidP="00F814EA">
                            <w:pPr>
                              <w:rPr>
                                <w:sz w:val="14"/>
                                <w:szCs w:val="14"/>
                                <w:lang w:val="en-IE"/>
                              </w:rPr>
                            </w:pPr>
                            <w:r>
                              <w:rPr>
                                <w:sz w:val="14"/>
                                <w:szCs w:val="14"/>
                                <w:lang w:val="en-IE"/>
                              </w:rPr>
                              <w:t>Doctor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6F9852" id="_x0000_s1406" type="#_x0000_t202" style="position:absolute;margin-left:335.3pt;margin-top:2.2pt;width:84.15pt;height:14.9pt;z-index:251725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" stroked="f">
                <v:fill opacity="0"/>
                <v:textbox>
                  <w:txbxContent>
                    <w:p w14:paraId="24B088AD" w14:textId="66466192" w:rsidR="005404A0" w:rsidRPr="00F814EA" w:rsidRDefault="005404A0" w:rsidP="00F814EA">
                      <w:pPr>
                        <w:rPr>
                          <w:sz w:val="14"/>
                          <w:szCs w:val="14"/>
                          <w:lang w:val="en-IE"/>
                        </w:rPr>
                      </w:pPr>
                      <w:r>
                        <w:rPr>
                          <w:sz w:val="14"/>
                          <w:szCs w:val="14"/>
                          <w:lang w:val="en-IE"/>
                        </w:rPr>
                        <w:t>Doctor Details</w:t>
                      </w:r>
                    </w:p>
                  </w:txbxContent>
                </v:textbox>
                <w10:wrap type="square"/>
              </v:shape>
            </w:pict>
          </mc:Fallback>
        </mc:AlternateContent>
      </w:r>
      <w:r w:rsidR="006E4CFE">
        <w:rPr>
          <w:noProof/>
          <w:lang w:val="en-IE" w:eastAsia="en-IE"/>
        </w:rPr>
        <mc:AlternateContent>
          <mc:Choice Requires="wps">
            <w:drawing>
              <wp:anchor distT="0" distB="0" distL="114300" distR="114300" simplePos="0" relativeHeight="251715072" behindDoc="0" locked="0" layoutInCell="1" allowOverlap="1" wp14:anchorId="753715A4" wp14:editId="06672445">
                <wp:simplePos x="0" y="0"/>
                <wp:positionH relativeFrom="column">
                  <wp:posOffset>3933645</wp:posOffset>
                </wp:positionH>
                <wp:positionV relativeFrom="paragraph">
                  <wp:posOffset>183861</wp:posOffset>
                </wp:positionV>
                <wp:extent cx="923027" cy="477042"/>
                <wp:effectExtent l="0" t="0" r="48895" b="56515"/>
                <wp:wrapNone/>
                <wp:docPr id="604" name="Freeform 604"/>
                <wp:cNvGraphicFramePr/>
                <a:graphic xmlns:a="http://schemas.openxmlformats.org/drawingml/2006/main">
                  <a:graphicData uri="http://schemas.microsoft.com/office/word/2010/wordprocessingShape">
                    <wps:wsp>
                      <wps:cNvSpPr/>
                      <wps:spPr>
                        <a:xfrm>
                          <a:off x="0" y="0"/>
                          <a:ext cx="923027" cy="477042"/>
                        </a:xfrm>
                        <a:custGeom>
                          <a:avLst/>
                          <a:gdLst>
                            <a:gd name="connsiteX0" fmla="*/ 0 w 923027"/>
                            <a:gd name="connsiteY0" fmla="*/ 321767 h 477042"/>
                            <a:gd name="connsiteX1" fmla="*/ 646981 w 923027"/>
                            <a:gd name="connsiteY1" fmla="*/ 2589 h 477042"/>
                            <a:gd name="connsiteX2" fmla="*/ 923027 w 923027"/>
                            <a:gd name="connsiteY2" fmla="*/ 477042 h 477042"/>
                          </a:gdLst>
                          <a:ahLst/>
                          <a:cxnLst>
                            <a:cxn ang="0">
                              <a:pos x="connsiteX0" y="connsiteY0"/>
                            </a:cxn>
                            <a:cxn ang="0">
                              <a:pos x="connsiteX1" y="connsiteY1"/>
                            </a:cxn>
                            <a:cxn ang="0">
                              <a:pos x="connsiteX2" y="connsiteY2"/>
                            </a:cxn>
                          </a:cxnLst>
                          <a:rect l="l" t="t" r="r" b="b"/>
                          <a:pathLst>
                            <a:path w="923027" h="477042">
                              <a:moveTo>
                                <a:pt x="0" y="321767"/>
                              </a:moveTo>
                              <a:cubicBezTo>
                                <a:pt x="246571" y="149238"/>
                                <a:pt x="493143" y="-23290"/>
                                <a:pt x="646981" y="2589"/>
                              </a:cubicBezTo>
                              <a:cubicBezTo>
                                <a:pt x="800819" y="28468"/>
                                <a:pt x="861923" y="252755"/>
                                <a:pt x="923027" y="477042"/>
                              </a:cubicBezTo>
                            </a:path>
                          </a:pathLst>
                        </a:custGeom>
                        <a:noFill/>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28EA6E" id="Freeform 604" o:spid="_x0000_s1026" style="position:absolute;margin-left:309.75pt;margin-top:14.5pt;width:72.7pt;height:37.55pt;z-index:251715072;visibility:visible;mso-wrap-style:square;mso-wrap-distance-left:9pt;mso-wrap-distance-top:0;mso-wrap-distance-right:9pt;mso-wrap-distance-bottom:0;mso-position-horizontal:absolute;mso-position-horizontal-relative:text;mso-position-vertical:absolute;mso-position-vertical-relative:text;v-text-anchor:middle" coordsize="923027,4770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" path="m,321767c246571,149238,493143,-23290,646981,2589,800819,28468,861923,252755,923027,477042e" filled="f" strokecolor="black [3200]" strokeweight=".5pt">
                <v:stroke endarrow="block" joinstyle="miter"/>
                <v:path arrowok="t" o:connecttype="custom" o:connectlocs="0,321767;646981,2589;923027,477042" o:connectangles="0,0,0"/>
              </v:shape>
            </w:pict>
          </mc:Fallback>
        </mc:AlternateContent>
      </w:r>
    </w:p>
    <w:p w14:paraId="51083121" w14:textId="36AECAFC" w:rsidR="00716BEA" w:rsidRDefault="0067179B" w:rsidP="00716BEA">
      <w:r>
        <w:rPr>
          <w:noProof/>
          <w:lang w:val="en-IE" w:eastAsia="en-IE"/>
        </w:rPr>
        <mc:AlternateContent>
          <mc:Choice Requires="wps">
            <w:drawing>
              <wp:anchor distT="45720" distB="45720" distL="114300" distR="114300" simplePos="0" relativeHeight="251740672" behindDoc="0" locked="0" layoutInCell="1" allowOverlap="1" wp14:anchorId="3017DDF2" wp14:editId="3DE721D7">
                <wp:simplePos x="0" y="0"/>
                <wp:positionH relativeFrom="column">
                  <wp:posOffset>1208669</wp:posOffset>
                </wp:positionH>
                <wp:positionV relativeFrom="paragraph">
                  <wp:posOffset>228756</wp:posOffset>
                </wp:positionV>
                <wp:extent cx="1068705" cy="189230"/>
                <wp:effectExtent l="0" t="0" r="0" b="0"/>
                <wp:wrapSquare wrapText="bothSides"/>
                <wp:docPr id="6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8705" cy="189230"/>
                        </a:xfrm>
                        <a:prstGeom prst="rect">
                          <a:avLst/>
                        </a:prstGeom>
                        <a:solidFill>
                          <a:srgbClr val="FFFFFF">
                            <a:alpha val="0"/>
                          </a:srgbClr>
                        </a:solidFill>
                        <a:ln w="9525">
                          <a:noFill/>
                          <a:miter lim="800000"/>
                          <a:headEnd/>
                          <a:tailEnd/>
                        </a:ln>
                      </wps:spPr>
                      <wps:txbx>
                        <w:txbxContent>
                          <w:p w14:paraId="23C52C0F" w14:textId="48B14243" w:rsidR="005404A0" w:rsidRPr="00F814EA" w:rsidRDefault="005404A0" w:rsidP="0067179B">
                            <w:pPr>
                              <w:rPr>
                                <w:sz w:val="14"/>
                                <w:szCs w:val="14"/>
                                <w:lang w:val="en-IE"/>
                              </w:rPr>
                            </w:pPr>
                            <w:r>
                              <w:rPr>
                                <w:sz w:val="14"/>
                                <w:szCs w:val="14"/>
                                <w:lang w:val="en-IE"/>
                              </w:rPr>
                              <w:t>Payment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17DDF2" id="_x0000_s1407" type="#_x0000_t202" style="position:absolute;margin-left:95.15pt;margin-top:18pt;width:84.15pt;height:14.9pt;z-index:251740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" stroked="f">
                <v:fill opacity="0"/>
                <v:textbox>
                  <w:txbxContent>
                    <w:p w14:paraId="23C52C0F" w14:textId="48B14243" w:rsidR="005404A0" w:rsidRPr="00F814EA" w:rsidRDefault="005404A0" w:rsidP="0067179B">
                      <w:pPr>
                        <w:rPr>
                          <w:sz w:val="14"/>
                          <w:szCs w:val="14"/>
                          <w:lang w:val="en-IE"/>
                        </w:rPr>
                      </w:pPr>
                      <w:r>
                        <w:rPr>
                          <w:sz w:val="14"/>
                          <w:szCs w:val="14"/>
                          <w:lang w:val="en-IE"/>
                        </w:rPr>
                        <w:t>Payment Details</w:t>
                      </w:r>
                    </w:p>
                  </w:txbxContent>
                </v:textbox>
                <w10:wrap type="square"/>
              </v:shape>
            </w:pict>
          </mc:Fallback>
        </mc:AlternateContent>
      </w:r>
      <w:r>
        <w:rPr>
          <w:rFonts w:ascii="Times New Roman" w:hAnsi="Times New Roman" w:cs="Times New Roman"/>
          <w:noProof/>
          <w:sz w:val="24"/>
          <w:szCs w:val="24"/>
          <w:lang w:val="en-IE" w:eastAsia="en-IE"/>
        </w:rPr>
        <mc:AlternateContent>
          <mc:Choice Requires="wps">
            <w:drawing>
              <wp:anchor distT="0" distB="0" distL="114300" distR="114300" simplePos="0" relativeHeight="251739648" behindDoc="0" locked="0" layoutInCell="1" allowOverlap="1" wp14:anchorId="3401A145" wp14:editId="670A067A">
                <wp:simplePos x="0" y="0"/>
                <wp:positionH relativeFrom="column">
                  <wp:posOffset>988012</wp:posOffset>
                </wp:positionH>
                <wp:positionV relativeFrom="paragraph">
                  <wp:posOffset>20955</wp:posOffset>
                </wp:positionV>
                <wp:extent cx="857160" cy="2044461"/>
                <wp:effectExtent l="0" t="38100" r="57785" b="13335"/>
                <wp:wrapNone/>
                <wp:docPr id="647" name="Freeform 647"/>
                <wp:cNvGraphicFramePr/>
                <a:graphic xmlns:a="http://schemas.openxmlformats.org/drawingml/2006/main">
                  <a:graphicData uri="http://schemas.microsoft.com/office/word/2010/wordprocessingShape">
                    <wps:wsp>
                      <wps:cNvSpPr/>
                      <wps:spPr>
                        <a:xfrm>
                          <a:off x="0" y="0"/>
                          <a:ext cx="857160" cy="2044461"/>
                        </a:xfrm>
                        <a:custGeom>
                          <a:avLst/>
                          <a:gdLst>
                            <a:gd name="connsiteX0" fmla="*/ 106662 w 857160"/>
                            <a:gd name="connsiteY0" fmla="*/ 2044461 h 2044461"/>
                            <a:gd name="connsiteX1" fmla="*/ 63530 w 857160"/>
                            <a:gd name="connsiteY1" fmla="*/ 1095555 h 2044461"/>
                            <a:gd name="connsiteX2" fmla="*/ 857160 w 857160"/>
                            <a:gd name="connsiteY2" fmla="*/ 0 h 2044461"/>
                          </a:gdLst>
                          <a:ahLst/>
                          <a:cxnLst>
                            <a:cxn ang="0">
                              <a:pos x="connsiteX0" y="connsiteY0"/>
                            </a:cxn>
                            <a:cxn ang="0">
                              <a:pos x="connsiteX1" y="connsiteY1"/>
                            </a:cxn>
                            <a:cxn ang="0">
                              <a:pos x="connsiteX2" y="connsiteY2"/>
                            </a:cxn>
                          </a:cxnLst>
                          <a:rect l="l" t="t" r="r" b="b"/>
                          <a:pathLst>
                            <a:path w="857160" h="2044461">
                              <a:moveTo>
                                <a:pt x="106662" y="2044461"/>
                              </a:moveTo>
                              <a:cubicBezTo>
                                <a:pt x="22554" y="1740379"/>
                                <a:pt x="-61553" y="1436298"/>
                                <a:pt x="63530" y="1095555"/>
                              </a:cubicBezTo>
                              <a:cubicBezTo>
                                <a:pt x="188613" y="754812"/>
                                <a:pt x="722013" y="175404"/>
                                <a:pt x="857160" y="0"/>
                              </a:cubicBezTo>
                            </a:path>
                          </a:pathLst>
                        </a:custGeom>
                        <a:noFill/>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4A7F5D" id="Freeform 647" o:spid="_x0000_s1026" style="position:absolute;margin-left:77.8pt;margin-top:1.65pt;width:67.5pt;height:161pt;z-index:251739648;visibility:visible;mso-wrap-style:square;mso-wrap-distance-left:9pt;mso-wrap-distance-top:0;mso-wrap-distance-right:9pt;mso-wrap-distance-bottom:0;mso-position-horizontal:absolute;mso-position-horizontal-relative:text;mso-position-vertical:absolute;mso-position-vertical-relative:text;v-text-anchor:middle" coordsize="857160,2044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" path="m106662,2044461c22554,1740379,-61553,1436298,63530,1095555,188613,754812,722013,175404,857160,e" filled="f" strokecolor="black [3200]" strokeweight=".5pt">
                <v:stroke endarrow="block" joinstyle="miter"/>
                <v:path arrowok="t" o:connecttype="custom" o:connectlocs="106662,2044461;63530,1095555;857160,0" o:connectangles="0,0,0"/>
              </v:shape>
            </w:pict>
          </mc:Fallback>
        </mc:AlternateContent>
      </w:r>
      <w:r w:rsidR="00DB7C04">
        <w:rPr>
          <w:rFonts w:ascii="Times New Roman" w:hAnsi="Times New Roman" w:cs="Times New Roman"/>
          <w:noProof/>
          <w:sz w:val="24"/>
          <w:szCs w:val="24"/>
          <w:lang w:val="en-IE" w:eastAsia="en-IE"/>
        </w:rPr>
        <mc:AlternateContent>
          <mc:Choice Requires="wps">
            <w:drawing>
              <wp:anchor distT="0" distB="0" distL="114300" distR="114300" simplePos="0" relativeHeight="251731456" behindDoc="0" locked="0" layoutInCell="1" allowOverlap="1" wp14:anchorId="5B0BA198" wp14:editId="06A75A34">
                <wp:simplePos x="0" y="0"/>
                <wp:positionH relativeFrom="column">
                  <wp:posOffset>5193102</wp:posOffset>
                </wp:positionH>
                <wp:positionV relativeFrom="paragraph">
                  <wp:posOffset>185372</wp:posOffset>
                </wp:positionV>
                <wp:extent cx="560717" cy="741872"/>
                <wp:effectExtent l="38100" t="0" r="10795" b="58420"/>
                <wp:wrapNone/>
                <wp:docPr id="629" name="Freeform 629"/>
                <wp:cNvGraphicFramePr/>
                <a:graphic xmlns:a="http://schemas.openxmlformats.org/drawingml/2006/main">
                  <a:graphicData uri="http://schemas.microsoft.com/office/word/2010/wordprocessingShape">
                    <wps:wsp>
                      <wps:cNvSpPr/>
                      <wps:spPr>
                        <a:xfrm>
                          <a:off x="0" y="0"/>
                          <a:ext cx="560717" cy="741872"/>
                        </a:xfrm>
                        <a:custGeom>
                          <a:avLst/>
                          <a:gdLst>
                            <a:gd name="connsiteX0" fmla="*/ 560717 w 560717"/>
                            <a:gd name="connsiteY0" fmla="*/ 0 h 741872"/>
                            <a:gd name="connsiteX1" fmla="*/ 414068 w 560717"/>
                            <a:gd name="connsiteY1" fmla="*/ 517585 h 741872"/>
                            <a:gd name="connsiteX2" fmla="*/ 0 w 560717"/>
                            <a:gd name="connsiteY2" fmla="*/ 741872 h 741872"/>
                          </a:gdLst>
                          <a:ahLst/>
                          <a:cxnLst>
                            <a:cxn ang="0">
                              <a:pos x="connsiteX0" y="connsiteY0"/>
                            </a:cxn>
                            <a:cxn ang="0">
                              <a:pos x="connsiteX1" y="connsiteY1"/>
                            </a:cxn>
                            <a:cxn ang="0">
                              <a:pos x="connsiteX2" y="connsiteY2"/>
                            </a:cxn>
                          </a:cxnLst>
                          <a:rect l="l" t="t" r="r" b="b"/>
                          <a:pathLst>
                            <a:path w="560717" h="741872">
                              <a:moveTo>
                                <a:pt x="560717" y="0"/>
                              </a:moveTo>
                              <a:cubicBezTo>
                                <a:pt x="534119" y="196970"/>
                                <a:pt x="507521" y="393940"/>
                                <a:pt x="414068" y="517585"/>
                              </a:cubicBezTo>
                              <a:cubicBezTo>
                                <a:pt x="320615" y="641230"/>
                                <a:pt x="50321" y="704491"/>
                                <a:pt x="0" y="741872"/>
                              </a:cubicBezTo>
                            </a:path>
                          </a:pathLst>
                        </a:custGeom>
                        <a:noFill/>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BC00B6" id="Freeform 629" o:spid="_x0000_s1026" style="position:absolute;margin-left:408.9pt;margin-top:14.6pt;width:44.15pt;height:58.4pt;z-index:251731456;visibility:visible;mso-wrap-style:square;mso-wrap-distance-left:9pt;mso-wrap-distance-top:0;mso-wrap-distance-right:9pt;mso-wrap-distance-bottom:0;mso-position-horizontal:absolute;mso-position-horizontal-relative:text;mso-position-vertical:absolute;mso-position-vertical-relative:text;v-text-anchor:middle" coordsize="560717,741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" path="m560717,c534119,196970,507521,393940,414068,517585,320615,641230,50321,704491,,741872e" filled="f" strokecolor="black [3200]" strokeweight=".5pt">
                <v:stroke endarrow="block" joinstyle="miter"/>
                <v:path arrowok="t" o:connecttype="custom" o:connectlocs="560717,0;414068,517585;0,741872" o:connectangles="0,0,0"/>
              </v:shape>
            </w:pict>
          </mc:Fallback>
        </mc:AlternateContent>
      </w:r>
      <w:r w:rsidR="006E4CFE">
        <w:rPr>
          <w:rFonts w:ascii="Times New Roman" w:hAnsi="Times New Roman" w:cs="Times New Roman"/>
          <w:noProof/>
          <w:sz w:val="24"/>
          <w:szCs w:val="24"/>
          <w:lang w:val="en-IE" w:eastAsia="en-IE"/>
        </w:rPr>
        <mc:AlternateContent>
          <mc:Choice Requires="wpg">
            <w:drawing>
              <wp:anchor distT="0" distB="0" distL="114300" distR="114300" simplePos="0" relativeHeight="251713024" behindDoc="0" locked="0" layoutInCell="1" allowOverlap="1" wp14:anchorId="300E1BC3" wp14:editId="5D3C353C">
                <wp:simplePos x="0" y="0"/>
                <wp:positionH relativeFrom="column">
                  <wp:posOffset>2924355</wp:posOffset>
                </wp:positionH>
                <wp:positionV relativeFrom="paragraph">
                  <wp:posOffset>216703</wp:posOffset>
                </wp:positionV>
                <wp:extent cx="1216025" cy="203200"/>
                <wp:effectExtent l="0" t="0" r="0" b="0"/>
                <wp:wrapNone/>
                <wp:docPr id="599" name="Group 599"/>
                <wp:cNvGraphicFramePr/>
                <a:graphic xmlns:a="http://schemas.openxmlformats.org/drawingml/2006/main">
                  <a:graphicData uri="http://schemas.microsoft.com/office/word/2010/wordprocessingGroup">
                    <wpg:wgp>
                      <wpg:cNvGrpSpPr/>
                      <wpg:grpSpPr>
                        <a:xfrm>
                          <a:off x="0" y="0"/>
                          <a:ext cx="1216025" cy="203200"/>
                          <a:chOff x="0" y="0"/>
                          <a:chExt cx="1216025" cy="203200"/>
                        </a:xfrm>
                      </wpg:grpSpPr>
                      <wps:wsp>
                        <wps:cNvPr id="600" name="Rectangle 600"/>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25E0E8" w14:textId="77777777" w:rsidR="005404A0" w:rsidRDefault="005404A0" w:rsidP="006E4CFE">
                              <w:pPr>
                                <w:jc w:val="center"/>
                                <w:rPr>
                                  <w:color w:val="000000" w:themeColor="text1"/>
                                  <w:sz w:val="16"/>
                                  <w:szCs w:val="16"/>
                                </w:rPr>
                              </w:pPr>
                              <w:r>
                                <w:rPr>
                                  <w:color w:val="000000" w:themeColor="text1"/>
                                  <w:sz w:val="16"/>
                                  <w:szCs w:val="16"/>
                                </w:rPr>
                                <w:t>D2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1" name="Rectangle 601"/>
                        <wps:cNvSpPr/>
                        <wps:spPr>
                          <a:xfrm>
                            <a:off x="333375"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154BD3" w14:textId="77777777" w:rsidR="005404A0" w:rsidRDefault="005404A0" w:rsidP="006E4CFE">
                              <w:pPr>
                                <w:rPr>
                                  <w:color w:val="000000" w:themeColor="text1"/>
                                  <w:sz w:val="16"/>
                                  <w:szCs w:val="16"/>
                                </w:rPr>
                              </w:pPr>
                              <w:r>
                                <w:rPr>
                                  <w:color w:val="000000" w:themeColor="text1"/>
                                  <w:sz w:val="16"/>
                                  <w:szCs w:val="16"/>
                                </w:rPr>
                                <w:t>Doctor 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00E1BC3" id="Group 599" o:spid="_x0000_s1408" style="position:absolute;margin-left:230.25pt;margin-top:17.05pt;width:95.75pt;height:16pt;z-index:251713024" coordsize="12160,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">
                <v:rect id="Rectangle 600" o:spid="_x0000_s1409" style="position:absolute;width:3302;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O2DcMA&#10;AADcAAAADwAAAGRycy9kb3ducmV2LnhtbERPS2vCQBC+C/6HZQpepG7sQSR1lVJpyUEEX4fexuw0&#10;m5qdDdmpxn/vHgo9fnzvxar3jbpSF+vABqaTDBRxGWzNlYHj4eN5DioKssUmMBm4U4TVcjhYYG7D&#10;jXd03UulUgjHHA04kTbXOpaOPMZJaIkT9x06j5JgV2nb4S2F+0a/ZNlMe6w5NThs6d1Redn/egNf&#10;RS/Vz/RTNhccn8aFO5fb9dmY0VP/9gpKqJd/8Z+7sAZmWZqfzqQjoJ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WO2DcMAAADcAAAADwAAAAAAAAAAAAAAAACYAgAAZHJzL2Rv&#10;d25yZXYueG1sUEsFBgAAAAAEAAQA9QAAAIgDAAAAAA==&#10;" filled="f" strokecolor="black [3213]" strokeweight="1pt">
                  <v:textbox>
                    <w:txbxContent>
                      <w:p w14:paraId="0225E0E8" w14:textId="77777777" w:rsidR="005404A0" w:rsidRDefault="005404A0" w:rsidP="006E4CFE">
                        <w:pPr>
                          <w:jc w:val="center"/>
                          <w:rPr>
                            <w:color w:val="000000" w:themeColor="text1"/>
                            <w:sz w:val="16"/>
                            <w:szCs w:val="16"/>
                          </w:rPr>
                        </w:pPr>
                        <w:r>
                          <w:rPr>
                            <w:color w:val="000000" w:themeColor="text1"/>
                            <w:sz w:val="16"/>
                            <w:szCs w:val="16"/>
                          </w:rPr>
                          <w:t>D2</w:t>
                        </w:r>
                      </w:p>
                    </w:txbxContent>
                  </v:textbox>
                </v:rect>
                <v:rect id="Rectangle 601" o:spid="_x0000_s1410" style="position:absolute;left:3333;width:8827;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8TlsYA&#10;AADcAAAADwAAAGRycy9kb3ducmV2LnhtbESPQWvCQBSE7wX/w/IEL6KbeJASXUUUSw6lUNseentm&#10;X7Op2bch+6rpv+8WCj0OM/MNs94OvlVX6mMT2EA+z0ARV8E2XBt4fTnO7kFFQbbYBiYD3xRhuxnd&#10;rbGw4cbPdD1JrRKEY4EGnEhXaB0rRx7jPHTEyfsIvUdJsq+17fGW4L7Viyxbao8NpwWHHe0dVZfT&#10;lzfwXg5Sf+YP8njB6du0dOfq6XA2ZjIeditQQoP8h//apTWwzHL4PZOOgN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i8TlsYAAADcAAAADwAAAAAAAAAAAAAAAACYAgAAZHJz&#10;L2Rvd25yZXYueG1sUEsFBgAAAAAEAAQA9QAAAIsDAAAAAA==&#10;" filled="f" strokecolor="black [3213]" strokeweight="1pt">
                  <v:textbox>
                    <w:txbxContent>
                      <w:p w14:paraId="4C154BD3" w14:textId="77777777" w:rsidR="005404A0" w:rsidRDefault="005404A0" w:rsidP="006E4CFE">
                        <w:pPr>
                          <w:rPr>
                            <w:color w:val="000000" w:themeColor="text1"/>
                            <w:sz w:val="16"/>
                            <w:szCs w:val="16"/>
                          </w:rPr>
                        </w:pPr>
                        <w:r>
                          <w:rPr>
                            <w:color w:val="000000" w:themeColor="text1"/>
                            <w:sz w:val="16"/>
                            <w:szCs w:val="16"/>
                          </w:rPr>
                          <w:t>Doctor File</w:t>
                        </w:r>
                      </w:p>
                    </w:txbxContent>
                  </v:textbox>
                </v:rect>
              </v:group>
            </w:pict>
          </mc:Fallback>
        </mc:AlternateContent>
      </w:r>
    </w:p>
    <w:p w14:paraId="4251960E" w14:textId="49149BEE" w:rsidR="00716BEA" w:rsidRDefault="00DB7C04" w:rsidP="00716BEA">
      <w:r>
        <w:rPr>
          <w:noProof/>
          <w:lang w:val="en-IE" w:eastAsia="en-IE"/>
        </w:rPr>
        <mc:AlternateContent>
          <mc:Choice Requires="wps">
            <w:drawing>
              <wp:anchor distT="45720" distB="45720" distL="114300" distR="114300" simplePos="0" relativeHeight="251735552" behindDoc="0" locked="0" layoutInCell="1" allowOverlap="1" wp14:anchorId="78C3F477" wp14:editId="69D32F69">
                <wp:simplePos x="0" y="0"/>
                <wp:positionH relativeFrom="column">
                  <wp:posOffset>5531149</wp:posOffset>
                </wp:positionH>
                <wp:positionV relativeFrom="paragraph">
                  <wp:posOffset>139784</wp:posOffset>
                </wp:positionV>
                <wp:extent cx="1068705" cy="189230"/>
                <wp:effectExtent l="0" t="0" r="0" b="0"/>
                <wp:wrapSquare wrapText="bothSides"/>
                <wp:docPr id="6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8705" cy="189230"/>
                        </a:xfrm>
                        <a:prstGeom prst="rect">
                          <a:avLst/>
                        </a:prstGeom>
                        <a:solidFill>
                          <a:srgbClr val="FFFFFF">
                            <a:alpha val="0"/>
                          </a:srgbClr>
                        </a:solidFill>
                        <a:ln w="9525">
                          <a:noFill/>
                          <a:miter lim="800000"/>
                          <a:headEnd/>
                          <a:tailEnd/>
                        </a:ln>
                      </wps:spPr>
                      <wps:txbx>
                        <w:txbxContent>
                          <w:p w14:paraId="6FC4F343" w14:textId="225E8B18" w:rsidR="005404A0" w:rsidRPr="00F814EA" w:rsidRDefault="005404A0" w:rsidP="00DB7C04">
                            <w:pPr>
                              <w:rPr>
                                <w:sz w:val="14"/>
                                <w:szCs w:val="14"/>
                                <w:lang w:val="en-IE"/>
                              </w:rPr>
                            </w:pPr>
                            <w:r>
                              <w:rPr>
                                <w:sz w:val="14"/>
                                <w:szCs w:val="14"/>
                                <w:lang w:val="en-IE"/>
                              </w:rPr>
                              <w:t>Request Schedule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C3F477" id="_x0000_s1411" type="#_x0000_t202" style="position:absolute;margin-left:435.5pt;margin-top:11pt;width:84.15pt;height:14.9pt;z-index:251735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" stroked="f">
                <v:fill opacity="0"/>
                <v:textbox>
                  <w:txbxContent>
                    <w:p w14:paraId="6FC4F343" w14:textId="225E8B18" w:rsidR="005404A0" w:rsidRPr="00F814EA" w:rsidRDefault="005404A0" w:rsidP="00DB7C04">
                      <w:pPr>
                        <w:rPr>
                          <w:sz w:val="14"/>
                          <w:szCs w:val="14"/>
                          <w:lang w:val="en-IE"/>
                        </w:rPr>
                      </w:pPr>
                      <w:r>
                        <w:rPr>
                          <w:sz w:val="14"/>
                          <w:szCs w:val="14"/>
                          <w:lang w:val="en-IE"/>
                        </w:rPr>
                        <w:t>Request Schedule</w:t>
                      </w:r>
                    </w:p>
                  </w:txbxContent>
                </v:textbox>
                <w10:wrap type="square"/>
              </v:shape>
            </w:pict>
          </mc:Fallback>
        </mc:AlternateContent>
      </w:r>
      <w:r w:rsidR="006E4CFE">
        <w:rPr>
          <w:rFonts w:ascii="Times New Roman" w:hAnsi="Times New Roman" w:cs="Times New Roman"/>
          <w:noProof/>
          <w:sz w:val="24"/>
          <w:szCs w:val="24"/>
          <w:lang w:val="en-IE" w:eastAsia="en-IE"/>
        </w:rPr>
        <mc:AlternateContent>
          <mc:Choice Requires="wps">
            <w:drawing>
              <wp:anchor distT="0" distB="0" distL="114300" distR="114300" simplePos="0" relativeHeight="251712000" behindDoc="0" locked="0" layoutInCell="1" allowOverlap="1" wp14:anchorId="551BE8CC" wp14:editId="65CECF92">
                <wp:simplePos x="0" y="0"/>
                <wp:positionH relativeFrom="column">
                  <wp:posOffset>336310</wp:posOffset>
                </wp:positionH>
                <wp:positionV relativeFrom="paragraph">
                  <wp:posOffset>115223</wp:posOffset>
                </wp:positionV>
                <wp:extent cx="793750" cy="279400"/>
                <wp:effectExtent l="0" t="0" r="25400" b="25400"/>
                <wp:wrapNone/>
                <wp:docPr id="598" name="Rectangle 598"/>
                <wp:cNvGraphicFramePr/>
                <a:graphic xmlns:a="http://schemas.openxmlformats.org/drawingml/2006/main">
                  <a:graphicData uri="http://schemas.microsoft.com/office/word/2010/wordprocessingShape">
                    <wps:wsp>
                      <wps:cNvSpPr/>
                      <wps:spPr>
                        <a:xfrm>
                          <a:off x="0" y="0"/>
                          <a:ext cx="793750" cy="279400"/>
                        </a:xfrm>
                        <a:prstGeom prst="rect">
                          <a:avLst/>
                        </a:prstGeom>
                        <a:solidFill>
                          <a:schemeClr val="bg1">
                            <a:lumMod val="8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9DD2AA" w14:textId="059B895F" w:rsidR="005404A0" w:rsidRPr="0070177E" w:rsidRDefault="005404A0" w:rsidP="006E4CFE">
                            <w:pPr>
                              <w:jc w:val="center"/>
                              <w:rPr>
                                <w:color w:val="000000" w:themeColor="text1"/>
                                <w:sz w:val="16"/>
                                <w:szCs w:val="16"/>
                                <w:lang w:val="en-IE"/>
                              </w:rPr>
                            </w:pPr>
                            <w:r>
                              <w:rPr>
                                <w:color w:val="000000" w:themeColor="text1"/>
                                <w:sz w:val="16"/>
                                <w:szCs w:val="16"/>
                                <w:lang w:val="en-IE"/>
                              </w:rPr>
                              <w:t>Patient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51BE8CC" id="Rectangle 598" o:spid="_x0000_s1412" style="position:absolute;margin-left:26.5pt;margin-top:9.05pt;width:62.5pt;height:22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" fillcolor="#d8d8d8 [2732]" strokecolor="black [3213]" strokeweight="1.5pt">
                <v:textbox>
                  <w:txbxContent>
                    <w:p w14:paraId="5F9DD2AA" w14:textId="059B895F" w:rsidR="005404A0" w:rsidRPr="0070177E" w:rsidRDefault="005404A0" w:rsidP="006E4CFE">
                      <w:pPr>
                        <w:jc w:val="center"/>
                        <w:rPr>
                          <w:color w:val="000000" w:themeColor="text1"/>
                          <w:sz w:val="16"/>
                          <w:szCs w:val="16"/>
                          <w:lang w:val="en-IE"/>
                        </w:rPr>
                      </w:pPr>
                      <w:r>
                        <w:rPr>
                          <w:color w:val="000000" w:themeColor="text1"/>
                          <w:sz w:val="16"/>
                          <w:szCs w:val="16"/>
                          <w:lang w:val="en-IE"/>
                        </w:rPr>
                        <w:t>Patient</w:t>
                      </w:r>
                    </w:p>
                  </w:txbxContent>
                </v:textbox>
              </v:rect>
            </w:pict>
          </mc:Fallback>
        </mc:AlternateContent>
      </w:r>
      <w:r w:rsidR="006E4CFE">
        <w:rPr>
          <w:noProof/>
          <w:lang w:val="en-IE" w:eastAsia="en-IE"/>
        </w:rPr>
        <mc:AlternateContent>
          <mc:Choice Requires="wpg">
            <w:drawing>
              <wp:anchor distT="0" distB="0" distL="114300" distR="114300" simplePos="0" relativeHeight="251709952" behindDoc="0" locked="0" layoutInCell="1" allowOverlap="1" wp14:anchorId="397C6665" wp14:editId="49FDFA9E">
                <wp:simplePos x="0" y="0"/>
                <wp:positionH relativeFrom="column">
                  <wp:posOffset>4490240</wp:posOffset>
                </wp:positionH>
                <wp:positionV relativeFrom="paragraph">
                  <wp:posOffset>82335</wp:posOffset>
                </wp:positionV>
                <wp:extent cx="692150" cy="1098550"/>
                <wp:effectExtent l="0" t="0" r="31750" b="25400"/>
                <wp:wrapNone/>
                <wp:docPr id="588" name="Group 588"/>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589" name="Rounded Rectangle 589"/>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90" name="Straight Connector 590"/>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591" name="Text Box 235"/>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D1EEFF" w14:textId="2F5A5346" w:rsidR="005404A0" w:rsidRDefault="005404A0" w:rsidP="0079157F">
                              <w:pPr>
                                <w:jc w:val="center"/>
                                <w:rPr>
                                  <w:sz w:val="16"/>
                                  <w:szCs w:val="16"/>
                                </w:rPr>
                              </w:pPr>
                              <w:r>
                                <w:rPr>
                                  <w:sz w:val="16"/>
                                  <w:szCs w:val="16"/>
                                </w:rPr>
                                <w:t>P3.3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2" name="Text Box 448"/>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B4E423F" w14:textId="3CD6890A" w:rsidR="005404A0" w:rsidRPr="0079157F" w:rsidRDefault="005404A0" w:rsidP="0079157F">
                              <w:pPr>
                                <w:spacing w:after="0"/>
                                <w:jc w:val="center"/>
                                <w:rPr>
                                  <w:sz w:val="16"/>
                                  <w:szCs w:val="16"/>
                                  <w:lang w:val="en-IE"/>
                                </w:rPr>
                              </w:pPr>
                              <w:r w:rsidRPr="0079157F">
                                <w:rPr>
                                  <w:sz w:val="16"/>
                                  <w:szCs w:val="16"/>
                                  <w:lang w:val="en-IE"/>
                                </w:rPr>
                                <w:t>Show Doctor’s Schedule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97C6665" id="Group 588" o:spid="_x0000_s1413" style="position:absolute;margin-left:353.55pt;margin-top:6.5pt;width:54.5pt;height:86.5pt;z-index:251709952"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">
                <v:roundrect id="Rounded Rectangle 589" o:spid="_x0000_s1414" style="position:absolute;width:6921;height:109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a+jcQA&#10;AADcAAAADwAAAGRycy9kb3ducmV2LnhtbESPT2sCMRTE7wW/Q3hCL6VmVZTtahQRCz1Z/5SeH5vn&#10;ZnXzsiSprt/eFAo9DjPzG2a+7GwjruRD7VjBcJCBIC6drrlS8HV8f81BhIissXFMCu4UYLnoPc2x&#10;0O7Ge7oeYiUShEOBCkyMbSFlKA1ZDAPXEifv5LzFmKSvpPZ4S3DbyFGWTaXFmtOCwZbWhsrL4ccq&#10;CKU228/L2b9QPsm/g9nsxvtMqed+t5qBiNTF//Bf+0MrmORv8HsmHQ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Gvo3EAAAA3AAAAA8AAAAAAAAAAAAAAAAAmAIAAGRycy9k&#10;b3ducmV2LnhtbFBLBQYAAAAABAAEAPUAAACJAwAAAAA=&#10;" filled="f" strokecolor="black [3213]" strokeweight="1.5pt">
                  <v:stroke joinstyle="miter"/>
                </v:roundrect>
                <v:line id="Straight Connector 590" o:spid="_x0000_s1415" style="position:absolute;flip:y;visibility:visible;mso-wrap-style:square" from="0,3556" to="6921,3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7VOFsIAAADcAAAADwAAAGRycy9kb3ducmV2LnhtbERPyW7CMBC9I/UfrKnUW+M0ErSkGFRB&#10;QVyKynqextM4ajyOYhPC3+NDJY5Pb5/MeluLjlpfOVbwkqQgiAunKy4VHPbL5zcQPiBrrB2Tgit5&#10;mE0fBhPMtbvwlrpdKEUMYZ+jAhNCk0vpC0MWfeIa4sj9utZiiLAtpW7xEsNtLbM0HUmLFccGgw3N&#10;DRV/u7NVcDSdxM3X6+fpZ9XJRTbMvstVptTTY//xDiJQH+7if/daKxiO4/x4Jh4BOb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7VOFsIAAADcAAAADwAAAAAAAAAAAAAA&#10;AAChAgAAZHJzL2Rvd25yZXYueG1sUEsFBgAAAAAEAAQA+QAAAJADAAAAAA==&#10;" strokecolor="black [3213]" strokeweight="1.5pt">
                  <v:stroke joinstyle="miter"/>
                </v:line>
                <v:shape id="Text Box 235" o:spid="_x0000_s1416" type="#_x0000_t202" style="position:absolute;left:1333;top:571;width:4763;height:2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2WBsUA&#10;AADcAAAADwAAAGRycy9kb3ducmV2LnhtbESPQYvCMBSE78L+h/AWvGmqoLjVKFKQFdGDbi97e9s8&#10;22Lz0m2iVn+9EQSPw8x8w8wWranEhRpXWlYw6EcgiDOrS84VpD+r3gSE88gaK8uk4EYOFvOPzgxj&#10;ba+8p8vB5yJA2MWooPC+jqV0WUEGXd/WxME72sagD7LJpW7wGuCmksMoGkuDJYeFAmtKCspOh7NR&#10;sElWO9z/Dc3kXiXf2+Oy/k9/R0p1P9vlFISn1r/Dr/ZaKxh9DeB5JhwBO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XZYGxQAAANwAAAAPAAAAAAAAAAAAAAAAAJgCAABkcnMv&#10;ZG93bnJldi54bWxQSwUGAAAAAAQABAD1AAAAigMAAAAA&#10;" filled="f" stroked="f" strokeweight=".5pt">
                  <v:textbox>
                    <w:txbxContent>
                      <w:p w14:paraId="41D1EEFF" w14:textId="2F5A5346" w:rsidR="005404A0" w:rsidRDefault="005404A0" w:rsidP="0079157F">
                        <w:pPr>
                          <w:jc w:val="center"/>
                          <w:rPr>
                            <w:sz w:val="16"/>
                            <w:szCs w:val="16"/>
                          </w:rPr>
                        </w:pPr>
                        <w:r>
                          <w:rPr>
                            <w:sz w:val="16"/>
                            <w:szCs w:val="16"/>
                          </w:rPr>
                          <w:t>P3.3</w:t>
                        </w:r>
                      </w:p>
                    </w:txbxContent>
                  </v:textbox>
                </v:shape>
                <v:shape id="Text Box 448" o:spid="_x0000_s1417" type="#_x0000_t202" style="position:absolute;left:508;top:4191;width:5905;height:5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s9jMYA&#10;AADcAAAADwAAAGRycy9kb3ducmV2LnhtbESPQWvCQBSE74X+h+UJXopuVKw2dRURq6W3GrX09sg+&#10;k9Ds25Bdk/jvu0Khx2FmvmEWq86UoqHaFZYVjIYRCOLU6oIzBcfkbTAH4TyyxtIyKbiRg9Xy8WGB&#10;sbYtf1Jz8JkIEHYxKsi9r2IpXZqTQTe0FXHwLrY26IOsM6lrbAPclHIcRc/SYMFhIceKNjmlP4er&#10;UfD9lH19uG53aifTSbXdN8nsrBOl+r1u/QrCU+f/w3/td61g+jKG+5lw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ys9jMYAAADcAAAADwAAAAAAAAAAAAAAAACYAgAAZHJz&#10;L2Rvd25yZXYueG1sUEsFBgAAAAAEAAQA9QAAAIsDAAAAAA==&#10;" fillcolor="white [3201]" stroked="f" strokeweight=".5pt">
                  <v:textbox>
                    <w:txbxContent>
                      <w:p w14:paraId="4B4E423F" w14:textId="3CD6890A" w:rsidR="005404A0" w:rsidRPr="0079157F" w:rsidRDefault="005404A0" w:rsidP="0079157F">
                        <w:pPr>
                          <w:spacing w:after="0"/>
                          <w:jc w:val="center"/>
                          <w:rPr>
                            <w:sz w:val="16"/>
                            <w:szCs w:val="16"/>
                            <w:lang w:val="en-IE"/>
                          </w:rPr>
                        </w:pPr>
                        <w:r w:rsidRPr="0079157F">
                          <w:rPr>
                            <w:sz w:val="16"/>
                            <w:szCs w:val="16"/>
                            <w:lang w:val="en-IE"/>
                          </w:rPr>
                          <w:t>Show Doctor’s Schedule</w:t>
                        </w:r>
                      </w:p>
                    </w:txbxContent>
                  </v:textbox>
                </v:shape>
              </v:group>
            </w:pict>
          </mc:Fallback>
        </mc:AlternateContent>
      </w:r>
    </w:p>
    <w:p w14:paraId="4EF67379" w14:textId="5CACADFE" w:rsidR="00716BEA" w:rsidRDefault="00F814EA" w:rsidP="00716BEA">
      <w:r>
        <w:rPr>
          <w:noProof/>
          <w:lang w:val="en-IE" w:eastAsia="en-IE"/>
        </w:rPr>
        <mc:AlternateContent>
          <mc:Choice Requires="wps">
            <w:drawing>
              <wp:anchor distT="0" distB="0" distL="114300" distR="114300" simplePos="0" relativeHeight="251714048" behindDoc="0" locked="0" layoutInCell="1" allowOverlap="1" wp14:anchorId="4A9F32E0" wp14:editId="2F844C6D">
                <wp:simplePos x="0" y="0"/>
                <wp:positionH relativeFrom="column">
                  <wp:posOffset>327804</wp:posOffset>
                </wp:positionH>
                <wp:positionV relativeFrom="paragraph">
                  <wp:posOffset>106213</wp:posOffset>
                </wp:positionV>
                <wp:extent cx="503889" cy="1414732"/>
                <wp:effectExtent l="0" t="0" r="67945" b="52705"/>
                <wp:wrapNone/>
                <wp:docPr id="602" name="Freeform 602"/>
                <wp:cNvGraphicFramePr/>
                <a:graphic xmlns:a="http://schemas.openxmlformats.org/drawingml/2006/main">
                  <a:graphicData uri="http://schemas.microsoft.com/office/word/2010/wordprocessingShape">
                    <wps:wsp>
                      <wps:cNvSpPr/>
                      <wps:spPr>
                        <a:xfrm>
                          <a:off x="0" y="0"/>
                          <a:ext cx="503889" cy="1414732"/>
                        </a:xfrm>
                        <a:custGeom>
                          <a:avLst/>
                          <a:gdLst>
                            <a:gd name="connsiteX0" fmla="*/ 328079 w 793905"/>
                            <a:gd name="connsiteY0" fmla="*/ 0 h 1328468"/>
                            <a:gd name="connsiteX1" fmla="*/ 17528 w 793905"/>
                            <a:gd name="connsiteY1" fmla="*/ 595222 h 1328468"/>
                            <a:gd name="connsiteX2" fmla="*/ 793905 w 793905"/>
                            <a:gd name="connsiteY2" fmla="*/ 1328468 h 1328468"/>
                          </a:gdLst>
                          <a:ahLst/>
                          <a:cxnLst>
                            <a:cxn ang="0">
                              <a:pos x="connsiteX0" y="connsiteY0"/>
                            </a:cxn>
                            <a:cxn ang="0">
                              <a:pos x="connsiteX1" y="connsiteY1"/>
                            </a:cxn>
                            <a:cxn ang="0">
                              <a:pos x="connsiteX2" y="connsiteY2"/>
                            </a:cxn>
                          </a:cxnLst>
                          <a:rect l="l" t="t" r="r" b="b"/>
                          <a:pathLst>
                            <a:path w="793905" h="1328468">
                              <a:moveTo>
                                <a:pt x="328079" y="0"/>
                              </a:moveTo>
                              <a:cubicBezTo>
                                <a:pt x="133984" y="186905"/>
                                <a:pt x="-60110" y="373811"/>
                                <a:pt x="17528" y="595222"/>
                              </a:cubicBezTo>
                              <a:cubicBezTo>
                                <a:pt x="95166" y="816633"/>
                                <a:pt x="444535" y="1072550"/>
                                <a:pt x="793905" y="1328468"/>
                              </a:cubicBezTo>
                            </a:path>
                          </a:pathLst>
                        </a:custGeom>
                        <a:noFill/>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2940CC" id="Freeform 602" o:spid="_x0000_s1026" style="position:absolute;margin-left:25.8pt;margin-top:8.35pt;width:39.7pt;height:111.4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93905,1328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" path="m328079,c133984,186905,-60110,373811,17528,595222v77638,221411,427007,477328,776377,733246e" filled="f" strokecolor="black [3200]" strokeweight=".5pt">
                <v:stroke endarrow="block" joinstyle="miter"/>
                <v:path arrowok="t" o:connecttype="custom" o:connectlocs="208231,0;11125,633873;503889,1414732" o:connectangles="0,0,0"/>
              </v:shape>
            </w:pict>
          </mc:Fallback>
        </mc:AlternateContent>
      </w:r>
      <w:r>
        <w:rPr>
          <w:rFonts w:ascii="Times New Roman" w:hAnsi="Times New Roman" w:cs="Times New Roman"/>
          <w:noProof/>
          <w:sz w:val="24"/>
          <w:szCs w:val="24"/>
          <w:lang w:val="en-IE" w:eastAsia="en-IE"/>
        </w:rPr>
        <mc:AlternateContent>
          <mc:Choice Requires="wpg">
            <w:drawing>
              <wp:anchor distT="0" distB="0" distL="114300" distR="114300" simplePos="0" relativeHeight="251717120" behindDoc="0" locked="0" layoutInCell="1" allowOverlap="1" wp14:anchorId="7F474BD3" wp14:editId="0174C0F3">
                <wp:simplePos x="0" y="0"/>
                <wp:positionH relativeFrom="column">
                  <wp:posOffset>1850899</wp:posOffset>
                </wp:positionH>
                <wp:positionV relativeFrom="paragraph">
                  <wp:posOffset>214283</wp:posOffset>
                </wp:positionV>
                <wp:extent cx="1297910" cy="267419"/>
                <wp:effectExtent l="0" t="0" r="17145" b="18415"/>
                <wp:wrapNone/>
                <wp:docPr id="609" name="Group 609"/>
                <wp:cNvGraphicFramePr/>
                <a:graphic xmlns:a="http://schemas.openxmlformats.org/drawingml/2006/main">
                  <a:graphicData uri="http://schemas.microsoft.com/office/word/2010/wordprocessingGroup">
                    <wpg:wgp>
                      <wpg:cNvGrpSpPr/>
                      <wpg:grpSpPr>
                        <a:xfrm>
                          <a:off x="0" y="0"/>
                          <a:ext cx="1297910" cy="267419"/>
                          <a:chOff x="0" y="0"/>
                          <a:chExt cx="1216025" cy="203200"/>
                        </a:xfrm>
                      </wpg:grpSpPr>
                      <wps:wsp>
                        <wps:cNvPr id="610" name="Rectangle 610"/>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F0285E" w14:textId="3091A22F" w:rsidR="005404A0" w:rsidRDefault="005404A0" w:rsidP="00F814EA">
                              <w:pPr>
                                <w:jc w:val="center"/>
                                <w:rPr>
                                  <w:color w:val="000000" w:themeColor="text1"/>
                                  <w:sz w:val="16"/>
                                  <w:szCs w:val="16"/>
                                </w:rPr>
                              </w:pPr>
                              <w:r>
                                <w:rPr>
                                  <w:color w:val="000000" w:themeColor="text1"/>
                                  <w:sz w:val="16"/>
                                  <w:szCs w:val="16"/>
                                </w:rPr>
                                <w:t>D3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1" name="Rectangle 611"/>
                        <wps:cNvSpPr/>
                        <wps:spPr>
                          <a:xfrm>
                            <a:off x="333375"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532239" w14:textId="77C97A06" w:rsidR="005404A0" w:rsidRDefault="005404A0" w:rsidP="00F814EA">
                              <w:pPr>
                                <w:rPr>
                                  <w:color w:val="000000" w:themeColor="text1"/>
                                  <w:sz w:val="16"/>
                                  <w:szCs w:val="16"/>
                                </w:rPr>
                              </w:pPr>
                              <w:r>
                                <w:rPr>
                                  <w:color w:val="000000" w:themeColor="text1"/>
                                  <w:sz w:val="16"/>
                                  <w:szCs w:val="16"/>
                                </w:rPr>
                                <w:t>Appointment 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F474BD3" id="Group 609" o:spid="_x0000_s1418" style="position:absolute;margin-left:145.75pt;margin-top:16.85pt;width:102.2pt;height:21.05pt;z-index:251717120" coordsize="12160,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">
                <v:rect id="Rectangle 610" o:spid="_x0000_s1419" style="position:absolute;width:3302;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og0MMA&#10;AADcAAAADwAAAGRycy9kb3ducmV2LnhtbERPTWvCQBC9F/oflin0IrpJD1Kiq0hLSw5FqLYHb2N2&#10;zEazsyE71fjvuwfB4+N9z5eDb9WZ+tgENpBPMlDEVbAN1wZ+th/jV1BRkC22gcnAlSIsF48Pcyxs&#10;uPA3nTdSqxTCsUADTqQrtI6VI49xEjrixB1C71ES7Gtte7ykcN/qlyybao8NpwaHHb05qk6bP29g&#10;Vw5SH/NP+Trh6HdUun21ft8b8/w0rGaghAa5i2/u0hqY5ml+OpOOgF7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Log0MMAAADcAAAADwAAAAAAAAAAAAAAAACYAgAAZHJzL2Rv&#10;d25yZXYueG1sUEsFBgAAAAAEAAQA9QAAAIgDAAAAAA==&#10;" filled="f" strokecolor="black [3213]" strokeweight="1pt">
                  <v:textbox>
                    <w:txbxContent>
                      <w:p w14:paraId="77F0285E" w14:textId="3091A22F" w:rsidR="005404A0" w:rsidRDefault="005404A0" w:rsidP="00F814EA">
                        <w:pPr>
                          <w:jc w:val="center"/>
                          <w:rPr>
                            <w:color w:val="000000" w:themeColor="text1"/>
                            <w:sz w:val="16"/>
                            <w:szCs w:val="16"/>
                          </w:rPr>
                        </w:pPr>
                        <w:r>
                          <w:rPr>
                            <w:color w:val="000000" w:themeColor="text1"/>
                            <w:sz w:val="16"/>
                            <w:szCs w:val="16"/>
                          </w:rPr>
                          <w:t>D3</w:t>
                        </w:r>
                      </w:p>
                    </w:txbxContent>
                  </v:textbox>
                </v:rect>
                <v:rect id="Rectangle 611" o:spid="_x0000_s1420" style="position:absolute;left:3333;width:8827;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FS8YA&#10;AADcAAAADwAAAGRycy9kb3ducmV2LnhtbESPQWvCQBSE7wX/w/IEL6KbeJASXUUUSw6lUNseentm&#10;X7Op2bch+6rpv+8WCj0OM/MNs94OvlVX6mMT2EA+z0ARV8E2XBt4fTnO7kFFQbbYBiYD3xRhuxnd&#10;rbGw4cbPdD1JrRKEY4EGnEhXaB0rRx7jPHTEyfsIvUdJsq+17fGW4L7Viyxbao8NpwWHHe0dVZfT&#10;lzfwXg5Sf+YP8njB6du0dOfq6XA2ZjIeditQQoP8h//apTWwzHP4PZOOgN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aFS8YAAADcAAAADwAAAAAAAAAAAAAAAACYAgAAZHJz&#10;L2Rvd25yZXYueG1sUEsFBgAAAAAEAAQA9QAAAIsDAAAAAA==&#10;" filled="f" strokecolor="black [3213]" strokeweight="1pt">
                  <v:textbox>
                    <w:txbxContent>
                      <w:p w14:paraId="46532239" w14:textId="77C97A06" w:rsidR="005404A0" w:rsidRDefault="005404A0" w:rsidP="00F814EA">
                        <w:pPr>
                          <w:rPr>
                            <w:color w:val="000000" w:themeColor="text1"/>
                            <w:sz w:val="16"/>
                            <w:szCs w:val="16"/>
                          </w:rPr>
                        </w:pPr>
                        <w:r>
                          <w:rPr>
                            <w:color w:val="000000" w:themeColor="text1"/>
                            <w:sz w:val="16"/>
                            <w:szCs w:val="16"/>
                          </w:rPr>
                          <w:t>Appointment File</w:t>
                        </w:r>
                      </w:p>
                    </w:txbxContent>
                  </v:textbox>
                </v:rect>
              </v:group>
            </w:pict>
          </mc:Fallback>
        </mc:AlternateContent>
      </w:r>
    </w:p>
    <w:p w14:paraId="08B03F20" w14:textId="4156D0CF" w:rsidR="00716BEA" w:rsidRDefault="00F814EA" w:rsidP="00716BEA">
      <w:r>
        <w:rPr>
          <w:noProof/>
          <w:lang w:val="en-IE" w:eastAsia="en-IE"/>
        </w:rPr>
        <mc:AlternateContent>
          <mc:Choice Requires="wps">
            <w:drawing>
              <wp:anchor distT="0" distB="0" distL="114300" distR="114300" simplePos="0" relativeHeight="251720192" behindDoc="0" locked="0" layoutInCell="1" allowOverlap="1" wp14:anchorId="2F64C510" wp14:editId="771AEB76">
                <wp:simplePos x="0" y="0"/>
                <wp:positionH relativeFrom="column">
                  <wp:posOffset>2277374</wp:posOffset>
                </wp:positionH>
                <wp:positionV relativeFrom="paragraph">
                  <wp:posOffset>208652</wp:posOffset>
                </wp:positionV>
                <wp:extent cx="327803" cy="1026544"/>
                <wp:effectExtent l="38100" t="38100" r="15240" b="21590"/>
                <wp:wrapNone/>
                <wp:docPr id="618" name="Freeform 618"/>
                <wp:cNvGraphicFramePr/>
                <a:graphic xmlns:a="http://schemas.openxmlformats.org/drawingml/2006/main">
                  <a:graphicData uri="http://schemas.microsoft.com/office/word/2010/wordprocessingShape">
                    <wps:wsp>
                      <wps:cNvSpPr/>
                      <wps:spPr>
                        <a:xfrm>
                          <a:off x="0" y="0"/>
                          <a:ext cx="327803" cy="1026544"/>
                        </a:xfrm>
                        <a:custGeom>
                          <a:avLst/>
                          <a:gdLst>
                            <a:gd name="connsiteX0" fmla="*/ 336430 w 336430"/>
                            <a:gd name="connsiteY0" fmla="*/ 1613140 h 1613140"/>
                            <a:gd name="connsiteX1" fmla="*/ 94891 w 336430"/>
                            <a:gd name="connsiteY1" fmla="*/ 974785 h 1613140"/>
                            <a:gd name="connsiteX2" fmla="*/ 0 w 336430"/>
                            <a:gd name="connsiteY2" fmla="*/ 0 h 1613140"/>
                          </a:gdLst>
                          <a:ahLst/>
                          <a:cxnLst>
                            <a:cxn ang="0">
                              <a:pos x="connsiteX0" y="connsiteY0"/>
                            </a:cxn>
                            <a:cxn ang="0">
                              <a:pos x="connsiteX1" y="connsiteY1"/>
                            </a:cxn>
                            <a:cxn ang="0">
                              <a:pos x="connsiteX2" y="connsiteY2"/>
                            </a:cxn>
                          </a:cxnLst>
                          <a:rect l="l" t="t" r="r" b="b"/>
                          <a:pathLst>
                            <a:path w="336430" h="1613140">
                              <a:moveTo>
                                <a:pt x="336430" y="1613140"/>
                              </a:moveTo>
                              <a:cubicBezTo>
                                <a:pt x="243696" y="1428391"/>
                                <a:pt x="150963" y="1243642"/>
                                <a:pt x="94891" y="974785"/>
                              </a:cubicBezTo>
                              <a:cubicBezTo>
                                <a:pt x="38819" y="705928"/>
                                <a:pt x="19409" y="352964"/>
                                <a:pt x="0" y="0"/>
                              </a:cubicBezTo>
                            </a:path>
                          </a:pathLst>
                        </a:custGeom>
                        <a:noFill/>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C111DC" id="Freeform 618" o:spid="_x0000_s1026" style="position:absolute;margin-left:179.3pt;margin-top:16.45pt;width:25.8pt;height:80.85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36430,1613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" path="m336430,1613140c243696,1428391,150963,1243642,94891,974785,38819,705928,19409,352964,,e" filled="f" strokecolor="black [3200]" strokeweight=".5pt">
                <v:stroke endarrow="block" joinstyle="miter"/>
                <v:path arrowok="t" o:connecttype="custom" o:connectlocs="327803,1026544;92458,620318;0,0" o:connectangles="0,0,0"/>
              </v:shape>
            </w:pict>
          </mc:Fallback>
        </mc:AlternateContent>
      </w:r>
      <w:r>
        <w:rPr>
          <w:noProof/>
          <w:lang w:val="en-IE" w:eastAsia="en-IE"/>
        </w:rPr>
        <mc:AlternateContent>
          <mc:Choice Requires="wps">
            <w:drawing>
              <wp:anchor distT="45720" distB="45720" distL="114300" distR="114300" simplePos="0" relativeHeight="251722240" behindDoc="0" locked="0" layoutInCell="1" allowOverlap="1" wp14:anchorId="052BE8DE" wp14:editId="5EC80F1E">
                <wp:simplePos x="0" y="0"/>
                <wp:positionH relativeFrom="column">
                  <wp:posOffset>-69059</wp:posOffset>
                </wp:positionH>
                <wp:positionV relativeFrom="paragraph">
                  <wp:posOffset>315080</wp:posOffset>
                </wp:positionV>
                <wp:extent cx="1068705" cy="189230"/>
                <wp:effectExtent l="0" t="0" r="0" b="0"/>
                <wp:wrapSquare wrapText="bothSides"/>
                <wp:docPr id="6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8705" cy="189230"/>
                        </a:xfrm>
                        <a:prstGeom prst="rect">
                          <a:avLst/>
                        </a:prstGeom>
                        <a:solidFill>
                          <a:srgbClr val="FFFFFF">
                            <a:alpha val="0"/>
                          </a:srgbClr>
                        </a:solidFill>
                        <a:ln w="9525">
                          <a:noFill/>
                          <a:miter lim="800000"/>
                          <a:headEnd/>
                          <a:tailEnd/>
                        </a:ln>
                      </wps:spPr>
                      <wps:txbx>
                        <w:txbxContent>
                          <w:p w14:paraId="2641AF13" w14:textId="6931D1AE" w:rsidR="005404A0" w:rsidRPr="00F814EA" w:rsidRDefault="005404A0">
                            <w:pPr>
                              <w:rPr>
                                <w:sz w:val="14"/>
                                <w:szCs w:val="14"/>
                                <w:lang w:val="en-IE"/>
                              </w:rPr>
                            </w:pPr>
                            <w:r>
                              <w:rPr>
                                <w:sz w:val="14"/>
                                <w:szCs w:val="14"/>
                                <w:lang w:val="en-IE"/>
                              </w:rPr>
                              <w:t>Request Appointment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2BE8DE" id="_x0000_s1421" type="#_x0000_t202" style="position:absolute;margin-left:-5.45pt;margin-top:24.8pt;width:84.15pt;height:14.9pt;z-index:251722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" stroked="f">
                <v:fill opacity="0"/>
                <v:textbox>
                  <w:txbxContent>
                    <w:p w14:paraId="2641AF13" w14:textId="6931D1AE" w:rsidR="005404A0" w:rsidRPr="00F814EA" w:rsidRDefault="005404A0">
                      <w:pPr>
                        <w:rPr>
                          <w:sz w:val="14"/>
                          <w:szCs w:val="14"/>
                          <w:lang w:val="en-IE"/>
                        </w:rPr>
                      </w:pPr>
                      <w:r>
                        <w:rPr>
                          <w:sz w:val="14"/>
                          <w:szCs w:val="14"/>
                          <w:lang w:val="en-IE"/>
                        </w:rPr>
                        <w:t>Request Appointment</w:t>
                      </w:r>
                    </w:p>
                  </w:txbxContent>
                </v:textbox>
                <w10:wrap type="square"/>
              </v:shape>
            </w:pict>
          </mc:Fallback>
        </mc:AlternateContent>
      </w:r>
      <w:r>
        <w:rPr>
          <w:noProof/>
          <w:lang w:val="en-IE" w:eastAsia="en-IE"/>
        </w:rPr>
        <mc:AlternateContent>
          <mc:Choice Requires="wps">
            <w:drawing>
              <wp:anchor distT="0" distB="0" distL="114300" distR="114300" simplePos="0" relativeHeight="251721216" behindDoc="0" locked="0" layoutInCell="1" allowOverlap="1" wp14:anchorId="3AA10B4E" wp14:editId="3BF8E404">
                <wp:simplePos x="0" y="0"/>
                <wp:positionH relativeFrom="column">
                  <wp:posOffset>1412445</wp:posOffset>
                </wp:positionH>
                <wp:positionV relativeFrom="paragraph">
                  <wp:posOffset>131014</wp:posOffset>
                </wp:positionV>
                <wp:extent cx="433608" cy="1104181"/>
                <wp:effectExtent l="0" t="38100" r="62230" b="20320"/>
                <wp:wrapNone/>
                <wp:docPr id="619" name="Freeform 619"/>
                <wp:cNvGraphicFramePr/>
                <a:graphic xmlns:a="http://schemas.openxmlformats.org/drawingml/2006/main">
                  <a:graphicData uri="http://schemas.microsoft.com/office/word/2010/wordprocessingShape">
                    <wps:wsp>
                      <wps:cNvSpPr/>
                      <wps:spPr>
                        <a:xfrm>
                          <a:off x="0" y="0"/>
                          <a:ext cx="433608" cy="1104181"/>
                        </a:xfrm>
                        <a:custGeom>
                          <a:avLst/>
                          <a:gdLst>
                            <a:gd name="connsiteX0" fmla="*/ 166189 w 433608"/>
                            <a:gd name="connsiteY0" fmla="*/ 1104181 h 1104181"/>
                            <a:gd name="connsiteX1" fmla="*/ 10913 w 433608"/>
                            <a:gd name="connsiteY1" fmla="*/ 405441 h 1104181"/>
                            <a:gd name="connsiteX2" fmla="*/ 433608 w 433608"/>
                            <a:gd name="connsiteY2" fmla="*/ 0 h 1104181"/>
                          </a:gdLst>
                          <a:ahLst/>
                          <a:cxnLst>
                            <a:cxn ang="0">
                              <a:pos x="connsiteX0" y="connsiteY0"/>
                            </a:cxn>
                            <a:cxn ang="0">
                              <a:pos x="connsiteX1" y="connsiteY1"/>
                            </a:cxn>
                            <a:cxn ang="0">
                              <a:pos x="connsiteX2" y="connsiteY2"/>
                            </a:cxn>
                          </a:cxnLst>
                          <a:rect l="l" t="t" r="r" b="b"/>
                          <a:pathLst>
                            <a:path w="433608" h="1104181">
                              <a:moveTo>
                                <a:pt x="166189" y="1104181"/>
                              </a:moveTo>
                              <a:cubicBezTo>
                                <a:pt x="66266" y="846826"/>
                                <a:pt x="-33657" y="589471"/>
                                <a:pt x="10913" y="405441"/>
                              </a:cubicBezTo>
                              <a:cubicBezTo>
                                <a:pt x="55483" y="221411"/>
                                <a:pt x="244545" y="110705"/>
                                <a:pt x="433608" y="0"/>
                              </a:cubicBezTo>
                            </a:path>
                          </a:pathLst>
                        </a:custGeom>
                        <a:noFill/>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FDBA72" id="Freeform 619" o:spid="_x0000_s1026" style="position:absolute;margin-left:111.2pt;margin-top:10.3pt;width:34.15pt;height:86.95pt;z-index:251721216;visibility:visible;mso-wrap-style:square;mso-wrap-distance-left:9pt;mso-wrap-distance-top:0;mso-wrap-distance-right:9pt;mso-wrap-distance-bottom:0;mso-position-horizontal:absolute;mso-position-horizontal-relative:text;mso-position-vertical:absolute;mso-position-vertical-relative:text;v-text-anchor:middle" coordsize="433608,1104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" path="m166189,1104181c66266,846826,-33657,589471,10913,405441,55483,221411,244545,110705,433608,e" filled="f" strokecolor="black [3200]" strokeweight=".5pt">
                <v:stroke endarrow="block" joinstyle="miter"/>
                <v:path arrowok="t" o:connecttype="custom" o:connectlocs="166189,1104181;10913,405441;433608,0" o:connectangles="0,0,0"/>
              </v:shape>
            </w:pict>
          </mc:Fallback>
        </mc:AlternateContent>
      </w:r>
      <w:r>
        <w:rPr>
          <w:noProof/>
          <w:lang w:val="en-IE" w:eastAsia="en-IE"/>
        </w:rPr>
        <mc:AlternateContent>
          <mc:Choice Requires="wps">
            <w:drawing>
              <wp:anchor distT="0" distB="0" distL="114300" distR="114300" simplePos="0" relativeHeight="251719168" behindDoc="0" locked="0" layoutInCell="1" allowOverlap="1" wp14:anchorId="1DAB3771" wp14:editId="5650396E">
                <wp:simplePos x="0" y="0"/>
                <wp:positionH relativeFrom="column">
                  <wp:posOffset>3096883</wp:posOffset>
                </wp:positionH>
                <wp:positionV relativeFrom="paragraph">
                  <wp:posOffset>208651</wp:posOffset>
                </wp:positionV>
                <wp:extent cx="1388853" cy="413525"/>
                <wp:effectExtent l="0" t="0" r="97155" b="24765"/>
                <wp:wrapNone/>
                <wp:docPr id="616" name="Freeform 616"/>
                <wp:cNvGraphicFramePr/>
                <a:graphic xmlns:a="http://schemas.openxmlformats.org/drawingml/2006/main">
                  <a:graphicData uri="http://schemas.microsoft.com/office/word/2010/wordprocessingShape">
                    <wps:wsp>
                      <wps:cNvSpPr/>
                      <wps:spPr>
                        <a:xfrm>
                          <a:off x="0" y="0"/>
                          <a:ext cx="1388853" cy="413525"/>
                        </a:xfrm>
                        <a:custGeom>
                          <a:avLst/>
                          <a:gdLst>
                            <a:gd name="connsiteX0" fmla="*/ 0 w 1388853"/>
                            <a:gd name="connsiteY0" fmla="*/ 0 h 413525"/>
                            <a:gd name="connsiteX1" fmla="*/ 577970 w 1388853"/>
                            <a:gd name="connsiteY1" fmla="*/ 396816 h 413525"/>
                            <a:gd name="connsiteX2" fmla="*/ 1388853 w 1388853"/>
                            <a:gd name="connsiteY2" fmla="*/ 301925 h 413525"/>
                          </a:gdLst>
                          <a:ahLst/>
                          <a:cxnLst>
                            <a:cxn ang="0">
                              <a:pos x="connsiteX0" y="connsiteY0"/>
                            </a:cxn>
                            <a:cxn ang="0">
                              <a:pos x="connsiteX1" y="connsiteY1"/>
                            </a:cxn>
                            <a:cxn ang="0">
                              <a:pos x="connsiteX2" y="connsiteY2"/>
                            </a:cxn>
                          </a:cxnLst>
                          <a:rect l="l" t="t" r="r" b="b"/>
                          <a:pathLst>
                            <a:path w="1388853" h="413525">
                              <a:moveTo>
                                <a:pt x="0" y="0"/>
                              </a:moveTo>
                              <a:cubicBezTo>
                                <a:pt x="173247" y="173247"/>
                                <a:pt x="346495" y="346495"/>
                                <a:pt x="577970" y="396816"/>
                              </a:cubicBezTo>
                              <a:cubicBezTo>
                                <a:pt x="809446" y="447137"/>
                                <a:pt x="1099149" y="374531"/>
                                <a:pt x="1388853" y="301925"/>
                              </a:cubicBezTo>
                            </a:path>
                          </a:pathLst>
                        </a:custGeom>
                        <a:noFill/>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6E311C" id="Freeform 616" o:spid="_x0000_s1026" style="position:absolute;margin-left:243.85pt;margin-top:16.45pt;width:109.35pt;height:32.55pt;z-index:251719168;visibility:visible;mso-wrap-style:square;mso-wrap-distance-left:9pt;mso-wrap-distance-top:0;mso-wrap-distance-right:9pt;mso-wrap-distance-bottom:0;mso-position-horizontal:absolute;mso-position-horizontal-relative:text;mso-position-vertical:absolute;mso-position-vertical-relative:text;v-text-anchor:middle" coordsize="1388853,413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" path="m,c173247,173247,346495,346495,577970,396816v231476,50321,521179,-22285,810883,-94891e" filled="f" strokecolor="black [3200]" strokeweight=".5pt">
                <v:stroke endarrow="block" joinstyle="miter"/>
                <v:path arrowok="t" o:connecttype="custom" o:connectlocs="0,0;577970,396816;1388853,301925" o:connectangles="0,0,0"/>
              </v:shape>
            </w:pict>
          </mc:Fallback>
        </mc:AlternateContent>
      </w:r>
    </w:p>
    <w:p w14:paraId="6C7275BB" w14:textId="48A3E643" w:rsidR="00716BEA" w:rsidRDefault="00F814EA" w:rsidP="00716BEA">
      <w:r>
        <w:rPr>
          <w:noProof/>
          <w:lang w:val="en-IE" w:eastAsia="en-IE"/>
        </w:rPr>
        <mc:AlternateContent>
          <mc:Choice Requires="wps">
            <w:drawing>
              <wp:anchor distT="45720" distB="45720" distL="114300" distR="114300" simplePos="0" relativeHeight="251726336" behindDoc="0" locked="0" layoutInCell="1" allowOverlap="1" wp14:anchorId="723232B6" wp14:editId="5EB811D7">
                <wp:simplePos x="0" y="0"/>
                <wp:positionH relativeFrom="column">
                  <wp:posOffset>3362109</wp:posOffset>
                </wp:positionH>
                <wp:positionV relativeFrom="paragraph">
                  <wp:posOffset>66711</wp:posOffset>
                </wp:positionV>
                <wp:extent cx="1068705" cy="189230"/>
                <wp:effectExtent l="0" t="0" r="0" b="0"/>
                <wp:wrapSquare wrapText="bothSides"/>
                <wp:docPr id="6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8705" cy="189230"/>
                        </a:xfrm>
                        <a:prstGeom prst="rect">
                          <a:avLst/>
                        </a:prstGeom>
                        <a:solidFill>
                          <a:srgbClr val="FFFFFF">
                            <a:alpha val="0"/>
                          </a:srgbClr>
                        </a:solidFill>
                        <a:ln w="9525">
                          <a:noFill/>
                          <a:miter lim="800000"/>
                          <a:headEnd/>
                          <a:tailEnd/>
                        </a:ln>
                      </wps:spPr>
                      <wps:txbx>
                        <w:txbxContent>
                          <w:p w14:paraId="59B40EC0" w14:textId="77777777" w:rsidR="005404A0" w:rsidRPr="00F814EA" w:rsidRDefault="005404A0" w:rsidP="00F814EA">
                            <w:pPr>
                              <w:rPr>
                                <w:sz w:val="14"/>
                                <w:szCs w:val="14"/>
                                <w:lang w:val="en-IE"/>
                              </w:rPr>
                            </w:pPr>
                            <w:r>
                              <w:rPr>
                                <w:sz w:val="14"/>
                                <w:szCs w:val="14"/>
                                <w:lang w:val="en-IE"/>
                              </w:rPr>
                              <w:t>Appointment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3232B6" id="_x0000_s1422" type="#_x0000_t202" style="position:absolute;margin-left:264.75pt;margin-top:5.25pt;width:84.15pt;height:14.9pt;z-index:251726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" stroked="f">
                <v:fill opacity="0"/>
                <v:textbox>
                  <w:txbxContent>
                    <w:p w14:paraId="59B40EC0" w14:textId="77777777" w:rsidR="005404A0" w:rsidRPr="00F814EA" w:rsidRDefault="005404A0" w:rsidP="00F814EA">
                      <w:pPr>
                        <w:rPr>
                          <w:sz w:val="14"/>
                          <w:szCs w:val="14"/>
                          <w:lang w:val="en-IE"/>
                        </w:rPr>
                      </w:pPr>
                      <w:r>
                        <w:rPr>
                          <w:sz w:val="14"/>
                          <w:szCs w:val="14"/>
                          <w:lang w:val="en-IE"/>
                        </w:rPr>
                        <w:t>Appointment Details</w:t>
                      </w:r>
                    </w:p>
                  </w:txbxContent>
                </v:textbox>
                <w10:wrap type="square"/>
              </v:shape>
            </w:pict>
          </mc:Fallback>
        </mc:AlternateContent>
      </w:r>
      <w:r>
        <w:rPr>
          <w:noProof/>
          <w:lang w:val="en-IE" w:eastAsia="en-IE"/>
        </w:rPr>
        <mc:AlternateContent>
          <mc:Choice Requires="wps">
            <w:drawing>
              <wp:anchor distT="45720" distB="45720" distL="114300" distR="114300" simplePos="0" relativeHeight="251723264" behindDoc="0" locked="0" layoutInCell="1" allowOverlap="1" wp14:anchorId="21E513B8" wp14:editId="56915FFD">
                <wp:simplePos x="0" y="0"/>
                <wp:positionH relativeFrom="column">
                  <wp:posOffset>1016947</wp:posOffset>
                </wp:positionH>
                <wp:positionV relativeFrom="paragraph">
                  <wp:posOffset>229762</wp:posOffset>
                </wp:positionV>
                <wp:extent cx="1068705" cy="189230"/>
                <wp:effectExtent l="0" t="0" r="0" b="0"/>
                <wp:wrapSquare wrapText="bothSides"/>
                <wp:docPr id="6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8705" cy="189230"/>
                        </a:xfrm>
                        <a:prstGeom prst="rect">
                          <a:avLst/>
                        </a:prstGeom>
                        <a:solidFill>
                          <a:srgbClr val="FFFFFF">
                            <a:alpha val="0"/>
                          </a:srgbClr>
                        </a:solidFill>
                        <a:ln w="9525">
                          <a:noFill/>
                          <a:miter lim="800000"/>
                          <a:headEnd/>
                          <a:tailEnd/>
                        </a:ln>
                      </wps:spPr>
                      <wps:txbx>
                        <w:txbxContent>
                          <w:p w14:paraId="77ABD99F" w14:textId="527DE7BB" w:rsidR="005404A0" w:rsidRPr="00F814EA" w:rsidRDefault="005404A0" w:rsidP="00F814EA">
                            <w:pPr>
                              <w:rPr>
                                <w:sz w:val="14"/>
                                <w:szCs w:val="14"/>
                                <w:lang w:val="en-IE"/>
                              </w:rPr>
                            </w:pPr>
                            <w:r>
                              <w:rPr>
                                <w:sz w:val="14"/>
                                <w:szCs w:val="14"/>
                                <w:lang w:val="en-IE"/>
                              </w:rPr>
                              <w:t>Appointment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E513B8" id="_x0000_s1423" type="#_x0000_t202" style="position:absolute;margin-left:80.05pt;margin-top:18.1pt;width:84.15pt;height:14.9pt;z-index:251723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" stroked="f">
                <v:fill opacity="0"/>
                <v:textbox>
                  <w:txbxContent>
                    <w:p w14:paraId="77ABD99F" w14:textId="527DE7BB" w:rsidR="005404A0" w:rsidRPr="00F814EA" w:rsidRDefault="005404A0" w:rsidP="00F814EA">
                      <w:pPr>
                        <w:rPr>
                          <w:sz w:val="14"/>
                          <w:szCs w:val="14"/>
                          <w:lang w:val="en-IE"/>
                        </w:rPr>
                      </w:pPr>
                      <w:r>
                        <w:rPr>
                          <w:sz w:val="14"/>
                          <w:szCs w:val="14"/>
                          <w:lang w:val="en-IE"/>
                        </w:rPr>
                        <w:t>Appointment Details</w:t>
                      </w:r>
                    </w:p>
                  </w:txbxContent>
                </v:textbox>
                <w10:wrap type="square"/>
              </v:shape>
            </w:pict>
          </mc:Fallback>
        </mc:AlternateContent>
      </w:r>
    </w:p>
    <w:p w14:paraId="44958B4F" w14:textId="05A704A9" w:rsidR="00716BEA" w:rsidRDefault="00716BEA" w:rsidP="00716BEA"/>
    <w:p w14:paraId="380E268C" w14:textId="021421EF" w:rsidR="00716BEA" w:rsidRDefault="00F814EA" w:rsidP="00716BEA">
      <w:r>
        <w:rPr>
          <w:noProof/>
          <w:lang w:val="en-IE" w:eastAsia="en-IE"/>
        </w:rPr>
        <mc:AlternateContent>
          <mc:Choice Requires="wps">
            <w:drawing>
              <wp:anchor distT="45720" distB="45720" distL="114300" distR="114300" simplePos="0" relativeHeight="251724288" behindDoc="0" locked="0" layoutInCell="1" allowOverlap="1" wp14:anchorId="76EE33E2" wp14:editId="221C428E">
                <wp:simplePos x="0" y="0"/>
                <wp:positionH relativeFrom="column">
                  <wp:posOffset>2028178</wp:posOffset>
                </wp:positionH>
                <wp:positionV relativeFrom="paragraph">
                  <wp:posOffset>140335</wp:posOffset>
                </wp:positionV>
                <wp:extent cx="1068705" cy="189230"/>
                <wp:effectExtent l="0" t="0" r="0" b="0"/>
                <wp:wrapSquare wrapText="bothSides"/>
                <wp:docPr id="6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8705" cy="189230"/>
                        </a:xfrm>
                        <a:prstGeom prst="rect">
                          <a:avLst/>
                        </a:prstGeom>
                        <a:solidFill>
                          <a:srgbClr val="FFFFFF">
                            <a:alpha val="0"/>
                          </a:srgbClr>
                        </a:solidFill>
                        <a:ln w="9525">
                          <a:noFill/>
                          <a:miter lim="800000"/>
                          <a:headEnd/>
                          <a:tailEnd/>
                        </a:ln>
                      </wps:spPr>
                      <wps:txbx>
                        <w:txbxContent>
                          <w:p w14:paraId="33B89745" w14:textId="77777777" w:rsidR="005404A0" w:rsidRPr="00F814EA" w:rsidRDefault="005404A0" w:rsidP="00F814EA">
                            <w:pPr>
                              <w:rPr>
                                <w:sz w:val="14"/>
                                <w:szCs w:val="14"/>
                                <w:lang w:val="en-IE"/>
                              </w:rPr>
                            </w:pPr>
                            <w:r>
                              <w:rPr>
                                <w:sz w:val="14"/>
                                <w:szCs w:val="14"/>
                                <w:lang w:val="en-IE"/>
                              </w:rPr>
                              <w:t>Appointment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EE33E2" id="_x0000_s1424" type="#_x0000_t202" style="position:absolute;margin-left:159.7pt;margin-top:11.05pt;width:84.15pt;height:14.9pt;z-index:251724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" stroked="f">
                <v:fill opacity="0"/>
                <v:textbox>
                  <w:txbxContent>
                    <w:p w14:paraId="33B89745" w14:textId="77777777" w:rsidR="005404A0" w:rsidRPr="00F814EA" w:rsidRDefault="005404A0" w:rsidP="00F814EA">
                      <w:pPr>
                        <w:rPr>
                          <w:sz w:val="14"/>
                          <w:szCs w:val="14"/>
                          <w:lang w:val="en-IE"/>
                        </w:rPr>
                      </w:pPr>
                      <w:r>
                        <w:rPr>
                          <w:sz w:val="14"/>
                          <w:szCs w:val="14"/>
                          <w:lang w:val="en-IE"/>
                        </w:rPr>
                        <w:t>Appointment Details</w:t>
                      </w:r>
                    </w:p>
                  </w:txbxContent>
                </v:textbox>
                <w10:wrap type="square"/>
              </v:shape>
            </w:pict>
          </mc:Fallback>
        </mc:AlternateContent>
      </w:r>
    </w:p>
    <w:p w14:paraId="11E9A254" w14:textId="5E756228" w:rsidR="00716BEA" w:rsidRDefault="00F814EA" w:rsidP="00716BEA">
      <w:r>
        <w:rPr>
          <w:noProof/>
          <w:lang w:val="en-IE" w:eastAsia="en-IE"/>
        </w:rPr>
        <mc:AlternateContent>
          <mc:Choice Requires="wpg">
            <w:drawing>
              <wp:anchor distT="0" distB="0" distL="114300" distR="114300" simplePos="0" relativeHeight="251708928" behindDoc="0" locked="0" layoutInCell="1" allowOverlap="1" wp14:anchorId="1EB36E7C" wp14:editId="31320CAA">
                <wp:simplePos x="0" y="0"/>
                <wp:positionH relativeFrom="column">
                  <wp:posOffset>2208579</wp:posOffset>
                </wp:positionH>
                <wp:positionV relativeFrom="paragraph">
                  <wp:posOffset>95658</wp:posOffset>
                </wp:positionV>
                <wp:extent cx="871268" cy="1293962"/>
                <wp:effectExtent l="0" t="0" r="24130" b="20955"/>
                <wp:wrapNone/>
                <wp:docPr id="583" name="Group 583"/>
                <wp:cNvGraphicFramePr/>
                <a:graphic xmlns:a="http://schemas.openxmlformats.org/drawingml/2006/main">
                  <a:graphicData uri="http://schemas.microsoft.com/office/word/2010/wordprocessingGroup">
                    <wpg:wgp>
                      <wpg:cNvGrpSpPr/>
                      <wpg:grpSpPr>
                        <a:xfrm>
                          <a:off x="0" y="0"/>
                          <a:ext cx="871268" cy="1293962"/>
                          <a:chOff x="0" y="0"/>
                          <a:chExt cx="692150" cy="1098550"/>
                        </a:xfrm>
                      </wpg:grpSpPr>
                      <wps:wsp>
                        <wps:cNvPr id="593" name="Rounded Rectangle 584"/>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94" name="Straight Connector 585"/>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595" name="Text Box 235"/>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FB3D26" w14:textId="2A26F2F5" w:rsidR="005404A0" w:rsidRDefault="005404A0" w:rsidP="0079157F">
                              <w:pPr>
                                <w:jc w:val="center"/>
                                <w:rPr>
                                  <w:sz w:val="16"/>
                                  <w:szCs w:val="16"/>
                                </w:rPr>
                              </w:pPr>
                              <w:r>
                                <w:rPr>
                                  <w:sz w:val="16"/>
                                  <w:szCs w:val="16"/>
                                </w:rPr>
                                <w:t>P3.2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6" name="Text Box 448"/>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DCC3645" w14:textId="54FC80DE" w:rsidR="005404A0" w:rsidRPr="00DD5E93" w:rsidRDefault="005404A0" w:rsidP="0079157F">
                              <w:pPr>
                                <w:spacing w:after="0"/>
                                <w:jc w:val="center"/>
                                <w:rPr>
                                  <w:sz w:val="14"/>
                                  <w:lang w:val="en-IE"/>
                                </w:rPr>
                              </w:pPr>
                              <w:r>
                                <w:rPr>
                                  <w:sz w:val="16"/>
                                  <w:szCs w:val="16"/>
                                  <w:lang w:val="en-IE"/>
                                </w:rPr>
                                <w:t>Cancel Appointment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EB36E7C" id="Group 583" o:spid="_x0000_s1425" style="position:absolute;margin-left:173.9pt;margin-top:7.55pt;width:68.6pt;height:101.9pt;z-index:251708928;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">
                <v:roundrect id="Rounded Rectangle 584" o:spid="_x0000_s1426" style="position:absolute;width:6921;height:109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cfusQA&#10;AADcAAAADwAAAGRycy9kb3ducmV2LnhtbESPQWsCMRSE74L/ITyhl6JZK5bt1ihSWvBUu1p6fmye&#10;m9XNy5Kkuv77Rih4HGbmG2ax6m0rzuRD41jBdJKBIK6cbrhW8L3/GOcgQkTW2DomBVcKsFoOBwss&#10;tLtwSeddrEWCcChQgYmxK6QMlSGLYeI64uQdnLcYk/S11B4vCW5b+ZRlz9Jiw2nBYEdvhqrT7tcq&#10;CJU2n9vT0T9SPs9/gnn/mpWZUg+jfv0KIlIf7+H/9kYrmL/M4HYmHQ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3H7rEAAAA3AAAAA8AAAAAAAAAAAAAAAAAmAIAAGRycy9k&#10;b3ducmV2LnhtbFBLBQYAAAAABAAEAPUAAACJAwAAAAA=&#10;" filled="f" strokecolor="black [3213]" strokeweight="1.5pt">
                  <v:stroke joinstyle="miter"/>
                </v:roundrect>
                <v:line id="Straight Connector 585" o:spid="_x0000_s1427" style="position:absolute;flip:y;visibility:visible;mso-wrap-style:square" from="0,3556" to="6921,3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5IFcUAAADcAAAADwAAAGRycy9kb3ducmV2LnhtbESPS0vFMBSE9xf8D+EI7mxqsT5q0yI+&#10;Lm6uaH2sj82xKTYnpYlt/fdGEO5ymJlvmLJe7SBmmnzvWMFJkoIgbp3uuVPw+nJ/fAHCB2SNg2NS&#10;8EMe6upgU2Kh3cLPNDehExHCvkAFJoSxkNK3hiz6xI3E0ft0k8UQ5dRJPeES4XaQWZqeSYs9xwWD&#10;I90Yar+ab6vgzcwSH3fnd+8f21neZnn21G0zpY4O1+srEIHWsA//tx+0gvzyFP7OxCMg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I5IFcUAAADcAAAADwAAAAAAAAAA&#10;AAAAAAChAgAAZHJzL2Rvd25yZXYueG1sUEsFBgAAAAAEAAQA+QAAAJMDAAAAAA==&#10;" strokecolor="black [3213]" strokeweight="1.5pt">
                  <v:stroke joinstyle="miter"/>
                </v:line>
                <v:shape id="Text Box 235" o:spid="_x0000_s1428" type="#_x0000_t202" style="position:absolute;left:1333;top:571;width:4763;height:2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aQBccA&#10;AADcAAAADwAAAGRycy9kb3ducmV2LnhtbESPT2vCQBTE70K/w/IKvenGQIpNXUUC0lLswT+X3l6z&#10;zyS4+zbNbmPsp+8KgsdhZn7DzJeDNaKnzjeOFUwnCQji0umGKwWH/Xo8A+EDskbjmBRcyMNy8TCa&#10;Y67dmbfU70IlIoR9jgrqENpcSl/WZNFPXEscvaPrLIYou0rqDs8Rbo1Mk+RZWmw4LtTYUlFTedr9&#10;WgUfxfoTt9+pnf2Z4m1zXLU/h69MqafHYfUKItAQ7uFb+10ryF4yuJ6JR0Au/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pmkAXHAAAA3AAAAA8AAAAAAAAAAAAAAAAAmAIAAGRy&#10;cy9kb3ducmV2LnhtbFBLBQYAAAAABAAEAPUAAACMAwAAAAA=&#10;" filled="f" stroked="f" strokeweight=".5pt">
                  <v:textbox>
                    <w:txbxContent>
                      <w:p w14:paraId="7BFB3D26" w14:textId="2A26F2F5" w:rsidR="005404A0" w:rsidRDefault="005404A0" w:rsidP="0079157F">
                        <w:pPr>
                          <w:jc w:val="center"/>
                          <w:rPr>
                            <w:sz w:val="16"/>
                            <w:szCs w:val="16"/>
                          </w:rPr>
                        </w:pPr>
                        <w:r>
                          <w:rPr>
                            <w:sz w:val="16"/>
                            <w:szCs w:val="16"/>
                          </w:rPr>
                          <w:t>P3.2</w:t>
                        </w:r>
                      </w:p>
                    </w:txbxContent>
                  </v:textbox>
                </v:shape>
                <v:shape id="Text Box 448" o:spid="_x0000_s1429" type="#_x0000_t202" style="position:absolute;left:508;top:4191;width:5905;height:5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A7j8cA&#10;AADcAAAADwAAAGRycy9kb3ducmV2LnhtbESPT2vCQBTE70K/w/IKXqRurGht6ipS/EdvNbalt0f2&#10;NQnNvg3ZNYnf3hUEj8PM/IaZLztTioZqV1hWMBpGIIhTqwvOFByTzdMMhPPIGkvLpOBMDpaLh94c&#10;Y21b/qTm4DMRIOxiVJB7X8VSujQng25oK+Lg/dnaoA+yzqSusQ1wU8rnKJpKgwWHhRwres8p/T+c&#10;jILfQfbz4brtVzuejKv1rklevnWiVP+xW72B8NT5e/jW3msFk9cpXM+EIyA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QQO4/HAAAA3AAAAA8AAAAAAAAAAAAAAAAAmAIAAGRy&#10;cy9kb3ducmV2LnhtbFBLBQYAAAAABAAEAPUAAACMAwAAAAA=&#10;" fillcolor="white [3201]" stroked="f" strokeweight=".5pt">
                  <v:textbox>
                    <w:txbxContent>
                      <w:p w14:paraId="0DCC3645" w14:textId="54FC80DE" w:rsidR="005404A0" w:rsidRPr="00DD5E93" w:rsidRDefault="005404A0" w:rsidP="0079157F">
                        <w:pPr>
                          <w:spacing w:after="0"/>
                          <w:jc w:val="center"/>
                          <w:rPr>
                            <w:sz w:val="14"/>
                            <w:lang w:val="en-IE"/>
                          </w:rPr>
                        </w:pPr>
                        <w:r>
                          <w:rPr>
                            <w:sz w:val="16"/>
                            <w:szCs w:val="16"/>
                            <w:lang w:val="en-IE"/>
                          </w:rPr>
                          <w:t>Cancel Appointment</w:t>
                        </w:r>
                      </w:p>
                    </w:txbxContent>
                  </v:textbox>
                </v:shape>
              </v:group>
            </w:pict>
          </mc:Fallback>
        </mc:AlternateContent>
      </w:r>
      <w:r>
        <w:rPr>
          <w:noProof/>
          <w:lang w:val="en-IE" w:eastAsia="en-IE"/>
        </w:rPr>
        <mc:AlternateContent>
          <mc:Choice Requires="wpg">
            <w:drawing>
              <wp:anchor distT="0" distB="0" distL="114300" distR="114300" simplePos="0" relativeHeight="251707904" behindDoc="0" locked="0" layoutInCell="1" allowOverlap="1" wp14:anchorId="14D5D8BE" wp14:editId="681CAFBF">
                <wp:simplePos x="0" y="0"/>
                <wp:positionH relativeFrom="column">
                  <wp:posOffset>767355</wp:posOffset>
                </wp:positionH>
                <wp:positionV relativeFrom="paragraph">
                  <wp:posOffset>68616</wp:posOffset>
                </wp:positionV>
                <wp:extent cx="871268" cy="1267616"/>
                <wp:effectExtent l="0" t="0" r="24130" b="27940"/>
                <wp:wrapNone/>
                <wp:docPr id="578" name="Group 578"/>
                <wp:cNvGraphicFramePr/>
                <a:graphic xmlns:a="http://schemas.openxmlformats.org/drawingml/2006/main">
                  <a:graphicData uri="http://schemas.microsoft.com/office/word/2010/wordprocessingGroup">
                    <wpg:wgp>
                      <wpg:cNvGrpSpPr/>
                      <wpg:grpSpPr>
                        <a:xfrm>
                          <a:off x="0" y="0"/>
                          <a:ext cx="871268" cy="1267616"/>
                          <a:chOff x="0" y="0"/>
                          <a:chExt cx="692150" cy="1098550"/>
                        </a:xfrm>
                      </wpg:grpSpPr>
                      <wps:wsp>
                        <wps:cNvPr id="603" name="Rounded Rectangle 579"/>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5" name="Straight Connector 580"/>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606" name="Text Box 235"/>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BFFD28" w14:textId="3896E832" w:rsidR="005404A0" w:rsidRDefault="005404A0" w:rsidP="0079157F">
                              <w:pPr>
                                <w:jc w:val="center"/>
                                <w:rPr>
                                  <w:sz w:val="16"/>
                                  <w:szCs w:val="16"/>
                                </w:rPr>
                              </w:pPr>
                              <w:r>
                                <w:rPr>
                                  <w:sz w:val="16"/>
                                  <w:szCs w:val="16"/>
                                </w:rPr>
                                <w:t>P3.1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7" name="Text Box 448"/>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358F65D" w14:textId="60AD0E30" w:rsidR="005404A0" w:rsidRPr="00DD5E93" w:rsidRDefault="005404A0" w:rsidP="0079157F">
                              <w:pPr>
                                <w:spacing w:after="0"/>
                                <w:jc w:val="center"/>
                                <w:rPr>
                                  <w:sz w:val="14"/>
                                  <w:lang w:val="en-IE"/>
                                </w:rPr>
                              </w:pPr>
                              <w:r>
                                <w:rPr>
                                  <w:sz w:val="16"/>
                                  <w:szCs w:val="16"/>
                                  <w:lang w:val="en-IE"/>
                                </w:rPr>
                                <w:t>Create Appointment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D5D8BE" id="Group 578" o:spid="_x0000_s1430" style="position:absolute;margin-left:60.4pt;margin-top:5.4pt;width:68.6pt;height:99.8pt;z-index:251707904;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">
                <v:roundrect id="Rounded Rectangle 579" o:spid="_x0000_s1431" style="position:absolute;width:6921;height:109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jrQcQA&#10;AADcAAAADwAAAGRycy9kb3ducmV2LnhtbESPT2sCMRTE74V+h/AKvZSaqFSWrVGKVOhJ6x96fmxe&#10;N1s3L0uS6vrtjSB4HGbmN8x03rtWHCnExrOG4UCBIK68abjWsN8tXwsQMSEbbD2ThjNFmM8eH6ZY&#10;Gn/iDR23qRYZwrFEDTalrpQyVpYcxoHviLP364PDlGWopQl4ynDXypFSE+mw4bxgsaOFpeqw/Xca&#10;YmXsan34Cy9UvBU/0X5+jzdK6+en/uMdRKI+3cO39pfRMFFjuJ7JR0DOL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8Y60HEAAAA3AAAAA8AAAAAAAAAAAAAAAAAmAIAAGRycy9k&#10;b3ducmV2LnhtbFBLBQYAAAAABAAEAPUAAACJAwAAAAA=&#10;" filled="f" strokecolor="black [3213]" strokeweight="1.5pt">
                  <v:stroke joinstyle="miter"/>
                </v:roundrect>
                <v:line id="Straight Connector 580" o:spid="_x0000_s1432" style="position:absolute;flip:y;visibility:visible;mso-wrap-style:square" from="0,3556" to="6921,3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0ZdcUAAADcAAAADwAAAGRycy9kb3ducmV2LnhtbESPT2vCQBTE74LfYXlCb3VjwD9EVxHb&#10;Si8tGlvPr9nXbDD7NmS3Mf32XaHgcZiZ3zCrTW9r0VHrK8cKJuMEBHHhdMWlgo/Ty+MChA/IGmvH&#10;pOCXPGzWw8EKM+2ufKQuD6WIEPYZKjAhNJmUvjBk0Y9dQxy9b9daDFG2pdQtXiPc1jJNkpm0WHFc&#10;MNjQzlBxyX+sgk/TSXx/mz+fv/adfEqn6aHcp0o9jPrtEkSgPtzD/+1XrWCWTOF2Jh4Buf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O0ZdcUAAADcAAAADwAAAAAAAAAA&#10;AAAAAAChAgAAZHJzL2Rvd25yZXYueG1sUEsFBgAAAAAEAAQA+QAAAJMDAAAAAA==&#10;" strokecolor="black [3213]" strokeweight="1.5pt">
                  <v:stroke joinstyle="miter"/>
                </v:line>
                <v:shape id="Text Box 235" o:spid="_x0000_s1433" type="#_x0000_t202" style="position:absolute;left:1333;top:571;width:4763;height:2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v6icYA&#10;AADcAAAADwAAAGRycy9kb3ducmV2LnhtbESPT2vCQBTE70K/w/IKvelGoUGiawgBsZT24J+Lt2f2&#10;mQSzb2N2m6T99N1CweMwM79h1uloGtFT52rLCuazCARxYXXNpYLTcTtdgnAeWWNjmRR8k4N08zRZ&#10;Y6LtwHvqD74UAcIuQQWV920ipSsqMuhmtiUO3tV2Bn2QXSl1h0OAm0YuoiiWBmsOCxW2lFdU3A5f&#10;RsF7vv3E/WVhlj9Nvvu4Zu39dH5V6uV5zFYgPI3+Ef5vv2kFcRTD35lwBOTm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Zv6icYAAADcAAAADwAAAAAAAAAAAAAAAACYAgAAZHJz&#10;L2Rvd25yZXYueG1sUEsFBgAAAAAEAAQA9QAAAIsDAAAAAA==&#10;" filled="f" stroked="f" strokeweight=".5pt">
                  <v:textbox>
                    <w:txbxContent>
                      <w:p w14:paraId="75BFFD28" w14:textId="3896E832" w:rsidR="005404A0" w:rsidRDefault="005404A0" w:rsidP="0079157F">
                        <w:pPr>
                          <w:jc w:val="center"/>
                          <w:rPr>
                            <w:sz w:val="16"/>
                            <w:szCs w:val="16"/>
                          </w:rPr>
                        </w:pPr>
                        <w:r>
                          <w:rPr>
                            <w:sz w:val="16"/>
                            <w:szCs w:val="16"/>
                          </w:rPr>
                          <w:t>P3.1</w:t>
                        </w:r>
                      </w:p>
                    </w:txbxContent>
                  </v:textbox>
                </v:shape>
                <v:shape id="Text Box 448" o:spid="_x0000_s1434" type="#_x0000_t202" style="position:absolute;left:508;top:4191;width:5905;height:5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Nq78YA&#10;AADcAAAADwAAAGRycy9kb3ducmV2LnhtbESPW2vCQBSE3wv+h+UIvhTdVKlKdJUi9oJvGi/4dsge&#10;k2D2bMhuk/TfdwsFH4eZ+YZZrjtTioZqV1hW8DKKQBCnVhecKTgm78M5COeRNZaWScEPOVivek9L&#10;jLVteU/NwWciQNjFqCD3voqldGlOBt3IVsTBu9naoA+yzqSusQ1wU8pxFE2lwYLDQo4VbXJK74dv&#10;o+D6nF12rvs4tZPXSbX9bJLZWSdKDfrd2wKEp84/wv/tL61gGs3g70w4AnL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HNq78YAAADcAAAADwAAAAAAAAAAAAAAAACYAgAAZHJz&#10;L2Rvd25yZXYueG1sUEsFBgAAAAAEAAQA9QAAAIsDAAAAAA==&#10;" fillcolor="white [3201]" stroked="f" strokeweight=".5pt">
                  <v:textbox>
                    <w:txbxContent>
                      <w:p w14:paraId="3358F65D" w14:textId="60AD0E30" w:rsidR="005404A0" w:rsidRPr="00DD5E93" w:rsidRDefault="005404A0" w:rsidP="0079157F">
                        <w:pPr>
                          <w:spacing w:after="0"/>
                          <w:jc w:val="center"/>
                          <w:rPr>
                            <w:sz w:val="14"/>
                            <w:lang w:val="en-IE"/>
                          </w:rPr>
                        </w:pPr>
                        <w:r>
                          <w:rPr>
                            <w:sz w:val="16"/>
                            <w:szCs w:val="16"/>
                            <w:lang w:val="en-IE"/>
                          </w:rPr>
                          <w:t>Create Appointment</w:t>
                        </w:r>
                      </w:p>
                    </w:txbxContent>
                  </v:textbox>
                </v:shape>
              </v:group>
            </w:pict>
          </mc:Fallback>
        </mc:AlternateContent>
      </w:r>
    </w:p>
    <w:p w14:paraId="1771D8EF" w14:textId="05AB9881" w:rsidR="006E4CFE" w:rsidRDefault="00F814EA" w:rsidP="00716BEA">
      <w:r>
        <w:rPr>
          <w:rFonts w:ascii="Times New Roman" w:hAnsi="Times New Roman" w:cs="Times New Roman"/>
          <w:noProof/>
          <w:sz w:val="24"/>
          <w:szCs w:val="24"/>
          <w:lang w:val="en-IE" w:eastAsia="en-IE"/>
        </w:rPr>
        <mc:AlternateContent>
          <mc:Choice Requires="wps">
            <w:drawing>
              <wp:anchor distT="0" distB="0" distL="114300" distR="114300" simplePos="0" relativeHeight="251718144" behindDoc="0" locked="0" layoutInCell="1" allowOverlap="1" wp14:anchorId="640C1EFE" wp14:editId="2F8F11FF">
                <wp:simplePos x="0" y="0"/>
                <wp:positionH relativeFrom="column">
                  <wp:posOffset>3860728</wp:posOffset>
                </wp:positionH>
                <wp:positionV relativeFrom="paragraph">
                  <wp:posOffset>230194</wp:posOffset>
                </wp:positionV>
                <wp:extent cx="793750" cy="279400"/>
                <wp:effectExtent l="0" t="0" r="25400" b="25400"/>
                <wp:wrapNone/>
                <wp:docPr id="613" name="Rectangle 613"/>
                <wp:cNvGraphicFramePr/>
                <a:graphic xmlns:a="http://schemas.openxmlformats.org/drawingml/2006/main">
                  <a:graphicData uri="http://schemas.microsoft.com/office/word/2010/wordprocessingShape">
                    <wps:wsp>
                      <wps:cNvSpPr/>
                      <wps:spPr>
                        <a:xfrm>
                          <a:off x="0" y="0"/>
                          <a:ext cx="793750" cy="279400"/>
                        </a:xfrm>
                        <a:prstGeom prst="rect">
                          <a:avLst/>
                        </a:prstGeom>
                        <a:solidFill>
                          <a:schemeClr val="bg1">
                            <a:lumMod val="8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0C3021" w14:textId="77777777" w:rsidR="005404A0" w:rsidRPr="0070177E" w:rsidRDefault="005404A0" w:rsidP="00F814EA">
                            <w:pPr>
                              <w:jc w:val="center"/>
                              <w:rPr>
                                <w:color w:val="000000" w:themeColor="text1"/>
                                <w:sz w:val="16"/>
                                <w:szCs w:val="16"/>
                                <w:lang w:val="en-IE"/>
                              </w:rPr>
                            </w:pPr>
                            <w:r>
                              <w:rPr>
                                <w:color w:val="000000" w:themeColor="text1"/>
                                <w:sz w:val="16"/>
                                <w:szCs w:val="16"/>
                                <w:lang w:val="en-IE"/>
                              </w:rPr>
                              <w:t>Patient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40C1EFE" id="Rectangle 613" o:spid="_x0000_s1435" style="position:absolute;margin-left:304pt;margin-top:18.15pt;width:62.5pt;height:22pt;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" fillcolor="#d8d8d8 [2732]" strokecolor="black [3213]" strokeweight="1.5pt">
                <v:textbox>
                  <w:txbxContent>
                    <w:p w14:paraId="6C0C3021" w14:textId="77777777" w:rsidR="005404A0" w:rsidRPr="0070177E" w:rsidRDefault="005404A0" w:rsidP="00F814EA">
                      <w:pPr>
                        <w:jc w:val="center"/>
                        <w:rPr>
                          <w:color w:val="000000" w:themeColor="text1"/>
                          <w:sz w:val="16"/>
                          <w:szCs w:val="16"/>
                          <w:lang w:val="en-IE"/>
                        </w:rPr>
                      </w:pPr>
                      <w:r>
                        <w:rPr>
                          <w:color w:val="000000" w:themeColor="text1"/>
                          <w:sz w:val="16"/>
                          <w:szCs w:val="16"/>
                          <w:lang w:val="en-IE"/>
                        </w:rPr>
                        <w:t>Patient</w:t>
                      </w:r>
                    </w:p>
                  </w:txbxContent>
                </v:textbox>
              </v:rect>
            </w:pict>
          </mc:Fallback>
        </mc:AlternateContent>
      </w:r>
    </w:p>
    <w:p w14:paraId="25EF8D16" w14:textId="0992BF4B" w:rsidR="006E4CFE" w:rsidRDefault="00F814EA" w:rsidP="00716BEA">
      <w:r>
        <w:rPr>
          <w:noProof/>
          <w:lang w:val="en-IE" w:eastAsia="en-IE"/>
        </w:rPr>
        <mc:AlternateContent>
          <mc:Choice Requires="wps">
            <w:drawing>
              <wp:anchor distT="0" distB="0" distL="114300" distR="114300" simplePos="0" relativeHeight="251729408" behindDoc="0" locked="0" layoutInCell="1" allowOverlap="1" wp14:anchorId="5DC1646E" wp14:editId="1EB234C9">
                <wp:simplePos x="0" y="0"/>
                <wp:positionH relativeFrom="column">
                  <wp:posOffset>3071004</wp:posOffset>
                </wp:positionH>
                <wp:positionV relativeFrom="paragraph">
                  <wp:posOffset>211443</wp:posOffset>
                </wp:positionV>
                <wp:extent cx="793630" cy="163734"/>
                <wp:effectExtent l="38100" t="0" r="26035" b="65405"/>
                <wp:wrapNone/>
                <wp:docPr id="627" name="Freeform 627"/>
                <wp:cNvGraphicFramePr/>
                <a:graphic xmlns:a="http://schemas.openxmlformats.org/drawingml/2006/main">
                  <a:graphicData uri="http://schemas.microsoft.com/office/word/2010/wordprocessingShape">
                    <wps:wsp>
                      <wps:cNvSpPr/>
                      <wps:spPr>
                        <a:xfrm>
                          <a:off x="0" y="0"/>
                          <a:ext cx="793630" cy="163734"/>
                        </a:xfrm>
                        <a:custGeom>
                          <a:avLst/>
                          <a:gdLst>
                            <a:gd name="connsiteX0" fmla="*/ 793630 w 793630"/>
                            <a:gd name="connsiteY0" fmla="*/ 0 h 163734"/>
                            <a:gd name="connsiteX1" fmla="*/ 353683 w 793630"/>
                            <a:gd name="connsiteY1" fmla="*/ 155275 h 163734"/>
                            <a:gd name="connsiteX2" fmla="*/ 0 w 793630"/>
                            <a:gd name="connsiteY2" fmla="*/ 129396 h 163734"/>
                          </a:gdLst>
                          <a:ahLst/>
                          <a:cxnLst>
                            <a:cxn ang="0">
                              <a:pos x="connsiteX0" y="connsiteY0"/>
                            </a:cxn>
                            <a:cxn ang="0">
                              <a:pos x="connsiteX1" y="connsiteY1"/>
                            </a:cxn>
                            <a:cxn ang="0">
                              <a:pos x="connsiteX2" y="connsiteY2"/>
                            </a:cxn>
                          </a:cxnLst>
                          <a:rect l="l" t="t" r="r" b="b"/>
                          <a:pathLst>
                            <a:path w="793630" h="163734">
                              <a:moveTo>
                                <a:pt x="793630" y="0"/>
                              </a:moveTo>
                              <a:cubicBezTo>
                                <a:pt x="639792" y="66854"/>
                                <a:pt x="485955" y="133709"/>
                                <a:pt x="353683" y="155275"/>
                              </a:cubicBezTo>
                              <a:cubicBezTo>
                                <a:pt x="221411" y="176841"/>
                                <a:pt x="110705" y="153118"/>
                                <a:pt x="0" y="129396"/>
                              </a:cubicBezTo>
                            </a:path>
                          </a:pathLst>
                        </a:custGeom>
                        <a:noFill/>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9F6F24" id="Freeform 627" o:spid="_x0000_s1026" style="position:absolute;margin-left:241.8pt;margin-top:16.65pt;width:62.5pt;height:12.9pt;z-index:251729408;visibility:visible;mso-wrap-style:square;mso-wrap-distance-left:9pt;mso-wrap-distance-top:0;mso-wrap-distance-right:9pt;mso-wrap-distance-bottom:0;mso-position-horizontal:absolute;mso-position-horizontal-relative:text;mso-position-vertical:absolute;mso-position-vertical-relative:text;v-text-anchor:middle" coordsize="793630,163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" path="m793630,c639792,66854,485955,133709,353683,155275,221411,176841,110705,153118,,129396e" filled="f" strokecolor="black [3200]" strokeweight=".5pt">
                <v:stroke endarrow="block" joinstyle="miter"/>
                <v:path arrowok="t" o:connecttype="custom" o:connectlocs="793630,0;353683,155275;0,129396" o:connectangles="0,0,0"/>
              </v:shape>
            </w:pict>
          </mc:Fallback>
        </mc:AlternateContent>
      </w:r>
    </w:p>
    <w:p w14:paraId="72045D7B" w14:textId="161F8514" w:rsidR="006E4CFE" w:rsidRDefault="00DB7C04" w:rsidP="00716BEA">
      <w:r>
        <w:rPr>
          <w:noProof/>
          <w:lang w:val="en-IE" w:eastAsia="en-IE"/>
        </w:rPr>
        <mc:AlternateContent>
          <mc:Choice Requires="wps">
            <w:drawing>
              <wp:anchor distT="45720" distB="45720" distL="114300" distR="114300" simplePos="0" relativeHeight="251734528" behindDoc="0" locked="0" layoutInCell="1" allowOverlap="1" wp14:anchorId="7B3EA2AA" wp14:editId="359FD1FF">
                <wp:simplePos x="0" y="0"/>
                <wp:positionH relativeFrom="column">
                  <wp:posOffset>3257730</wp:posOffset>
                </wp:positionH>
                <wp:positionV relativeFrom="paragraph">
                  <wp:posOffset>28719</wp:posOffset>
                </wp:positionV>
                <wp:extent cx="1068705" cy="189230"/>
                <wp:effectExtent l="0" t="0" r="0" b="0"/>
                <wp:wrapSquare wrapText="bothSides"/>
                <wp:docPr id="6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8705" cy="189230"/>
                        </a:xfrm>
                        <a:prstGeom prst="rect">
                          <a:avLst/>
                        </a:prstGeom>
                        <a:solidFill>
                          <a:srgbClr val="FFFFFF">
                            <a:alpha val="0"/>
                          </a:srgbClr>
                        </a:solidFill>
                        <a:ln w="9525">
                          <a:noFill/>
                          <a:miter lim="800000"/>
                          <a:headEnd/>
                          <a:tailEnd/>
                        </a:ln>
                      </wps:spPr>
                      <wps:txbx>
                        <w:txbxContent>
                          <w:p w14:paraId="6411E11D" w14:textId="7E7507F2" w:rsidR="005404A0" w:rsidRPr="00F814EA" w:rsidRDefault="005404A0" w:rsidP="00DB7C04">
                            <w:pPr>
                              <w:rPr>
                                <w:sz w:val="14"/>
                                <w:szCs w:val="14"/>
                                <w:lang w:val="en-IE"/>
                              </w:rPr>
                            </w:pPr>
                            <w:r>
                              <w:rPr>
                                <w:sz w:val="14"/>
                                <w:szCs w:val="14"/>
                                <w:lang w:val="en-IE"/>
                              </w:rPr>
                              <w:t>Request Cancellation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3EA2AA" id="_x0000_s1436" type="#_x0000_t202" style="position:absolute;margin-left:256.5pt;margin-top:2.25pt;width:84.15pt;height:14.9pt;z-index:251734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" stroked="f">
                <v:fill opacity="0"/>
                <v:textbox>
                  <w:txbxContent>
                    <w:p w14:paraId="6411E11D" w14:textId="7E7507F2" w:rsidR="005404A0" w:rsidRPr="00F814EA" w:rsidRDefault="005404A0" w:rsidP="00DB7C04">
                      <w:pPr>
                        <w:rPr>
                          <w:sz w:val="14"/>
                          <w:szCs w:val="14"/>
                          <w:lang w:val="en-IE"/>
                        </w:rPr>
                      </w:pPr>
                      <w:r>
                        <w:rPr>
                          <w:sz w:val="14"/>
                          <w:szCs w:val="14"/>
                          <w:lang w:val="en-IE"/>
                        </w:rPr>
                        <w:t>Request Cancellation</w:t>
                      </w:r>
                    </w:p>
                  </w:txbxContent>
                </v:textbox>
                <w10:wrap type="square"/>
              </v:shape>
            </w:pict>
          </mc:Fallback>
        </mc:AlternateContent>
      </w:r>
    </w:p>
    <w:p w14:paraId="2C832561" w14:textId="28E28BF2" w:rsidR="006E4CFE" w:rsidRDefault="00F814EA" w:rsidP="00716BEA">
      <w:r>
        <w:rPr>
          <w:noProof/>
          <w:lang w:val="en-IE" w:eastAsia="en-IE"/>
        </w:rPr>
        <mc:AlternateContent>
          <mc:Choice Requires="wps">
            <w:drawing>
              <wp:anchor distT="0" distB="0" distL="114300" distR="114300" simplePos="0" relativeHeight="251728384" behindDoc="0" locked="0" layoutInCell="1" allowOverlap="1" wp14:anchorId="785E0B1F" wp14:editId="4F47E858">
                <wp:simplePos x="0" y="0"/>
                <wp:positionH relativeFrom="column">
                  <wp:posOffset>1069980</wp:posOffset>
                </wp:positionH>
                <wp:positionV relativeFrom="paragraph">
                  <wp:posOffset>183407</wp:posOffset>
                </wp:positionV>
                <wp:extent cx="344752" cy="1130061"/>
                <wp:effectExtent l="38100" t="38100" r="17780" b="13335"/>
                <wp:wrapNone/>
                <wp:docPr id="626" name="Freeform 626"/>
                <wp:cNvGraphicFramePr/>
                <a:graphic xmlns:a="http://schemas.openxmlformats.org/drawingml/2006/main">
                  <a:graphicData uri="http://schemas.microsoft.com/office/word/2010/wordprocessingShape">
                    <wps:wsp>
                      <wps:cNvSpPr/>
                      <wps:spPr>
                        <a:xfrm>
                          <a:off x="0" y="0"/>
                          <a:ext cx="344752" cy="1130061"/>
                        </a:xfrm>
                        <a:custGeom>
                          <a:avLst/>
                          <a:gdLst>
                            <a:gd name="connsiteX0" fmla="*/ 344752 w 344752"/>
                            <a:gd name="connsiteY0" fmla="*/ 1130061 h 1130061"/>
                            <a:gd name="connsiteX1" fmla="*/ 25575 w 344752"/>
                            <a:gd name="connsiteY1" fmla="*/ 621102 h 1130061"/>
                            <a:gd name="connsiteX2" fmla="*/ 42828 w 344752"/>
                            <a:gd name="connsiteY2" fmla="*/ 0 h 1130061"/>
                          </a:gdLst>
                          <a:ahLst/>
                          <a:cxnLst>
                            <a:cxn ang="0">
                              <a:pos x="connsiteX0" y="connsiteY0"/>
                            </a:cxn>
                            <a:cxn ang="0">
                              <a:pos x="connsiteX1" y="connsiteY1"/>
                            </a:cxn>
                            <a:cxn ang="0">
                              <a:pos x="connsiteX2" y="connsiteY2"/>
                            </a:cxn>
                          </a:cxnLst>
                          <a:rect l="l" t="t" r="r" b="b"/>
                          <a:pathLst>
                            <a:path w="344752" h="1130061">
                              <a:moveTo>
                                <a:pt x="344752" y="1130061"/>
                              </a:moveTo>
                              <a:cubicBezTo>
                                <a:pt x="210324" y="969753"/>
                                <a:pt x="75896" y="809445"/>
                                <a:pt x="25575" y="621102"/>
                              </a:cubicBezTo>
                              <a:cubicBezTo>
                                <a:pt x="-24746" y="432759"/>
                                <a:pt x="9041" y="216379"/>
                                <a:pt x="42828" y="0"/>
                              </a:cubicBezTo>
                            </a:path>
                          </a:pathLst>
                        </a:custGeom>
                        <a:noFill/>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BCC7E1" id="Freeform 626" o:spid="_x0000_s1026" style="position:absolute;margin-left:84.25pt;margin-top:14.45pt;width:27.15pt;height:89pt;z-index:251728384;visibility:visible;mso-wrap-style:square;mso-wrap-distance-left:9pt;mso-wrap-distance-top:0;mso-wrap-distance-right:9pt;mso-wrap-distance-bottom:0;mso-position-horizontal:absolute;mso-position-horizontal-relative:text;mso-position-vertical:absolute;mso-position-vertical-relative:text;v-text-anchor:middle" coordsize="344752,1130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" path="m344752,1130061c210324,969753,75896,809445,25575,621102,-24746,432759,9041,216379,42828,e" filled="f" strokecolor="black [3200]" strokeweight=".5pt">
                <v:stroke endarrow="block" joinstyle="miter"/>
                <v:path arrowok="t" o:connecttype="custom" o:connectlocs="344752,1130061;25575,621102;42828,0" o:connectangles="0,0,0"/>
              </v:shape>
            </w:pict>
          </mc:Fallback>
        </mc:AlternateContent>
      </w:r>
    </w:p>
    <w:p w14:paraId="3E3DD115" w14:textId="1EEC7EF7" w:rsidR="006E4CFE" w:rsidRDefault="006E4CFE" w:rsidP="00716BEA"/>
    <w:p w14:paraId="648ADA1C" w14:textId="48580204" w:rsidR="006E4CFE" w:rsidRDefault="00DB7C04" w:rsidP="00716BEA">
      <w:r>
        <w:rPr>
          <w:noProof/>
          <w:lang w:val="en-IE" w:eastAsia="en-IE"/>
        </w:rPr>
        <mc:AlternateContent>
          <mc:Choice Requires="wps">
            <w:drawing>
              <wp:anchor distT="45720" distB="45720" distL="114300" distR="114300" simplePos="0" relativeHeight="251732480" behindDoc="0" locked="0" layoutInCell="1" allowOverlap="1" wp14:anchorId="6977CCE4" wp14:editId="14A96777">
                <wp:simplePos x="0" y="0"/>
                <wp:positionH relativeFrom="column">
                  <wp:posOffset>696572</wp:posOffset>
                </wp:positionH>
                <wp:positionV relativeFrom="paragraph">
                  <wp:posOffset>115930</wp:posOffset>
                </wp:positionV>
                <wp:extent cx="1068705" cy="189230"/>
                <wp:effectExtent l="0" t="0" r="0" b="0"/>
                <wp:wrapSquare wrapText="bothSides"/>
                <wp:docPr id="6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8705" cy="189230"/>
                        </a:xfrm>
                        <a:prstGeom prst="rect">
                          <a:avLst/>
                        </a:prstGeom>
                        <a:solidFill>
                          <a:srgbClr val="FFFFFF">
                            <a:alpha val="0"/>
                          </a:srgbClr>
                        </a:solidFill>
                        <a:ln w="9525">
                          <a:noFill/>
                          <a:miter lim="800000"/>
                          <a:headEnd/>
                          <a:tailEnd/>
                        </a:ln>
                      </wps:spPr>
                      <wps:txbx>
                        <w:txbxContent>
                          <w:p w14:paraId="7C69A60B" w14:textId="52D037A9" w:rsidR="005404A0" w:rsidRPr="00F814EA" w:rsidRDefault="005404A0" w:rsidP="00DB7C04">
                            <w:pPr>
                              <w:rPr>
                                <w:sz w:val="14"/>
                                <w:szCs w:val="14"/>
                                <w:lang w:val="en-IE"/>
                              </w:rPr>
                            </w:pPr>
                            <w:r>
                              <w:rPr>
                                <w:sz w:val="14"/>
                                <w:szCs w:val="14"/>
                                <w:lang w:val="en-IE"/>
                              </w:rPr>
                              <w:t>Patient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77CCE4" id="_x0000_s1437" type="#_x0000_t202" style="position:absolute;margin-left:54.85pt;margin-top:9.15pt;width:84.15pt;height:14.9pt;z-index:251732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" stroked="f">
                <v:fill opacity="0"/>
                <v:textbox>
                  <w:txbxContent>
                    <w:p w14:paraId="7C69A60B" w14:textId="52D037A9" w:rsidR="005404A0" w:rsidRPr="00F814EA" w:rsidRDefault="005404A0" w:rsidP="00DB7C04">
                      <w:pPr>
                        <w:rPr>
                          <w:sz w:val="14"/>
                          <w:szCs w:val="14"/>
                          <w:lang w:val="en-IE"/>
                        </w:rPr>
                      </w:pPr>
                      <w:r>
                        <w:rPr>
                          <w:sz w:val="14"/>
                          <w:szCs w:val="14"/>
                          <w:lang w:val="en-IE"/>
                        </w:rPr>
                        <w:t>Patient Details</w:t>
                      </w:r>
                    </w:p>
                  </w:txbxContent>
                </v:textbox>
                <w10:wrap type="square"/>
              </v:shape>
            </w:pict>
          </mc:Fallback>
        </mc:AlternateContent>
      </w:r>
      <w:r w:rsidR="00F814EA">
        <w:rPr>
          <w:noProof/>
          <w:lang w:val="en-IE" w:eastAsia="en-IE"/>
        </w:rPr>
        <mc:AlternateContent>
          <mc:Choice Requires="wpg">
            <w:drawing>
              <wp:anchor distT="0" distB="0" distL="114300" distR="114300" simplePos="0" relativeHeight="251710976" behindDoc="0" locked="0" layoutInCell="1" allowOverlap="1" wp14:anchorId="03B72452" wp14:editId="41F2FE7F">
                <wp:simplePos x="0" y="0"/>
                <wp:positionH relativeFrom="column">
                  <wp:posOffset>3565525</wp:posOffset>
                </wp:positionH>
                <wp:positionV relativeFrom="paragraph">
                  <wp:posOffset>59055</wp:posOffset>
                </wp:positionV>
                <wp:extent cx="692150" cy="1098550"/>
                <wp:effectExtent l="0" t="0" r="31750" b="25400"/>
                <wp:wrapNone/>
                <wp:docPr id="593" name="Group 593"/>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615" name="Rounded Rectangle 594"/>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7" name="Straight Connector 595"/>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625" name="Text Box 235"/>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CAEACE" w14:textId="13265B12" w:rsidR="005404A0" w:rsidRDefault="005404A0" w:rsidP="0079157F">
                              <w:pPr>
                                <w:jc w:val="center"/>
                                <w:rPr>
                                  <w:sz w:val="16"/>
                                  <w:szCs w:val="16"/>
                                </w:rPr>
                              </w:pPr>
                              <w:r>
                                <w:rPr>
                                  <w:sz w:val="16"/>
                                  <w:szCs w:val="16"/>
                                </w:rPr>
                                <w:t>P3.4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Text Box 448"/>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0A5CDEF" w14:textId="47908BAF" w:rsidR="005404A0" w:rsidRPr="0079157F" w:rsidRDefault="005404A0" w:rsidP="0079157F">
                              <w:pPr>
                                <w:spacing w:after="0"/>
                                <w:jc w:val="center"/>
                                <w:rPr>
                                  <w:sz w:val="16"/>
                                  <w:szCs w:val="16"/>
                                  <w:lang w:val="en-IE"/>
                                </w:rPr>
                              </w:pPr>
                              <w:r w:rsidRPr="0079157F">
                                <w:rPr>
                                  <w:sz w:val="16"/>
                                  <w:szCs w:val="16"/>
                                  <w:lang w:val="en-IE"/>
                                </w:rPr>
                                <w:t>Check-in Patient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3B72452" id="Group 593" o:spid="_x0000_s1438" style="position:absolute;margin-left:280.75pt;margin-top:4.65pt;width:54.5pt;height:86.5pt;z-index:251710976"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">
                <v:roundrect id="Rounded Rectangle 594" o:spid="_x0000_s1439" style="position:absolute;width:6921;height:109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RAc8MA&#10;AADcAAAADwAAAGRycy9kb3ducmV2LnhtbESPQWsCMRSE70L/Q3gFL1KztijLapRSLHjSqsXzY/Pc&#10;rG5eliTq+u8boeBxmJlvmNmis424kg+1YwWjYQaCuHS65krB7/77LQcRIrLGxjEpuFOAxfylN8NC&#10;uxtv6bqLlUgQDgUqMDG2hZShNGQxDF1LnLyj8xZjkr6S2uMtwW0j37NsIi3WnBYMtvRlqDzvLlZB&#10;KLVZb84nP6B8nB+CWf58bDOl+q/d5xREpC4+w//tlVYwGY3hcSYdAT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mRAc8MAAADcAAAADwAAAAAAAAAAAAAAAACYAgAAZHJzL2Rv&#10;d25yZXYueG1sUEsFBgAAAAAEAAQA9QAAAIgDAAAAAA==&#10;" filled="f" strokecolor="black [3213]" strokeweight="1.5pt">
                  <v:stroke joinstyle="miter"/>
                </v:roundrect>
                <v:line id="Straight Connector 595" o:spid="_x0000_s1440" style="position:absolute;flip:y;visibility:visible;mso-wrap-style:square" from="0,3556" to="6921,3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qq0RMUAAADcAAAADwAAAGRycy9kb3ducmV2LnhtbESPQWvCQBSE74L/YXlCb3VjoFpSVxHb&#10;Si+KTVvPz+wzG8y+DdltTP+9KxQ8DjPzDTNf9rYWHbW+cqxgMk5AEBdOV1wq+P56f3wG4QOyxtox&#10;KfgjD8vFcDDHTLsLf1KXh1JECPsMFZgQmkxKXxiy6MeuIY7eybUWQ5RtKXWLlwi3tUyTZCotVhwX&#10;DDa0NlSc81+r4Md0Enfb2dvhuOnka/qU7stNqtTDqF+9gAjUh3v4v/2hFUwnM7idiUdALq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qq0RMUAAADcAAAADwAAAAAAAAAA&#10;AAAAAAChAgAAZHJzL2Rvd25yZXYueG1sUEsFBgAAAAAEAAQA+QAAAJMDAAAAAA==&#10;" strokecolor="black [3213]" strokeweight="1.5pt">
                  <v:stroke joinstyle="miter"/>
                </v:line>
                <v:shape id="Text Box 235" o:spid="_x0000_s1441" type="#_x0000_t202" style="position:absolute;left:1333;top:571;width:4763;height:2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w4nsYA&#10;AADcAAAADwAAAGRycy9kb3ducmV2LnhtbESPQWvCQBSE70L/w/IKvZlNA4qkWUMISIu0BzWX3p7Z&#10;ZxLMvk2zq6b99d1CweMwM98wWT6ZXlxpdJ1lBc9RDIK4trrjRkF12MxXIJxH1thbJgXf5CBfP8wy&#10;TLW98Y6ue9+IAGGXooLW+yGV0tUtGXSRHYiDd7KjQR/k2Eg94i3ATS+TOF5Kgx2HhRYHKluqz/uL&#10;UbAtNx+4OyZm9dOXr++nYviqPhdKPT1OxQsIT5O/h//bb1rBMlnA35lwBO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vw4nsYAAADcAAAADwAAAAAAAAAAAAAAAACYAgAAZHJz&#10;L2Rvd25yZXYueG1sUEsFBgAAAAAEAAQA9QAAAIsDAAAAAA==&#10;" filled="f" stroked="f" strokeweight=".5pt">
                  <v:textbox>
                    <w:txbxContent>
                      <w:p w14:paraId="2DCAEACE" w14:textId="13265B12" w:rsidR="005404A0" w:rsidRDefault="005404A0" w:rsidP="0079157F">
                        <w:pPr>
                          <w:jc w:val="center"/>
                          <w:rPr>
                            <w:sz w:val="16"/>
                            <w:szCs w:val="16"/>
                          </w:rPr>
                        </w:pPr>
                        <w:r>
                          <w:rPr>
                            <w:sz w:val="16"/>
                            <w:szCs w:val="16"/>
                          </w:rPr>
                          <w:t>P3.4</w:t>
                        </w:r>
                      </w:p>
                    </w:txbxContent>
                  </v:textbox>
                </v:shape>
                <v:shape id="Text Box 448" o:spid="_x0000_s1442" type="#_x0000_t202" style="position:absolute;left:508;top:4191;width:5905;height:5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qdvcYA&#10;AADcAAAADwAAAGRycy9kb3ducmV2LnhtbESPQWvCQBSE74L/YXmCF6kbDbUldRURbYs3TVvx9si+&#10;JsHs25Bdk/TfdwsFj8PMfMMs172pREuNKy0rmE0jEMSZ1SXnCj7S/cMzCOeRNVaWScEPOVivhoMl&#10;Jtp2fKT25HMRIOwSVFB4XydSuqwgg25qa+LgfdvGoA+yyaVusAtwU8l5FC2kwZLDQoE1bQvKrqeb&#10;UXCZ5OeD618/u/gxrndvbfr0pVOlxqN+8wLCU+/v4f/2u1awiGfwdyYc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rqdvcYAAADcAAAADwAAAAAAAAAAAAAAAACYAgAAZHJz&#10;L2Rvd25yZXYueG1sUEsFBgAAAAAEAAQA9QAAAIsDAAAAAA==&#10;" fillcolor="white [3201]" stroked="f" strokeweight=".5pt">
                  <v:textbox>
                    <w:txbxContent>
                      <w:p w14:paraId="50A5CDEF" w14:textId="47908BAF" w:rsidR="005404A0" w:rsidRPr="0079157F" w:rsidRDefault="005404A0" w:rsidP="0079157F">
                        <w:pPr>
                          <w:spacing w:after="0"/>
                          <w:jc w:val="center"/>
                          <w:rPr>
                            <w:sz w:val="16"/>
                            <w:szCs w:val="16"/>
                            <w:lang w:val="en-IE"/>
                          </w:rPr>
                        </w:pPr>
                        <w:r w:rsidRPr="0079157F">
                          <w:rPr>
                            <w:sz w:val="16"/>
                            <w:szCs w:val="16"/>
                            <w:lang w:val="en-IE"/>
                          </w:rPr>
                          <w:t>Check-in Patient</w:t>
                        </w:r>
                      </w:p>
                    </w:txbxContent>
                  </v:textbox>
                </v:shape>
              </v:group>
            </w:pict>
          </mc:Fallback>
        </mc:AlternateContent>
      </w:r>
    </w:p>
    <w:p w14:paraId="3DDE48F3" w14:textId="05C2D090" w:rsidR="006E4CFE" w:rsidRDefault="006E4CFE" w:rsidP="00716BEA"/>
    <w:p w14:paraId="13A177E2" w14:textId="61E8ED49" w:rsidR="006E4CFE" w:rsidRDefault="00F814EA" w:rsidP="00716BEA">
      <w:r>
        <w:rPr>
          <w:rFonts w:ascii="Times New Roman" w:hAnsi="Times New Roman" w:cs="Times New Roman"/>
          <w:noProof/>
          <w:sz w:val="24"/>
          <w:szCs w:val="24"/>
          <w:lang w:val="en-IE" w:eastAsia="en-IE"/>
        </w:rPr>
        <mc:AlternateContent>
          <mc:Choice Requires="wpg">
            <w:drawing>
              <wp:anchor distT="0" distB="0" distL="114300" distR="114300" simplePos="0" relativeHeight="251716096" behindDoc="0" locked="0" layoutInCell="1" allowOverlap="1" wp14:anchorId="61B9F83D" wp14:editId="221A25CE">
                <wp:simplePos x="0" y="0"/>
                <wp:positionH relativeFrom="column">
                  <wp:posOffset>1418267</wp:posOffset>
                </wp:positionH>
                <wp:positionV relativeFrom="paragraph">
                  <wp:posOffset>145762</wp:posOffset>
                </wp:positionV>
                <wp:extent cx="1216025" cy="203200"/>
                <wp:effectExtent l="0" t="0" r="0" b="0"/>
                <wp:wrapNone/>
                <wp:docPr id="605" name="Group 605"/>
                <wp:cNvGraphicFramePr/>
                <a:graphic xmlns:a="http://schemas.openxmlformats.org/drawingml/2006/main">
                  <a:graphicData uri="http://schemas.microsoft.com/office/word/2010/wordprocessingGroup">
                    <wpg:wgp>
                      <wpg:cNvGrpSpPr/>
                      <wpg:grpSpPr>
                        <a:xfrm>
                          <a:off x="0" y="0"/>
                          <a:ext cx="1216025" cy="203200"/>
                          <a:chOff x="0" y="0"/>
                          <a:chExt cx="1216025" cy="203200"/>
                        </a:xfrm>
                      </wpg:grpSpPr>
                      <wps:wsp>
                        <wps:cNvPr id="635" name="Rectangle 606"/>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949887" w14:textId="1E36CFFD" w:rsidR="005404A0" w:rsidRDefault="005404A0" w:rsidP="006E4CFE">
                              <w:pPr>
                                <w:jc w:val="center"/>
                                <w:rPr>
                                  <w:color w:val="000000" w:themeColor="text1"/>
                                  <w:sz w:val="16"/>
                                  <w:szCs w:val="16"/>
                                </w:rPr>
                              </w:pPr>
                              <w:r>
                                <w:rPr>
                                  <w:color w:val="000000" w:themeColor="text1"/>
                                  <w:sz w:val="16"/>
                                  <w:szCs w:val="16"/>
                                </w:rPr>
                                <w:t>D1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6" name="Rectangle 607"/>
                        <wps:cNvSpPr/>
                        <wps:spPr>
                          <a:xfrm>
                            <a:off x="333375"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A72774" w14:textId="64A491E6" w:rsidR="005404A0" w:rsidRDefault="005404A0" w:rsidP="006E4CFE">
                              <w:pPr>
                                <w:rPr>
                                  <w:color w:val="000000" w:themeColor="text1"/>
                                  <w:sz w:val="16"/>
                                  <w:szCs w:val="16"/>
                                </w:rPr>
                              </w:pPr>
                              <w:r>
                                <w:rPr>
                                  <w:color w:val="000000" w:themeColor="text1"/>
                                  <w:sz w:val="16"/>
                                  <w:szCs w:val="16"/>
                                </w:rPr>
                                <w:t>Patient 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1B9F83D" id="Group 605" o:spid="_x0000_s1443" style="position:absolute;margin-left:111.65pt;margin-top:11.5pt;width:95.75pt;height:16pt;z-index:251716096" coordsize="12160,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">
                <v:rect id="Rectangle 606" o:spid="_x0000_s1444" style="position:absolute;width:3302;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jfKMcA&#10;AADcAAAADwAAAGRycy9kb3ducmV2LnhtbESPQWvCQBSE74X+h+UVehHdqFQkukppUXIohdp68PbM&#10;PrOp2bch+6rpv+8WCj0OM/MNs1z3vlEX6mId2MB4lIEiLoOtuTLw8b4ZzkFFQbbYBCYD3xRhvbq9&#10;WWJuw5Xf6LKTSiUIxxwNOJE21zqWjjzGUWiJk3cKnUdJsqu07fCa4L7RkyybaY81pwWHLT05Ks+7&#10;L2/gUPRSfY638nLGwX5QuGP5+nw05v6uf1yAEurlP/zXLqyB2fQBfs+kI6B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t43yjHAAAA3AAAAA8AAAAAAAAAAAAAAAAAmAIAAGRy&#10;cy9kb3ducmV2LnhtbFBLBQYAAAAABAAEAPUAAACMAwAAAAA=&#10;" filled="f" strokecolor="black [3213]" strokeweight="1pt">
                  <v:textbox>
                    <w:txbxContent>
                      <w:p w14:paraId="20949887" w14:textId="1E36CFFD" w:rsidR="005404A0" w:rsidRDefault="005404A0" w:rsidP="006E4CFE">
                        <w:pPr>
                          <w:jc w:val="center"/>
                          <w:rPr>
                            <w:color w:val="000000" w:themeColor="text1"/>
                            <w:sz w:val="16"/>
                            <w:szCs w:val="16"/>
                          </w:rPr>
                        </w:pPr>
                        <w:r>
                          <w:rPr>
                            <w:color w:val="000000" w:themeColor="text1"/>
                            <w:sz w:val="16"/>
                            <w:szCs w:val="16"/>
                          </w:rPr>
                          <w:t>D1</w:t>
                        </w:r>
                      </w:p>
                    </w:txbxContent>
                  </v:textbox>
                </v:rect>
                <v:rect id="Rectangle 607" o:spid="_x0000_s1445" style="position:absolute;left:3333;width:8827;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pBX8cA&#10;AADcAAAADwAAAGRycy9kb3ducmV2LnhtbESPQUvDQBSE74L/YXlCL8VuWiFI7LYUpSUHEaztwdtr&#10;9plNm30bss82/ntXEHocZuYbZr4cfKvO1McmsIHpJANFXAXbcG1g97G+fwQVBdliG5gM/FCE5eL2&#10;Zo6FDRd+p/NWapUgHAs04ES6QutYOfIYJ6EjTt5X6D1Kkn2tbY+XBPetnmVZrj02nBYcdvTsqDpt&#10;v72Bz3KQ+jjdyOsJx/tx6Q7V28vBmNHdsHoCJTTINfzfLq2B/CGHvzPpCOjF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uqQV/HAAAA3AAAAA8AAAAAAAAAAAAAAAAAmAIAAGRy&#10;cy9kb3ducmV2LnhtbFBLBQYAAAAABAAEAPUAAACMAwAAAAA=&#10;" filled="f" strokecolor="black [3213]" strokeweight="1pt">
                  <v:textbox>
                    <w:txbxContent>
                      <w:p w14:paraId="0DA72774" w14:textId="64A491E6" w:rsidR="005404A0" w:rsidRDefault="005404A0" w:rsidP="006E4CFE">
                        <w:pPr>
                          <w:rPr>
                            <w:color w:val="000000" w:themeColor="text1"/>
                            <w:sz w:val="16"/>
                            <w:szCs w:val="16"/>
                          </w:rPr>
                        </w:pPr>
                        <w:r>
                          <w:rPr>
                            <w:color w:val="000000" w:themeColor="text1"/>
                            <w:sz w:val="16"/>
                            <w:szCs w:val="16"/>
                          </w:rPr>
                          <w:t>Patient File</w:t>
                        </w:r>
                      </w:p>
                    </w:txbxContent>
                  </v:textbox>
                </v:rect>
              </v:group>
            </w:pict>
          </mc:Fallback>
        </mc:AlternateContent>
      </w:r>
    </w:p>
    <w:p w14:paraId="3480D844" w14:textId="3FE3E382" w:rsidR="006E4CFE" w:rsidRDefault="00DB7C04" w:rsidP="00716BEA">
      <w:r>
        <w:rPr>
          <w:noProof/>
          <w:lang w:val="en-IE" w:eastAsia="en-IE"/>
        </w:rPr>
        <mc:AlternateContent>
          <mc:Choice Requires="wps">
            <w:drawing>
              <wp:anchor distT="45720" distB="45720" distL="114300" distR="114300" simplePos="0" relativeHeight="251733504" behindDoc="0" locked="0" layoutInCell="1" allowOverlap="1" wp14:anchorId="49F0DBC8" wp14:editId="6029173E">
                <wp:simplePos x="0" y="0"/>
                <wp:positionH relativeFrom="column">
                  <wp:posOffset>2631057</wp:posOffset>
                </wp:positionH>
                <wp:positionV relativeFrom="paragraph">
                  <wp:posOffset>176566</wp:posOffset>
                </wp:positionV>
                <wp:extent cx="1068705" cy="189230"/>
                <wp:effectExtent l="0" t="0" r="0" b="0"/>
                <wp:wrapSquare wrapText="bothSides"/>
                <wp:docPr id="6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8705" cy="189230"/>
                        </a:xfrm>
                        <a:prstGeom prst="rect">
                          <a:avLst/>
                        </a:prstGeom>
                        <a:solidFill>
                          <a:srgbClr val="FFFFFF">
                            <a:alpha val="0"/>
                          </a:srgbClr>
                        </a:solidFill>
                        <a:ln w="9525">
                          <a:noFill/>
                          <a:miter lim="800000"/>
                          <a:headEnd/>
                          <a:tailEnd/>
                        </a:ln>
                      </wps:spPr>
                      <wps:txbx>
                        <w:txbxContent>
                          <w:p w14:paraId="4FD82920" w14:textId="7C012400" w:rsidR="005404A0" w:rsidRPr="00F814EA" w:rsidRDefault="005404A0" w:rsidP="00DB7C04">
                            <w:pPr>
                              <w:rPr>
                                <w:sz w:val="14"/>
                                <w:szCs w:val="14"/>
                                <w:lang w:val="en-IE"/>
                              </w:rPr>
                            </w:pPr>
                            <w:r>
                              <w:rPr>
                                <w:sz w:val="14"/>
                                <w:szCs w:val="14"/>
                                <w:lang w:val="en-IE"/>
                              </w:rPr>
                              <w:t>Patient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F0DBC8" id="_x0000_s1446" type="#_x0000_t202" style="position:absolute;margin-left:207.15pt;margin-top:13.9pt;width:84.15pt;height:14.9pt;z-index:251733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" stroked="f">
                <v:fill opacity="0"/>
                <v:textbox>
                  <w:txbxContent>
                    <w:p w14:paraId="4FD82920" w14:textId="7C012400" w:rsidR="005404A0" w:rsidRPr="00F814EA" w:rsidRDefault="005404A0" w:rsidP="00DB7C04">
                      <w:pPr>
                        <w:rPr>
                          <w:sz w:val="14"/>
                          <w:szCs w:val="14"/>
                          <w:lang w:val="en-IE"/>
                        </w:rPr>
                      </w:pPr>
                      <w:r>
                        <w:rPr>
                          <w:sz w:val="14"/>
                          <w:szCs w:val="14"/>
                          <w:lang w:val="en-IE"/>
                        </w:rPr>
                        <w:t>Patient Details</w:t>
                      </w:r>
                    </w:p>
                  </w:txbxContent>
                </v:textbox>
                <w10:wrap type="square"/>
              </v:shape>
            </w:pict>
          </mc:Fallback>
        </mc:AlternateContent>
      </w:r>
      <w:r w:rsidR="00F814EA">
        <w:rPr>
          <w:noProof/>
          <w:lang w:val="en-IE" w:eastAsia="en-IE"/>
        </w:rPr>
        <mc:AlternateContent>
          <mc:Choice Requires="wps">
            <w:drawing>
              <wp:anchor distT="0" distB="0" distL="114300" distR="114300" simplePos="0" relativeHeight="251727360" behindDoc="0" locked="0" layoutInCell="1" allowOverlap="1" wp14:anchorId="5AAB6D0F" wp14:editId="236D8356">
                <wp:simplePos x="0" y="0"/>
                <wp:positionH relativeFrom="column">
                  <wp:posOffset>2631057</wp:posOffset>
                </wp:positionH>
                <wp:positionV relativeFrom="paragraph">
                  <wp:posOffset>66507</wp:posOffset>
                </wp:positionV>
                <wp:extent cx="923026" cy="107706"/>
                <wp:effectExtent l="0" t="0" r="67945" b="64135"/>
                <wp:wrapNone/>
                <wp:docPr id="625" name="Freeform 625"/>
                <wp:cNvGraphicFramePr/>
                <a:graphic xmlns:a="http://schemas.openxmlformats.org/drawingml/2006/main">
                  <a:graphicData uri="http://schemas.microsoft.com/office/word/2010/wordprocessingShape">
                    <wps:wsp>
                      <wps:cNvSpPr/>
                      <wps:spPr>
                        <a:xfrm>
                          <a:off x="0" y="0"/>
                          <a:ext cx="923026" cy="107706"/>
                        </a:xfrm>
                        <a:custGeom>
                          <a:avLst/>
                          <a:gdLst>
                            <a:gd name="connsiteX0" fmla="*/ 0 w 923026"/>
                            <a:gd name="connsiteY0" fmla="*/ 0 h 107706"/>
                            <a:gd name="connsiteX1" fmla="*/ 474452 w 923026"/>
                            <a:gd name="connsiteY1" fmla="*/ 103517 h 107706"/>
                            <a:gd name="connsiteX2" fmla="*/ 923026 w 923026"/>
                            <a:gd name="connsiteY2" fmla="*/ 77638 h 107706"/>
                          </a:gdLst>
                          <a:ahLst/>
                          <a:cxnLst>
                            <a:cxn ang="0">
                              <a:pos x="connsiteX0" y="connsiteY0"/>
                            </a:cxn>
                            <a:cxn ang="0">
                              <a:pos x="connsiteX1" y="connsiteY1"/>
                            </a:cxn>
                            <a:cxn ang="0">
                              <a:pos x="connsiteX2" y="connsiteY2"/>
                            </a:cxn>
                          </a:cxnLst>
                          <a:rect l="l" t="t" r="r" b="b"/>
                          <a:pathLst>
                            <a:path w="923026" h="107706">
                              <a:moveTo>
                                <a:pt x="0" y="0"/>
                              </a:moveTo>
                              <a:cubicBezTo>
                                <a:pt x="160307" y="45288"/>
                                <a:pt x="320614" y="90577"/>
                                <a:pt x="474452" y="103517"/>
                              </a:cubicBezTo>
                              <a:cubicBezTo>
                                <a:pt x="628290" y="116457"/>
                                <a:pt x="775658" y="97047"/>
                                <a:pt x="923026" y="77638"/>
                              </a:cubicBezTo>
                            </a:path>
                          </a:pathLst>
                        </a:custGeom>
                        <a:noFill/>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8DF4A5" id="Freeform 625" o:spid="_x0000_s1026" style="position:absolute;margin-left:207.15pt;margin-top:5.25pt;width:72.7pt;height:8.5pt;z-index:251727360;visibility:visible;mso-wrap-style:square;mso-wrap-distance-left:9pt;mso-wrap-distance-top:0;mso-wrap-distance-right:9pt;mso-wrap-distance-bottom:0;mso-position-horizontal:absolute;mso-position-horizontal-relative:text;mso-position-vertical:absolute;mso-position-vertical-relative:text;v-text-anchor:middle" coordsize="923026,1077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" path="m,c160307,45288,320614,90577,474452,103517,628290,116457,775658,97047,923026,77638e" filled="f" strokecolor="black [3200]" strokeweight=".5pt">
                <v:stroke endarrow="block" joinstyle="miter"/>
                <v:path arrowok="t" o:connecttype="custom" o:connectlocs="0,0;474452,103517;923026,77638" o:connectangles="0,0,0"/>
              </v:shape>
            </w:pict>
          </mc:Fallback>
        </mc:AlternateContent>
      </w:r>
    </w:p>
    <w:p w14:paraId="4DF58743" w14:textId="77777777" w:rsidR="006E4CFE" w:rsidRDefault="006E4CFE" w:rsidP="00716BEA"/>
    <w:p w14:paraId="4B051F58" w14:textId="77777777" w:rsidR="00716BEA" w:rsidRDefault="00716BEA" w:rsidP="00716BEA"/>
    <w:p w14:paraId="353011FF" w14:textId="77777777" w:rsidR="00E76B89" w:rsidRDefault="00E76B89" w:rsidP="00716BEA"/>
    <w:p w14:paraId="102F274D" w14:textId="77777777" w:rsidR="00E76B89" w:rsidRDefault="00E76B89" w:rsidP="00716BEA"/>
    <w:p w14:paraId="7C036945" w14:textId="77777777" w:rsidR="00E76B89" w:rsidRDefault="00E76B89" w:rsidP="00716BEA"/>
    <w:p w14:paraId="29EA7407" w14:textId="77777777" w:rsidR="00E76B89" w:rsidRDefault="00E76B89" w:rsidP="00716BEA"/>
    <w:p w14:paraId="2272030B" w14:textId="77777777" w:rsidR="00E76B89" w:rsidRDefault="00E76B89" w:rsidP="00716BEA"/>
    <w:p w14:paraId="0AEB6FF3" w14:textId="77777777" w:rsidR="00E76B89" w:rsidRDefault="00E76B89" w:rsidP="00716BEA"/>
    <w:p w14:paraId="0532848A" w14:textId="77777777" w:rsidR="00E76B89" w:rsidRDefault="00E76B89" w:rsidP="00716BEA"/>
    <w:p w14:paraId="3A05ECFA" w14:textId="1060FC8E" w:rsidR="00E76B89" w:rsidRDefault="00E76B89" w:rsidP="00E76B89">
      <w:pPr>
        <w:pStyle w:val="Heading3"/>
        <w:numPr>
          <w:ilvl w:val="2"/>
          <w:numId w:val="12"/>
        </w:numPr>
        <w:rPr>
          <w:color w:val="auto"/>
        </w:rPr>
      </w:pPr>
      <w:bookmarkStart w:id="62" w:name="_Toc406751934"/>
      <w:r w:rsidRPr="00E76B89">
        <w:rPr>
          <w:color w:val="auto"/>
        </w:rPr>
        <w:lastRenderedPageBreak/>
        <w:t>Process P4</w:t>
      </w:r>
      <w:bookmarkEnd w:id="62"/>
    </w:p>
    <w:p w14:paraId="73C57CDE" w14:textId="7C75C836" w:rsidR="00E76B89" w:rsidRDefault="009B65B7" w:rsidP="00E76B89">
      <w:r>
        <w:rPr>
          <w:noProof/>
          <w:lang w:val="en-IE" w:eastAsia="en-IE"/>
        </w:rPr>
        <mc:AlternateContent>
          <mc:Choice Requires="wps">
            <w:drawing>
              <wp:anchor distT="45720" distB="45720" distL="114300" distR="114300" simplePos="0" relativeHeight="251750912" behindDoc="0" locked="0" layoutInCell="1" allowOverlap="1" wp14:anchorId="2DCEECF5" wp14:editId="3B543D9A">
                <wp:simplePos x="0" y="0"/>
                <wp:positionH relativeFrom="column">
                  <wp:posOffset>3379650</wp:posOffset>
                </wp:positionH>
                <wp:positionV relativeFrom="paragraph">
                  <wp:posOffset>209874</wp:posOffset>
                </wp:positionV>
                <wp:extent cx="1068705" cy="189230"/>
                <wp:effectExtent l="0" t="0" r="0" b="0"/>
                <wp:wrapSquare wrapText="bothSides"/>
                <wp:docPr id="6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8705" cy="189230"/>
                        </a:xfrm>
                        <a:prstGeom prst="rect">
                          <a:avLst/>
                        </a:prstGeom>
                        <a:solidFill>
                          <a:srgbClr val="FFFFFF">
                            <a:alpha val="0"/>
                          </a:srgbClr>
                        </a:solidFill>
                        <a:ln w="9525">
                          <a:noFill/>
                          <a:miter lim="800000"/>
                          <a:headEnd/>
                          <a:tailEnd/>
                        </a:ln>
                      </wps:spPr>
                      <wps:txbx>
                        <w:txbxContent>
                          <w:p w14:paraId="7C8D7688" w14:textId="2D549C68" w:rsidR="005404A0" w:rsidRPr="00F814EA" w:rsidRDefault="005404A0" w:rsidP="009B65B7">
                            <w:pPr>
                              <w:rPr>
                                <w:sz w:val="14"/>
                                <w:szCs w:val="14"/>
                                <w:lang w:val="en-IE"/>
                              </w:rPr>
                            </w:pPr>
                            <w:r>
                              <w:rPr>
                                <w:sz w:val="14"/>
                                <w:szCs w:val="14"/>
                                <w:lang w:val="en-IE"/>
                              </w:rPr>
                              <w:t>Invoice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CEECF5" id="_x0000_s1447" type="#_x0000_t202" style="position:absolute;margin-left:266.1pt;margin-top:16.55pt;width:84.15pt;height:14.9pt;z-index:251750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" stroked="f">
                <v:fill opacity="0"/>
                <v:textbox>
                  <w:txbxContent>
                    <w:p w14:paraId="7C8D7688" w14:textId="2D549C68" w:rsidR="005404A0" w:rsidRPr="00F814EA" w:rsidRDefault="005404A0" w:rsidP="009B65B7">
                      <w:pPr>
                        <w:rPr>
                          <w:sz w:val="14"/>
                          <w:szCs w:val="14"/>
                          <w:lang w:val="en-IE"/>
                        </w:rPr>
                      </w:pPr>
                      <w:r>
                        <w:rPr>
                          <w:sz w:val="14"/>
                          <w:szCs w:val="14"/>
                          <w:lang w:val="en-IE"/>
                        </w:rPr>
                        <w:t>Invoice</w:t>
                      </w:r>
                    </w:p>
                  </w:txbxContent>
                </v:textbox>
                <w10:wrap type="square"/>
              </v:shape>
            </w:pict>
          </mc:Fallback>
        </mc:AlternateContent>
      </w:r>
    </w:p>
    <w:p w14:paraId="7A545412" w14:textId="202311FD" w:rsidR="00E76B89" w:rsidRDefault="009B65B7" w:rsidP="00E76B89">
      <w:r>
        <w:rPr>
          <w:rFonts w:ascii="Times New Roman" w:hAnsi="Times New Roman" w:cs="Times New Roman"/>
          <w:noProof/>
          <w:sz w:val="24"/>
          <w:szCs w:val="24"/>
          <w:lang w:val="en-IE" w:eastAsia="en-IE"/>
        </w:rPr>
        <mc:AlternateContent>
          <mc:Choice Requires="wps">
            <w:drawing>
              <wp:anchor distT="0" distB="0" distL="114300" distR="114300" simplePos="0" relativeHeight="251749888" behindDoc="0" locked="0" layoutInCell="1" allowOverlap="1" wp14:anchorId="46764626" wp14:editId="29CC221A">
                <wp:simplePos x="0" y="0"/>
                <wp:positionH relativeFrom="column">
                  <wp:posOffset>2915728</wp:posOffset>
                </wp:positionH>
                <wp:positionV relativeFrom="paragraph">
                  <wp:posOffset>57055</wp:posOffset>
                </wp:positionV>
                <wp:extent cx="1138687" cy="327803"/>
                <wp:effectExtent l="38100" t="57150" r="23495" b="15240"/>
                <wp:wrapNone/>
                <wp:docPr id="666" name="Freeform 666"/>
                <wp:cNvGraphicFramePr/>
                <a:graphic xmlns:a="http://schemas.openxmlformats.org/drawingml/2006/main">
                  <a:graphicData uri="http://schemas.microsoft.com/office/word/2010/wordprocessingShape">
                    <wps:wsp>
                      <wps:cNvSpPr/>
                      <wps:spPr>
                        <a:xfrm>
                          <a:off x="0" y="0"/>
                          <a:ext cx="1138687" cy="327803"/>
                        </a:xfrm>
                        <a:custGeom>
                          <a:avLst/>
                          <a:gdLst>
                            <a:gd name="connsiteX0" fmla="*/ 1138687 w 1138687"/>
                            <a:gd name="connsiteY0" fmla="*/ 327803 h 327803"/>
                            <a:gd name="connsiteX1" fmla="*/ 888521 w 1138687"/>
                            <a:gd name="connsiteY1" fmla="*/ 34505 h 327803"/>
                            <a:gd name="connsiteX2" fmla="*/ 0 w 1138687"/>
                            <a:gd name="connsiteY2" fmla="*/ 17252 h 327803"/>
                          </a:gdLst>
                          <a:ahLst/>
                          <a:cxnLst>
                            <a:cxn ang="0">
                              <a:pos x="connsiteX0" y="connsiteY0"/>
                            </a:cxn>
                            <a:cxn ang="0">
                              <a:pos x="connsiteX1" y="connsiteY1"/>
                            </a:cxn>
                            <a:cxn ang="0">
                              <a:pos x="connsiteX2" y="connsiteY2"/>
                            </a:cxn>
                          </a:cxnLst>
                          <a:rect l="l" t="t" r="r" b="b"/>
                          <a:pathLst>
                            <a:path w="1138687" h="327803">
                              <a:moveTo>
                                <a:pt x="1138687" y="327803"/>
                              </a:moveTo>
                              <a:cubicBezTo>
                                <a:pt x="1108494" y="207033"/>
                                <a:pt x="1078302" y="86263"/>
                                <a:pt x="888521" y="34505"/>
                              </a:cubicBezTo>
                              <a:cubicBezTo>
                                <a:pt x="698740" y="-17253"/>
                                <a:pt x="349370" y="-1"/>
                                <a:pt x="0" y="17252"/>
                              </a:cubicBezTo>
                            </a:path>
                          </a:pathLst>
                        </a:custGeom>
                        <a:noFill/>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C577DD" id="Freeform 666" o:spid="_x0000_s1026" style="position:absolute;margin-left:229.6pt;margin-top:4.5pt;width:89.65pt;height:25.8pt;z-index:251749888;visibility:visible;mso-wrap-style:square;mso-wrap-distance-left:9pt;mso-wrap-distance-top:0;mso-wrap-distance-right:9pt;mso-wrap-distance-bottom:0;mso-position-horizontal:absolute;mso-position-horizontal-relative:text;mso-position-vertical:absolute;mso-position-vertical-relative:text;v-text-anchor:middle" coordsize="1138687,327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" path="m1138687,327803c1108494,207033,1078302,86263,888521,34505,698740,-17253,349370,-1,,17252e" filled="f" strokecolor="black [3200]" strokeweight=".5pt">
                <v:stroke endarrow="block" joinstyle="miter"/>
                <v:path arrowok="t" o:connecttype="custom" o:connectlocs="1138687,327803;888521,34505;0,17252" o:connectangles="0,0,0"/>
              </v:shape>
            </w:pict>
          </mc:Fallback>
        </mc:AlternateContent>
      </w:r>
      <w:r>
        <w:rPr>
          <w:rFonts w:ascii="Times New Roman" w:hAnsi="Times New Roman" w:cs="Times New Roman"/>
          <w:noProof/>
          <w:sz w:val="24"/>
          <w:szCs w:val="24"/>
          <w:lang w:val="en-IE" w:eastAsia="en-IE"/>
        </w:rPr>
        <mc:AlternateContent>
          <mc:Choice Requires="wps">
            <w:drawing>
              <wp:anchor distT="0" distB="0" distL="114300" distR="114300" simplePos="0" relativeHeight="251747840" behindDoc="0" locked="0" layoutInCell="1" allowOverlap="1" wp14:anchorId="2BD52A61" wp14:editId="1744FB2A">
                <wp:simplePos x="0" y="0"/>
                <wp:positionH relativeFrom="column">
                  <wp:posOffset>2121103</wp:posOffset>
                </wp:positionH>
                <wp:positionV relativeFrom="paragraph">
                  <wp:posOffset>42485</wp:posOffset>
                </wp:positionV>
                <wp:extent cx="793750" cy="279400"/>
                <wp:effectExtent l="0" t="0" r="25400" b="25400"/>
                <wp:wrapNone/>
                <wp:docPr id="664" name="Rectangle 664"/>
                <wp:cNvGraphicFramePr/>
                <a:graphic xmlns:a="http://schemas.openxmlformats.org/drawingml/2006/main">
                  <a:graphicData uri="http://schemas.microsoft.com/office/word/2010/wordprocessingShape">
                    <wps:wsp>
                      <wps:cNvSpPr/>
                      <wps:spPr>
                        <a:xfrm>
                          <a:off x="0" y="0"/>
                          <a:ext cx="793750" cy="279400"/>
                        </a:xfrm>
                        <a:prstGeom prst="rect">
                          <a:avLst/>
                        </a:prstGeom>
                        <a:solidFill>
                          <a:schemeClr val="bg1">
                            <a:lumMod val="8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30B951" w14:textId="77777777" w:rsidR="005404A0" w:rsidRPr="0070177E" w:rsidRDefault="005404A0" w:rsidP="009B65B7">
                            <w:pPr>
                              <w:jc w:val="center"/>
                              <w:rPr>
                                <w:color w:val="000000" w:themeColor="text1"/>
                                <w:sz w:val="16"/>
                                <w:szCs w:val="16"/>
                                <w:lang w:val="en-IE"/>
                              </w:rPr>
                            </w:pPr>
                            <w:r>
                              <w:rPr>
                                <w:color w:val="000000" w:themeColor="text1"/>
                                <w:sz w:val="16"/>
                                <w:szCs w:val="16"/>
                                <w:lang w:val="en-IE"/>
                              </w:rPr>
                              <w:t>Patient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BD52A61" id="Rectangle 664" o:spid="_x0000_s1448" style="position:absolute;margin-left:167pt;margin-top:3.35pt;width:62.5pt;height:22pt;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" fillcolor="#d8d8d8 [2732]" strokecolor="black [3213]" strokeweight="1.5pt">
                <v:textbox>
                  <w:txbxContent>
                    <w:p w14:paraId="3C30B951" w14:textId="77777777" w:rsidR="005404A0" w:rsidRPr="0070177E" w:rsidRDefault="005404A0" w:rsidP="009B65B7">
                      <w:pPr>
                        <w:jc w:val="center"/>
                        <w:rPr>
                          <w:color w:val="000000" w:themeColor="text1"/>
                          <w:sz w:val="16"/>
                          <w:szCs w:val="16"/>
                          <w:lang w:val="en-IE"/>
                        </w:rPr>
                      </w:pPr>
                      <w:r>
                        <w:rPr>
                          <w:color w:val="000000" w:themeColor="text1"/>
                          <w:sz w:val="16"/>
                          <w:szCs w:val="16"/>
                          <w:lang w:val="en-IE"/>
                        </w:rPr>
                        <w:t>Patient</w:t>
                      </w:r>
                    </w:p>
                  </w:txbxContent>
                </v:textbox>
              </v:rect>
            </w:pict>
          </mc:Fallback>
        </mc:AlternateContent>
      </w:r>
    </w:p>
    <w:p w14:paraId="102A2776" w14:textId="43E89815" w:rsidR="00E76B89" w:rsidRPr="00E76B89" w:rsidRDefault="009B65B7" w:rsidP="00E76B89">
      <w:r>
        <w:rPr>
          <w:noProof/>
          <w:lang w:val="en-IE" w:eastAsia="en-IE"/>
        </w:rPr>
        <mc:AlternateContent>
          <mc:Choice Requires="wps">
            <w:drawing>
              <wp:anchor distT="45720" distB="45720" distL="114300" distR="114300" simplePos="0" relativeHeight="251751936" behindDoc="0" locked="0" layoutInCell="1" allowOverlap="1" wp14:anchorId="2B25CC0B" wp14:editId="4C644B2E">
                <wp:simplePos x="0" y="0"/>
                <wp:positionH relativeFrom="column">
                  <wp:posOffset>1237087</wp:posOffset>
                </wp:positionH>
                <wp:positionV relativeFrom="paragraph">
                  <wp:posOffset>111173</wp:posOffset>
                </wp:positionV>
                <wp:extent cx="1068705" cy="189230"/>
                <wp:effectExtent l="0" t="0" r="0" b="0"/>
                <wp:wrapSquare wrapText="bothSides"/>
                <wp:docPr id="6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8705" cy="189230"/>
                        </a:xfrm>
                        <a:prstGeom prst="rect">
                          <a:avLst/>
                        </a:prstGeom>
                        <a:solidFill>
                          <a:srgbClr val="FFFFFF">
                            <a:alpha val="0"/>
                          </a:srgbClr>
                        </a:solidFill>
                        <a:ln w="9525">
                          <a:noFill/>
                          <a:miter lim="800000"/>
                          <a:headEnd/>
                          <a:tailEnd/>
                        </a:ln>
                      </wps:spPr>
                      <wps:txbx>
                        <w:txbxContent>
                          <w:p w14:paraId="2200FA81" w14:textId="1162FDB0" w:rsidR="005404A0" w:rsidRPr="00F814EA" w:rsidRDefault="005404A0" w:rsidP="009B65B7">
                            <w:pPr>
                              <w:rPr>
                                <w:sz w:val="14"/>
                                <w:szCs w:val="14"/>
                                <w:lang w:val="en-IE"/>
                              </w:rPr>
                            </w:pPr>
                            <w:r>
                              <w:rPr>
                                <w:sz w:val="14"/>
                                <w:szCs w:val="14"/>
                                <w:lang w:val="en-IE"/>
                              </w:rPr>
                              <w:t>Payment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25CC0B" id="_x0000_s1449" type="#_x0000_t202" style="position:absolute;margin-left:97.4pt;margin-top:8.75pt;width:84.15pt;height:14.9pt;z-index:251751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" stroked="f">
                <v:fill opacity="0"/>
                <v:textbox>
                  <w:txbxContent>
                    <w:p w14:paraId="2200FA81" w14:textId="1162FDB0" w:rsidR="005404A0" w:rsidRPr="00F814EA" w:rsidRDefault="005404A0" w:rsidP="009B65B7">
                      <w:pPr>
                        <w:rPr>
                          <w:sz w:val="14"/>
                          <w:szCs w:val="14"/>
                          <w:lang w:val="en-IE"/>
                        </w:rPr>
                      </w:pPr>
                      <w:r>
                        <w:rPr>
                          <w:sz w:val="14"/>
                          <w:szCs w:val="14"/>
                          <w:lang w:val="en-IE"/>
                        </w:rPr>
                        <w:t>Payment</w:t>
                      </w:r>
                    </w:p>
                  </w:txbxContent>
                </v:textbox>
                <w10:wrap type="square"/>
              </v:shape>
            </w:pict>
          </mc:Fallback>
        </mc:AlternateContent>
      </w:r>
      <w:r>
        <w:rPr>
          <w:noProof/>
          <w:lang w:val="en-IE" w:eastAsia="en-IE"/>
        </w:rPr>
        <mc:AlternateContent>
          <mc:Choice Requires="wps">
            <w:drawing>
              <wp:anchor distT="0" distB="0" distL="114300" distR="114300" simplePos="0" relativeHeight="251748864" behindDoc="0" locked="0" layoutInCell="1" allowOverlap="1" wp14:anchorId="3CE80024" wp14:editId="3EA50425">
                <wp:simplePos x="0" y="0"/>
                <wp:positionH relativeFrom="column">
                  <wp:posOffset>1483743</wp:posOffset>
                </wp:positionH>
                <wp:positionV relativeFrom="paragraph">
                  <wp:posOffset>30097</wp:posOffset>
                </wp:positionV>
                <wp:extent cx="646982" cy="586596"/>
                <wp:effectExtent l="57150" t="0" r="20320" b="61595"/>
                <wp:wrapNone/>
                <wp:docPr id="665" name="Freeform 665"/>
                <wp:cNvGraphicFramePr/>
                <a:graphic xmlns:a="http://schemas.openxmlformats.org/drawingml/2006/main">
                  <a:graphicData uri="http://schemas.microsoft.com/office/word/2010/wordprocessingShape">
                    <wps:wsp>
                      <wps:cNvSpPr/>
                      <wps:spPr>
                        <a:xfrm>
                          <a:off x="0" y="0"/>
                          <a:ext cx="646982" cy="586596"/>
                        </a:xfrm>
                        <a:custGeom>
                          <a:avLst/>
                          <a:gdLst>
                            <a:gd name="connsiteX0" fmla="*/ 646982 w 646982"/>
                            <a:gd name="connsiteY0" fmla="*/ 0 h 586596"/>
                            <a:gd name="connsiteX1" fmla="*/ 138023 w 646982"/>
                            <a:gd name="connsiteY1" fmla="*/ 250166 h 586596"/>
                            <a:gd name="connsiteX2" fmla="*/ 0 w 646982"/>
                            <a:gd name="connsiteY2" fmla="*/ 586596 h 586596"/>
                          </a:gdLst>
                          <a:ahLst/>
                          <a:cxnLst>
                            <a:cxn ang="0">
                              <a:pos x="connsiteX0" y="connsiteY0"/>
                            </a:cxn>
                            <a:cxn ang="0">
                              <a:pos x="connsiteX1" y="connsiteY1"/>
                            </a:cxn>
                            <a:cxn ang="0">
                              <a:pos x="connsiteX2" y="connsiteY2"/>
                            </a:cxn>
                          </a:cxnLst>
                          <a:rect l="l" t="t" r="r" b="b"/>
                          <a:pathLst>
                            <a:path w="646982" h="586596">
                              <a:moveTo>
                                <a:pt x="646982" y="0"/>
                              </a:moveTo>
                              <a:cubicBezTo>
                                <a:pt x="446417" y="76200"/>
                                <a:pt x="245853" y="152400"/>
                                <a:pt x="138023" y="250166"/>
                              </a:cubicBezTo>
                              <a:cubicBezTo>
                                <a:pt x="30193" y="347932"/>
                                <a:pt x="15096" y="467264"/>
                                <a:pt x="0" y="586596"/>
                              </a:cubicBezTo>
                            </a:path>
                          </a:pathLst>
                        </a:custGeom>
                        <a:noFill/>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39375F" id="Freeform 665" o:spid="_x0000_s1026" style="position:absolute;margin-left:116.85pt;margin-top:2.35pt;width:50.95pt;height:46.2pt;z-index:251748864;visibility:visible;mso-wrap-style:square;mso-wrap-distance-left:9pt;mso-wrap-distance-top:0;mso-wrap-distance-right:9pt;mso-wrap-distance-bottom:0;mso-position-horizontal:absolute;mso-position-horizontal-relative:text;mso-position-vertical:absolute;mso-position-vertical-relative:text;v-text-anchor:middle" coordsize="646982,5865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" path="m646982,c446417,76200,245853,152400,138023,250166,30193,347932,15096,467264,,586596e" filled="f" strokecolor="black [3200]" strokeweight=".5pt">
                <v:stroke endarrow="block" joinstyle="miter"/>
                <v:path arrowok="t" o:connecttype="custom" o:connectlocs="646982,0;138023,250166;0,586596" o:connectangles="0,0,0"/>
              </v:shape>
            </w:pict>
          </mc:Fallback>
        </mc:AlternateContent>
      </w:r>
      <w:r w:rsidR="00E76B89">
        <w:rPr>
          <w:noProof/>
          <w:lang w:val="en-IE" w:eastAsia="en-IE"/>
        </w:rPr>
        <mc:AlternateContent>
          <mc:Choice Requires="wpg">
            <w:drawing>
              <wp:anchor distT="0" distB="0" distL="114300" distR="114300" simplePos="0" relativeHeight="251736576" behindDoc="0" locked="0" layoutInCell="1" allowOverlap="1" wp14:anchorId="3CA3D4DA" wp14:editId="5B9CD083">
                <wp:simplePos x="0" y="0"/>
                <wp:positionH relativeFrom="column">
                  <wp:posOffset>3838755</wp:posOffset>
                </wp:positionH>
                <wp:positionV relativeFrom="paragraph">
                  <wp:posOffset>102882</wp:posOffset>
                </wp:positionV>
                <wp:extent cx="692150" cy="1098550"/>
                <wp:effectExtent l="0" t="0" r="31750" b="25400"/>
                <wp:wrapNone/>
                <wp:docPr id="634" name="Group 634"/>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642" name="Rounded Rectangle 635"/>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43" name="Straight Connector 636"/>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649" name="Text Box 235"/>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AAF7FD" w14:textId="675898A2" w:rsidR="005404A0" w:rsidRDefault="005404A0" w:rsidP="00E76B89">
                              <w:pPr>
                                <w:jc w:val="center"/>
                                <w:rPr>
                                  <w:sz w:val="16"/>
                                  <w:szCs w:val="16"/>
                                </w:rPr>
                              </w:pPr>
                              <w:r>
                                <w:rPr>
                                  <w:sz w:val="16"/>
                                  <w:szCs w:val="16"/>
                                </w:rPr>
                                <w:t>P4.2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0" name="Text Box 448"/>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ECA15EB" w14:textId="5EA4F7C3" w:rsidR="005404A0" w:rsidRPr="0079157F" w:rsidRDefault="005404A0" w:rsidP="00E76B89">
                              <w:pPr>
                                <w:spacing w:after="0"/>
                                <w:jc w:val="center"/>
                                <w:rPr>
                                  <w:sz w:val="16"/>
                                  <w:szCs w:val="16"/>
                                  <w:lang w:val="en-IE"/>
                                </w:rPr>
                              </w:pPr>
                              <w:r>
                                <w:rPr>
                                  <w:sz w:val="16"/>
                                  <w:szCs w:val="16"/>
                                  <w:lang w:val="en-IE"/>
                                </w:rPr>
                                <w:t>Issue Invoice</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CA3D4DA" id="Group 634" o:spid="_x0000_s1450" style="position:absolute;margin-left:302.25pt;margin-top:8.1pt;width:54.5pt;height:86.5pt;z-index:251736576"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">
                <v:roundrect id="Rounded Rectangle 635" o:spid="_x0000_s1451" style="position:absolute;width:6921;height:109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73GsQA&#10;AADcAAAADwAAAGRycy9kb3ducmV2LnhtbESPQWsCMRSE70L/Q3gFL6VmtSrL1ihFFHpS15aeH5vX&#10;zdbNy5JE3f77Rih4HGbmG2ax6m0rLuRD41jBeJSBIK6cbrhW8Pmxfc5BhIissXVMCn4pwGr5MFhg&#10;od2VS7ocYy0ShEOBCkyMXSFlqAxZDCPXESfv23mLMUlfS+3xmuC2lZMsm0uLDacFgx2tDVWn49kq&#10;CJU2u/3pxz9RPsu/gtkcXspMqeFj//YKIlIf7+H/9rtWMJ9O4HYmHQ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9xrEAAAA3AAAAA8AAAAAAAAAAAAAAAAAmAIAAGRycy9k&#10;b3ducmV2LnhtbFBLBQYAAAAABAAEAPUAAACJAwAAAAA=&#10;" filled="f" strokecolor="black [3213]" strokeweight="1.5pt">
                  <v:stroke joinstyle="miter"/>
                </v:roundrect>
                <v:line id="Straight Connector 636" o:spid="_x0000_s1452" style="position:absolute;flip:y;visibility:visible;mso-wrap-style:square" from="0,3556" to="6921,3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KdWsUAAADcAAAADwAAAGRycy9kb3ducmV2LnhtbESPS0vFMBSE9xf8D+EI7mxq1avUpkV8&#10;FDdXtD7Wx+bYFJuT0sS2/nsjCHc5zMw3TFGtdhAzTb53rOAkSUEQt0733Cl4fbk/vgThA7LGwTEp&#10;+CEPVXmwKTDXbuFnmpvQiQhhn6MCE8KYS+lbQxZ94kbi6H26yWKIcuqknnCJcDvILE230mLPccHg&#10;SDeG2q/m2yp4M7PEx93F3ftHPcvb7Dx76upMqaPD9foKRKA17MP/7QetYHt2Cn9n4hGQ5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iKdWsUAAADcAAAADwAAAAAAAAAA&#10;AAAAAAChAgAAZHJzL2Rvd25yZXYueG1sUEsFBgAAAAAEAAQA+QAAAJMDAAAAAA==&#10;" strokecolor="black [3213]" strokeweight="1.5pt">
                  <v:stroke joinstyle="miter"/>
                </v:line>
                <v:shape id="Text Box 235" o:spid="_x0000_s1453" type="#_x0000_t202" style="position:absolute;left:1333;top:571;width:4763;height:2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7XO8cA&#10;AADcAAAADwAAAGRycy9kb3ducmV2LnhtbESPT2vCQBTE7wW/w/KE3pqN0koaXUUCYintwT+X3p7Z&#10;ZxLMvo3ZbZL203cLgsdhZn7DLFaDqUVHrassK5hEMQji3OqKCwXHw+YpAeE8ssbaMin4IQer5ehh&#10;gam2Pe+o2/tCBAi7FBWU3jeplC4vyaCLbEMcvLNtDfog20LqFvsAN7WcxvFMGqw4LJTYUFZSftl/&#10;GwXv2eYTd6epSX7rbPtxXjfX49eLUo/jYT0H4Wnw9/Ct/aYVzJ5f4f9MOAJy+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5u1zvHAAAA3AAAAA8AAAAAAAAAAAAAAAAAmAIAAGRy&#10;cy9kb3ducmV2LnhtbFBLBQYAAAAABAAEAPUAAACMAwAAAAA=&#10;" filled="f" stroked="f" strokeweight=".5pt">
                  <v:textbox>
                    <w:txbxContent>
                      <w:p w14:paraId="49AAF7FD" w14:textId="675898A2" w:rsidR="005404A0" w:rsidRDefault="005404A0" w:rsidP="00E76B89">
                        <w:pPr>
                          <w:jc w:val="center"/>
                          <w:rPr>
                            <w:sz w:val="16"/>
                            <w:szCs w:val="16"/>
                          </w:rPr>
                        </w:pPr>
                        <w:r>
                          <w:rPr>
                            <w:sz w:val="16"/>
                            <w:szCs w:val="16"/>
                          </w:rPr>
                          <w:t>P4.2</w:t>
                        </w:r>
                      </w:p>
                    </w:txbxContent>
                  </v:textbox>
                </v:shape>
                <v:shape id="Text Box 448" o:spid="_x0000_s1454" type="#_x0000_t202" style="position:absolute;left:508;top:4191;width:5905;height:5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ndhsMA&#10;AADcAAAADwAAAGRycy9kb3ducmV2LnhtbERPy2rCQBTdC/7DcAvdiE6s+CB1FCmtijuNtnR3ydwm&#10;wcydkJkm8e+dheDycN7LdWdK0VDtCssKxqMIBHFqdcGZgnPyNVyAcB5ZY2mZFNzIwXrV7y0x1rbl&#10;IzUnn4kQwi5GBbn3VSylS3My6Ea2Ig7cn60N+gDrTOoa2xBuSvkWRTNpsODQkGNFHzml19O/UfA7&#10;yH4Ortte2sl0Un3ummT+rROlXl+6zTsIT51/ih/uvVYwm4b54Uw4An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CndhsMAAADcAAAADwAAAAAAAAAAAAAAAACYAgAAZHJzL2Rv&#10;d25yZXYueG1sUEsFBgAAAAAEAAQA9QAAAIgDAAAAAA==&#10;" fillcolor="white [3201]" stroked="f" strokeweight=".5pt">
                  <v:textbox>
                    <w:txbxContent>
                      <w:p w14:paraId="5ECA15EB" w14:textId="5EA4F7C3" w:rsidR="005404A0" w:rsidRPr="0079157F" w:rsidRDefault="005404A0" w:rsidP="00E76B89">
                        <w:pPr>
                          <w:spacing w:after="0"/>
                          <w:jc w:val="center"/>
                          <w:rPr>
                            <w:sz w:val="16"/>
                            <w:szCs w:val="16"/>
                            <w:lang w:val="en-IE"/>
                          </w:rPr>
                        </w:pPr>
                        <w:r>
                          <w:rPr>
                            <w:sz w:val="16"/>
                            <w:szCs w:val="16"/>
                            <w:lang w:val="en-IE"/>
                          </w:rPr>
                          <w:t>Issue Invoice</w:t>
                        </w:r>
                      </w:p>
                    </w:txbxContent>
                  </v:textbox>
                </v:shape>
              </v:group>
            </w:pict>
          </mc:Fallback>
        </mc:AlternateContent>
      </w:r>
    </w:p>
    <w:p w14:paraId="1E9060F7" w14:textId="014620C9" w:rsidR="00716BEA" w:rsidRDefault="00716BEA" w:rsidP="00716BEA"/>
    <w:p w14:paraId="23E4B016" w14:textId="21932FC9" w:rsidR="00716BEA" w:rsidRDefault="009B65B7" w:rsidP="00716BEA">
      <w:r>
        <w:rPr>
          <w:noProof/>
          <w:lang w:val="en-IE" w:eastAsia="en-IE"/>
        </w:rPr>
        <mc:AlternateContent>
          <mc:Choice Requires="wpg">
            <w:drawing>
              <wp:anchor distT="0" distB="0" distL="114300" distR="114300" simplePos="0" relativeHeight="251737600" behindDoc="0" locked="0" layoutInCell="1" allowOverlap="1" wp14:anchorId="2CF561DC" wp14:editId="29F81FF6">
                <wp:simplePos x="0" y="0"/>
                <wp:positionH relativeFrom="column">
                  <wp:posOffset>1083310</wp:posOffset>
                </wp:positionH>
                <wp:positionV relativeFrom="paragraph">
                  <wp:posOffset>47625</wp:posOffset>
                </wp:positionV>
                <wp:extent cx="692150" cy="1098550"/>
                <wp:effectExtent l="0" t="0" r="31750" b="25400"/>
                <wp:wrapNone/>
                <wp:docPr id="639" name="Group 639"/>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652" name="Rounded Rectangle 640"/>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3" name="Straight Connector 641"/>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654" name="Text Box 235"/>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89D1D2" w14:textId="68EEC753" w:rsidR="005404A0" w:rsidRDefault="005404A0" w:rsidP="00E76B89">
                              <w:pPr>
                                <w:jc w:val="center"/>
                                <w:rPr>
                                  <w:sz w:val="16"/>
                                  <w:szCs w:val="16"/>
                                </w:rPr>
                              </w:pPr>
                              <w:r>
                                <w:rPr>
                                  <w:sz w:val="16"/>
                                  <w:szCs w:val="16"/>
                                </w:rPr>
                                <w:t>P4.1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5" name="Text Box 448"/>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C5CDBBB" w14:textId="1A654458" w:rsidR="005404A0" w:rsidRPr="0079157F" w:rsidRDefault="005404A0" w:rsidP="00E76B89">
                              <w:pPr>
                                <w:spacing w:after="0"/>
                                <w:jc w:val="center"/>
                                <w:rPr>
                                  <w:sz w:val="16"/>
                                  <w:szCs w:val="16"/>
                                  <w:lang w:val="en-IE"/>
                                </w:rPr>
                              </w:pPr>
                              <w:r>
                                <w:rPr>
                                  <w:sz w:val="16"/>
                                  <w:szCs w:val="16"/>
                                  <w:lang w:val="en-IE"/>
                                </w:rPr>
                                <w:t>Record Payment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CF561DC" id="Group 639" o:spid="_x0000_s1455" style="position:absolute;margin-left:85.3pt;margin-top:3.75pt;width:54.5pt;height:86.5pt;z-index:251737600"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">
                <v:roundrect id="Rounded Rectangle 640" o:spid="_x0000_s1456" style="position:absolute;width:6921;height:109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hx8MA&#10;AADcAAAADwAAAGRycy9kb3ducmV2LnhtbESPQWsCMRSE74L/ITyhF9FsLcqyGkWkhZ60WvH82Dw3&#10;q5uXJUl1/feNUOhxmJlvmMWqs424kQ+1YwWv4wwEcel0zZWC4/fHKAcRIrLGxjEpeFCA1bLfW2Ch&#10;3Z33dDvESiQIhwIVmBjbQspQGrIYxq4lTt7ZeYsxSV9J7fGe4LaRkyybSYs1pwWDLW0MldfDj1UQ&#10;Sm22u+vFDymf5qdg3r/e9plSL4NuPQcRqYv/4b/2p1Ywm07geSYdAb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dhx8MAAADcAAAADwAAAAAAAAAAAAAAAACYAgAAZHJzL2Rv&#10;d25yZXYueG1sUEsFBgAAAAAEAAQA9QAAAIgDAAAAAA==&#10;" filled="f" strokecolor="black [3213]" strokeweight="1.5pt">
                  <v:stroke joinstyle="miter"/>
                </v:roundrect>
                <v:line id="Straight Connector 641" o:spid="_x0000_s1457" style="position:absolute;flip:y;visibility:visible;mso-wrap-style:square" from="0,3556" to="6921,3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Lh8UAAADcAAAADwAAAGRycy9kb3ducmV2LnhtbESPS2/CMBCE75X4D9Yi9QYOqaAoxSDU&#10;B+JSVB7teRsvcUS8jmITwr/HlZB6HM3MN5rZorOVaKnxpWMFo2ECgjh3uuRCwWH/MZiC8AFZY+WY&#10;FFzJw2Lee5hhpt2Ft9TuQiEihH2GCkwIdSalzw1Z9ENXE0fv6BqLIcqmkLrBS4TbSqZJMpEWS44L&#10;Bmt6NZSfdmer4Nu0Ejefz+8/v6tWvqXj9KtYpUo99rvlC4hAXfgP39trrWAyfoK/M/EIyPk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sLh8UAAADcAAAADwAAAAAAAAAA&#10;AAAAAAChAgAAZHJzL2Rvd25yZXYueG1sUEsFBgAAAAAEAAQA+QAAAJMDAAAAAA==&#10;" strokecolor="black [3213]" strokeweight="1.5pt">
                  <v:stroke joinstyle="miter"/>
                </v:line>
                <v:shape id="Text Box 235" o:spid="_x0000_s1458" type="#_x0000_t202" style="position:absolute;left:1333;top:571;width:4763;height:2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bueMcA&#10;AADcAAAADwAAAGRycy9kb3ducmV2LnhtbESPQWvCQBSE70L/w/IKvelGaSSkriIBaRF7SOqlt9fs&#10;Mwlm36bZrYn++m6h4HGYmW+Y1WY0rbhQ7xrLCuazCARxaXXDlYLjx26agHAeWWNrmRRcycFm/TBZ&#10;YartwDldCl+JAGGXooLa+y6V0pU1GXQz2xEH72R7gz7IvpK6xyHATSsXUbSUBhsOCzV2lNVUnosf&#10;o2Cf7d4x/1qY5NZmr4fTtvs+fsZKPT2O2xcQnkZ/D/+337SCZfwMf2fCEZD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W27njHAAAA3AAAAA8AAAAAAAAAAAAAAAAAmAIAAGRy&#10;cy9kb3ducmV2LnhtbFBLBQYAAAAABAAEAPUAAACMAwAAAAA=&#10;" filled="f" stroked="f" strokeweight=".5pt">
                  <v:textbox>
                    <w:txbxContent>
                      <w:p w14:paraId="7589D1D2" w14:textId="68EEC753" w:rsidR="005404A0" w:rsidRDefault="005404A0" w:rsidP="00E76B89">
                        <w:pPr>
                          <w:jc w:val="center"/>
                          <w:rPr>
                            <w:sz w:val="16"/>
                            <w:szCs w:val="16"/>
                          </w:rPr>
                        </w:pPr>
                        <w:r>
                          <w:rPr>
                            <w:sz w:val="16"/>
                            <w:szCs w:val="16"/>
                          </w:rPr>
                          <w:t>P4.1</w:t>
                        </w:r>
                      </w:p>
                    </w:txbxContent>
                  </v:textbox>
                </v:shape>
                <v:shape id="Text Box 448" o:spid="_x0000_s1459" type="#_x0000_t202" style="position:absolute;left:508;top:4191;width:5905;height:5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5+HsYA&#10;AADcAAAADwAAAGRycy9kb3ducmV2LnhtbESPQWvCQBSE74X+h+UVvBTdtBKV6CqlVC3eatTS2yP7&#10;TEKzb0N2TeK/d4VCj8PMfMMsVr2pREuNKy0reBlFIIgzq0vOFRzS9XAGwnlkjZVlUnAlB6vl48MC&#10;E207/qJ273MRIOwSVFB4XydSuqwgg25ka+LgnW1j0AfZ5FI32AW4qeRrFE2kwZLDQoE1vReU/e4v&#10;RsHPc/69c/3m2I3jcf2xbdPpSadKDZ76tzkIT73/D/+1P7WCSRzD/Uw4AnJ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F5+HsYAAADcAAAADwAAAAAAAAAAAAAAAACYAgAAZHJz&#10;L2Rvd25yZXYueG1sUEsFBgAAAAAEAAQA9QAAAIsDAAAAAA==&#10;" fillcolor="white [3201]" stroked="f" strokeweight=".5pt">
                  <v:textbox>
                    <w:txbxContent>
                      <w:p w14:paraId="0C5CDBBB" w14:textId="1A654458" w:rsidR="005404A0" w:rsidRPr="0079157F" w:rsidRDefault="005404A0" w:rsidP="00E76B89">
                        <w:pPr>
                          <w:spacing w:after="0"/>
                          <w:jc w:val="center"/>
                          <w:rPr>
                            <w:sz w:val="16"/>
                            <w:szCs w:val="16"/>
                            <w:lang w:val="en-IE"/>
                          </w:rPr>
                        </w:pPr>
                        <w:r>
                          <w:rPr>
                            <w:sz w:val="16"/>
                            <w:szCs w:val="16"/>
                            <w:lang w:val="en-IE"/>
                          </w:rPr>
                          <w:t>Record Payment</w:t>
                        </w:r>
                      </w:p>
                    </w:txbxContent>
                  </v:textbox>
                </v:shape>
              </v:group>
            </w:pict>
          </mc:Fallback>
        </mc:AlternateContent>
      </w:r>
    </w:p>
    <w:p w14:paraId="1743F2FE" w14:textId="4368F117" w:rsidR="00716BEA" w:rsidRDefault="009B65B7" w:rsidP="00716BEA">
      <w:r>
        <w:rPr>
          <w:noProof/>
          <w:lang w:val="en-IE" w:eastAsia="en-IE"/>
        </w:rPr>
        <mc:AlternateContent>
          <mc:Choice Requires="wps">
            <w:drawing>
              <wp:anchor distT="45720" distB="45720" distL="114300" distR="114300" simplePos="0" relativeHeight="251753984" behindDoc="0" locked="0" layoutInCell="1" allowOverlap="1" wp14:anchorId="26D82BDC" wp14:editId="2EEEE933">
                <wp:simplePos x="0" y="0"/>
                <wp:positionH relativeFrom="column">
                  <wp:posOffset>4891177</wp:posOffset>
                </wp:positionH>
                <wp:positionV relativeFrom="paragraph">
                  <wp:posOffset>272451</wp:posOffset>
                </wp:positionV>
                <wp:extent cx="1068705" cy="189230"/>
                <wp:effectExtent l="0" t="0" r="0" b="0"/>
                <wp:wrapSquare wrapText="bothSides"/>
                <wp:docPr id="6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8705" cy="189230"/>
                        </a:xfrm>
                        <a:prstGeom prst="rect">
                          <a:avLst/>
                        </a:prstGeom>
                        <a:solidFill>
                          <a:srgbClr val="FFFFFF">
                            <a:alpha val="0"/>
                          </a:srgbClr>
                        </a:solidFill>
                        <a:ln w="9525">
                          <a:noFill/>
                          <a:miter lim="800000"/>
                          <a:headEnd/>
                          <a:tailEnd/>
                        </a:ln>
                      </wps:spPr>
                      <wps:txbx>
                        <w:txbxContent>
                          <w:p w14:paraId="5F742290" w14:textId="77777777" w:rsidR="005404A0" w:rsidRPr="00F814EA" w:rsidRDefault="005404A0" w:rsidP="009B65B7">
                            <w:pPr>
                              <w:rPr>
                                <w:sz w:val="14"/>
                                <w:szCs w:val="14"/>
                                <w:lang w:val="en-IE"/>
                              </w:rPr>
                            </w:pPr>
                            <w:r>
                              <w:rPr>
                                <w:sz w:val="14"/>
                                <w:szCs w:val="14"/>
                                <w:lang w:val="en-IE"/>
                              </w:rPr>
                              <w:t>Patient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D82BDC" id="_x0000_s1460" type="#_x0000_t202" style="position:absolute;margin-left:385.15pt;margin-top:21.45pt;width:84.15pt;height:14.9pt;z-index:251753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" stroked="f">
                <v:fill opacity="0"/>
                <v:textbox>
                  <w:txbxContent>
                    <w:p w14:paraId="5F742290" w14:textId="77777777" w:rsidR="005404A0" w:rsidRPr="00F814EA" w:rsidRDefault="005404A0" w:rsidP="009B65B7">
                      <w:pPr>
                        <w:rPr>
                          <w:sz w:val="14"/>
                          <w:szCs w:val="14"/>
                          <w:lang w:val="en-IE"/>
                        </w:rPr>
                      </w:pPr>
                      <w:r>
                        <w:rPr>
                          <w:sz w:val="14"/>
                          <w:szCs w:val="14"/>
                          <w:lang w:val="en-IE"/>
                        </w:rPr>
                        <w:t>Patient Details</w:t>
                      </w:r>
                    </w:p>
                  </w:txbxContent>
                </v:textbox>
                <w10:wrap type="square"/>
              </v:shape>
            </w:pict>
          </mc:Fallback>
        </mc:AlternateContent>
      </w:r>
      <w:r>
        <w:rPr>
          <w:noProof/>
          <w:lang w:val="en-IE" w:eastAsia="en-IE"/>
        </w:rPr>
        <mc:AlternateContent>
          <mc:Choice Requires="wps">
            <w:drawing>
              <wp:anchor distT="0" distB="0" distL="114300" distR="114300" simplePos="0" relativeHeight="251742720" behindDoc="0" locked="0" layoutInCell="1" allowOverlap="1" wp14:anchorId="026B91E0" wp14:editId="1E751249">
                <wp:simplePos x="0" y="0"/>
                <wp:positionH relativeFrom="column">
                  <wp:posOffset>1777042</wp:posOffset>
                </wp:positionH>
                <wp:positionV relativeFrom="paragraph">
                  <wp:posOffset>243157</wp:posOffset>
                </wp:positionV>
                <wp:extent cx="726593" cy="897147"/>
                <wp:effectExtent l="0" t="0" r="73660" b="55880"/>
                <wp:wrapNone/>
                <wp:docPr id="656" name="Freeform 656"/>
                <wp:cNvGraphicFramePr/>
                <a:graphic xmlns:a="http://schemas.openxmlformats.org/drawingml/2006/main">
                  <a:graphicData uri="http://schemas.microsoft.com/office/word/2010/wordprocessingShape">
                    <wps:wsp>
                      <wps:cNvSpPr/>
                      <wps:spPr>
                        <a:xfrm>
                          <a:off x="0" y="0"/>
                          <a:ext cx="726593" cy="897147"/>
                        </a:xfrm>
                        <a:custGeom>
                          <a:avLst/>
                          <a:gdLst>
                            <a:gd name="connsiteX0" fmla="*/ 0 w 526212"/>
                            <a:gd name="connsiteY0" fmla="*/ 0 h 508959"/>
                            <a:gd name="connsiteX1" fmla="*/ 370936 w 526212"/>
                            <a:gd name="connsiteY1" fmla="*/ 241540 h 508959"/>
                            <a:gd name="connsiteX2" fmla="*/ 526212 w 526212"/>
                            <a:gd name="connsiteY2" fmla="*/ 508959 h 508959"/>
                          </a:gdLst>
                          <a:ahLst/>
                          <a:cxnLst>
                            <a:cxn ang="0">
                              <a:pos x="connsiteX0" y="connsiteY0"/>
                            </a:cxn>
                            <a:cxn ang="0">
                              <a:pos x="connsiteX1" y="connsiteY1"/>
                            </a:cxn>
                            <a:cxn ang="0">
                              <a:pos x="connsiteX2" y="connsiteY2"/>
                            </a:cxn>
                          </a:cxnLst>
                          <a:rect l="l" t="t" r="r" b="b"/>
                          <a:pathLst>
                            <a:path w="526212" h="508959">
                              <a:moveTo>
                                <a:pt x="0" y="0"/>
                              </a:moveTo>
                              <a:cubicBezTo>
                                <a:pt x="141617" y="78356"/>
                                <a:pt x="283234" y="156713"/>
                                <a:pt x="370936" y="241540"/>
                              </a:cubicBezTo>
                              <a:cubicBezTo>
                                <a:pt x="458638" y="326367"/>
                                <a:pt x="492425" y="417663"/>
                                <a:pt x="526212" y="508959"/>
                              </a:cubicBezTo>
                            </a:path>
                          </a:pathLst>
                        </a:custGeom>
                        <a:noFill/>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2A81A6" id="Freeform 656" o:spid="_x0000_s1026" style="position:absolute;margin-left:139.9pt;margin-top:19.15pt;width:57.2pt;height:70.65pt;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26212,508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" path="m,c141617,78356,283234,156713,370936,241540v87702,84827,121489,176123,155276,267419e" filled="f" strokecolor="black [3200]" strokeweight=".5pt">
                <v:stroke endarrow="block" joinstyle="miter"/>
                <v:path arrowok="t" o:connecttype="custom" o:connectlocs="0,0;512188,425765;726593,897147" o:connectangles="0,0,0"/>
              </v:shape>
            </w:pict>
          </mc:Fallback>
        </mc:AlternateContent>
      </w:r>
      <w:r>
        <w:rPr>
          <w:noProof/>
          <w:lang w:val="en-IE" w:eastAsia="en-IE"/>
        </w:rPr>
        <mc:AlternateContent>
          <mc:Choice Requires="wps">
            <w:drawing>
              <wp:anchor distT="0" distB="0" distL="114300" distR="114300" simplePos="0" relativeHeight="251746816" behindDoc="0" locked="0" layoutInCell="1" allowOverlap="1" wp14:anchorId="67D5C141" wp14:editId="0C4B3C4F">
                <wp:simplePos x="0" y="0"/>
                <wp:positionH relativeFrom="column">
                  <wp:posOffset>4528868</wp:posOffset>
                </wp:positionH>
                <wp:positionV relativeFrom="paragraph">
                  <wp:posOffset>182772</wp:posOffset>
                </wp:positionV>
                <wp:extent cx="526211" cy="534838"/>
                <wp:effectExtent l="38100" t="57150" r="26670" b="17780"/>
                <wp:wrapNone/>
                <wp:docPr id="663" name="Freeform 663"/>
                <wp:cNvGraphicFramePr/>
                <a:graphic xmlns:a="http://schemas.openxmlformats.org/drawingml/2006/main">
                  <a:graphicData uri="http://schemas.microsoft.com/office/word/2010/wordprocessingShape">
                    <wps:wsp>
                      <wps:cNvSpPr/>
                      <wps:spPr>
                        <a:xfrm>
                          <a:off x="0" y="0"/>
                          <a:ext cx="526211" cy="534838"/>
                        </a:xfrm>
                        <a:custGeom>
                          <a:avLst/>
                          <a:gdLst>
                            <a:gd name="connsiteX0" fmla="*/ 526211 w 526211"/>
                            <a:gd name="connsiteY0" fmla="*/ 534838 h 534838"/>
                            <a:gd name="connsiteX1" fmla="*/ 362309 w 526211"/>
                            <a:gd name="connsiteY1" fmla="*/ 163902 h 534838"/>
                            <a:gd name="connsiteX2" fmla="*/ 0 w 526211"/>
                            <a:gd name="connsiteY2" fmla="*/ 0 h 534838"/>
                          </a:gdLst>
                          <a:ahLst/>
                          <a:cxnLst>
                            <a:cxn ang="0">
                              <a:pos x="connsiteX0" y="connsiteY0"/>
                            </a:cxn>
                            <a:cxn ang="0">
                              <a:pos x="connsiteX1" y="connsiteY1"/>
                            </a:cxn>
                            <a:cxn ang="0">
                              <a:pos x="connsiteX2" y="connsiteY2"/>
                            </a:cxn>
                          </a:cxnLst>
                          <a:rect l="l" t="t" r="r" b="b"/>
                          <a:pathLst>
                            <a:path w="526211" h="534838">
                              <a:moveTo>
                                <a:pt x="526211" y="534838"/>
                              </a:moveTo>
                              <a:cubicBezTo>
                                <a:pt x="488111" y="393940"/>
                                <a:pt x="450011" y="253042"/>
                                <a:pt x="362309" y="163902"/>
                              </a:cubicBezTo>
                              <a:cubicBezTo>
                                <a:pt x="274607" y="74762"/>
                                <a:pt x="137303" y="37381"/>
                                <a:pt x="0" y="0"/>
                              </a:cubicBezTo>
                            </a:path>
                          </a:pathLst>
                        </a:custGeom>
                        <a:noFill/>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682848" id="Freeform 663" o:spid="_x0000_s1026" style="position:absolute;margin-left:356.6pt;margin-top:14.4pt;width:41.45pt;height:42.1pt;z-index:251746816;visibility:visible;mso-wrap-style:square;mso-wrap-distance-left:9pt;mso-wrap-distance-top:0;mso-wrap-distance-right:9pt;mso-wrap-distance-bottom:0;mso-position-horizontal:absolute;mso-position-horizontal-relative:text;mso-position-vertical:absolute;mso-position-vertical-relative:text;v-text-anchor:middle" coordsize="526211,534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" path="m526211,534838c488111,393940,450011,253042,362309,163902,274607,74762,137303,37381,,e" filled="f" strokecolor="black [3200]" strokeweight=".5pt">
                <v:stroke endarrow="block" joinstyle="miter"/>
                <v:path arrowok="t" o:connecttype="custom" o:connectlocs="526211,534838;362309,163902;0,0" o:connectangles="0,0,0"/>
              </v:shape>
            </w:pict>
          </mc:Fallback>
        </mc:AlternateContent>
      </w:r>
    </w:p>
    <w:p w14:paraId="24CDBA30" w14:textId="11CEC8FA" w:rsidR="00716BEA" w:rsidRDefault="009B65B7" w:rsidP="00716BEA">
      <w:r>
        <w:rPr>
          <w:noProof/>
          <w:lang w:val="en-IE" w:eastAsia="en-IE"/>
        </w:rPr>
        <mc:AlternateContent>
          <mc:Choice Requires="wps">
            <w:drawing>
              <wp:anchor distT="45720" distB="45720" distL="114300" distR="114300" simplePos="0" relativeHeight="251756032" behindDoc="0" locked="0" layoutInCell="1" allowOverlap="1" wp14:anchorId="49FAC017" wp14:editId="3D55689C">
                <wp:simplePos x="0" y="0"/>
                <wp:positionH relativeFrom="column">
                  <wp:posOffset>2847124</wp:posOffset>
                </wp:positionH>
                <wp:positionV relativeFrom="paragraph">
                  <wp:posOffset>51124</wp:posOffset>
                </wp:positionV>
                <wp:extent cx="1068705" cy="189230"/>
                <wp:effectExtent l="0" t="0" r="0" b="0"/>
                <wp:wrapSquare wrapText="bothSides"/>
                <wp:docPr id="6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8705" cy="189230"/>
                        </a:xfrm>
                        <a:prstGeom prst="rect">
                          <a:avLst/>
                        </a:prstGeom>
                        <a:solidFill>
                          <a:srgbClr val="FFFFFF">
                            <a:alpha val="0"/>
                          </a:srgbClr>
                        </a:solidFill>
                        <a:ln w="9525">
                          <a:noFill/>
                          <a:miter lim="800000"/>
                          <a:headEnd/>
                          <a:tailEnd/>
                        </a:ln>
                      </wps:spPr>
                      <wps:txbx>
                        <w:txbxContent>
                          <w:p w14:paraId="6BE70880" w14:textId="2336E438" w:rsidR="005404A0" w:rsidRPr="00F814EA" w:rsidRDefault="005404A0" w:rsidP="009B65B7">
                            <w:pPr>
                              <w:rPr>
                                <w:sz w:val="14"/>
                                <w:szCs w:val="14"/>
                                <w:lang w:val="en-IE"/>
                              </w:rPr>
                            </w:pPr>
                            <w:r>
                              <w:rPr>
                                <w:sz w:val="14"/>
                                <w:szCs w:val="14"/>
                                <w:lang w:val="en-IE"/>
                              </w:rPr>
                              <w:t>Invoice Status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FAC017" id="_x0000_s1461" type="#_x0000_t202" style="position:absolute;margin-left:224.2pt;margin-top:4.05pt;width:84.15pt;height:14.9pt;z-index:251756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" stroked="f">
                <v:fill opacity="0"/>
                <v:textbox>
                  <w:txbxContent>
                    <w:p w14:paraId="6BE70880" w14:textId="2336E438" w:rsidR="005404A0" w:rsidRPr="00F814EA" w:rsidRDefault="005404A0" w:rsidP="009B65B7">
                      <w:pPr>
                        <w:rPr>
                          <w:sz w:val="14"/>
                          <w:szCs w:val="14"/>
                          <w:lang w:val="en-IE"/>
                        </w:rPr>
                      </w:pPr>
                      <w:r>
                        <w:rPr>
                          <w:sz w:val="14"/>
                          <w:szCs w:val="14"/>
                          <w:lang w:val="en-IE"/>
                        </w:rPr>
                        <w:t>Invoice Status</w:t>
                      </w:r>
                    </w:p>
                  </w:txbxContent>
                </v:textbox>
                <w10:wrap type="square"/>
              </v:shape>
            </w:pict>
          </mc:Fallback>
        </mc:AlternateContent>
      </w:r>
      <w:r>
        <w:rPr>
          <w:noProof/>
          <w:lang w:val="en-IE" w:eastAsia="en-IE"/>
        </w:rPr>
        <mc:AlternateContent>
          <mc:Choice Requires="wps">
            <w:drawing>
              <wp:anchor distT="0" distB="0" distL="114300" distR="114300" simplePos="0" relativeHeight="251743744" behindDoc="0" locked="0" layoutInCell="1" allowOverlap="1" wp14:anchorId="55F20364" wp14:editId="109AEE35">
                <wp:simplePos x="0" y="0"/>
                <wp:positionH relativeFrom="column">
                  <wp:posOffset>3445282</wp:posOffset>
                </wp:positionH>
                <wp:positionV relativeFrom="paragraph">
                  <wp:posOffset>52297</wp:posOffset>
                </wp:positionV>
                <wp:extent cx="790276" cy="905773"/>
                <wp:effectExtent l="0" t="38100" r="67310" b="27940"/>
                <wp:wrapNone/>
                <wp:docPr id="657" name="Freeform 657"/>
                <wp:cNvGraphicFramePr/>
                <a:graphic xmlns:a="http://schemas.openxmlformats.org/drawingml/2006/main">
                  <a:graphicData uri="http://schemas.microsoft.com/office/word/2010/wordprocessingShape">
                    <wps:wsp>
                      <wps:cNvSpPr/>
                      <wps:spPr>
                        <a:xfrm flipH="1">
                          <a:off x="0" y="0"/>
                          <a:ext cx="790276" cy="905773"/>
                        </a:xfrm>
                        <a:custGeom>
                          <a:avLst/>
                          <a:gdLst>
                            <a:gd name="connsiteX0" fmla="*/ 431321 w 431321"/>
                            <a:gd name="connsiteY0" fmla="*/ 569343 h 569343"/>
                            <a:gd name="connsiteX1" fmla="*/ 77638 w 431321"/>
                            <a:gd name="connsiteY1" fmla="*/ 293298 h 569343"/>
                            <a:gd name="connsiteX2" fmla="*/ 0 w 431321"/>
                            <a:gd name="connsiteY2" fmla="*/ 0 h 569343"/>
                          </a:gdLst>
                          <a:ahLst/>
                          <a:cxnLst>
                            <a:cxn ang="0">
                              <a:pos x="connsiteX0" y="connsiteY0"/>
                            </a:cxn>
                            <a:cxn ang="0">
                              <a:pos x="connsiteX1" y="connsiteY1"/>
                            </a:cxn>
                            <a:cxn ang="0">
                              <a:pos x="connsiteX2" y="connsiteY2"/>
                            </a:cxn>
                          </a:cxnLst>
                          <a:rect l="l" t="t" r="r" b="b"/>
                          <a:pathLst>
                            <a:path w="431321" h="569343">
                              <a:moveTo>
                                <a:pt x="431321" y="569343"/>
                              </a:moveTo>
                              <a:cubicBezTo>
                                <a:pt x="290423" y="478765"/>
                                <a:pt x="149525" y="388188"/>
                                <a:pt x="77638" y="293298"/>
                              </a:cubicBezTo>
                              <a:cubicBezTo>
                                <a:pt x="5751" y="198407"/>
                                <a:pt x="2875" y="99203"/>
                                <a:pt x="0" y="0"/>
                              </a:cubicBezTo>
                            </a:path>
                          </a:pathLst>
                        </a:custGeom>
                        <a:noFill/>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65112D" id="Freeform 657" o:spid="_x0000_s1026" style="position:absolute;margin-left:271.3pt;margin-top:4.1pt;width:62.25pt;height:71.3pt;flip:x;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1321,569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" path="m431321,569343c290423,478765,149525,388188,77638,293298,5751,198407,2875,99203,,e" filled="f" strokecolor="black [3200]" strokeweight=".5pt">
                <v:stroke endarrow="block" joinstyle="miter"/>
                <v:path arrowok="t" o:connecttype="custom" o:connectlocs="790276,905773;142250,466610;0,0" o:connectangles="0,0,0"/>
              </v:shape>
            </w:pict>
          </mc:Fallback>
        </mc:AlternateContent>
      </w:r>
      <w:r>
        <w:rPr>
          <w:noProof/>
          <w:lang w:val="en-IE" w:eastAsia="en-IE"/>
        </w:rPr>
        <mc:AlternateContent>
          <mc:Choice Requires="wps">
            <w:drawing>
              <wp:anchor distT="0" distB="0" distL="114300" distR="114300" simplePos="0" relativeHeight="251744768" behindDoc="0" locked="0" layoutInCell="1" allowOverlap="1" wp14:anchorId="131D6026" wp14:editId="22B13050">
                <wp:simplePos x="0" y="0"/>
                <wp:positionH relativeFrom="column">
                  <wp:posOffset>3165894</wp:posOffset>
                </wp:positionH>
                <wp:positionV relativeFrom="paragraph">
                  <wp:posOffset>43670</wp:posOffset>
                </wp:positionV>
                <wp:extent cx="750391" cy="810883"/>
                <wp:effectExtent l="57150" t="0" r="12065" b="66040"/>
                <wp:wrapNone/>
                <wp:docPr id="659" name="Freeform 659"/>
                <wp:cNvGraphicFramePr/>
                <a:graphic xmlns:a="http://schemas.openxmlformats.org/drawingml/2006/main">
                  <a:graphicData uri="http://schemas.microsoft.com/office/word/2010/wordprocessingShape">
                    <wps:wsp>
                      <wps:cNvSpPr/>
                      <wps:spPr>
                        <a:xfrm>
                          <a:off x="0" y="0"/>
                          <a:ext cx="750391" cy="810883"/>
                        </a:xfrm>
                        <a:custGeom>
                          <a:avLst/>
                          <a:gdLst>
                            <a:gd name="connsiteX0" fmla="*/ 474452 w 474452"/>
                            <a:gd name="connsiteY0" fmla="*/ 0 h 396815"/>
                            <a:gd name="connsiteX1" fmla="*/ 155275 w 474452"/>
                            <a:gd name="connsiteY1" fmla="*/ 112144 h 396815"/>
                            <a:gd name="connsiteX2" fmla="*/ 0 w 474452"/>
                            <a:gd name="connsiteY2" fmla="*/ 396815 h 396815"/>
                          </a:gdLst>
                          <a:ahLst/>
                          <a:cxnLst>
                            <a:cxn ang="0">
                              <a:pos x="connsiteX0" y="connsiteY0"/>
                            </a:cxn>
                            <a:cxn ang="0">
                              <a:pos x="connsiteX1" y="connsiteY1"/>
                            </a:cxn>
                            <a:cxn ang="0">
                              <a:pos x="connsiteX2" y="connsiteY2"/>
                            </a:cxn>
                          </a:cxnLst>
                          <a:rect l="l" t="t" r="r" b="b"/>
                          <a:pathLst>
                            <a:path w="474452" h="396815">
                              <a:moveTo>
                                <a:pt x="474452" y="0"/>
                              </a:moveTo>
                              <a:cubicBezTo>
                                <a:pt x="354401" y="23004"/>
                                <a:pt x="234350" y="46008"/>
                                <a:pt x="155275" y="112144"/>
                              </a:cubicBezTo>
                              <a:cubicBezTo>
                                <a:pt x="76200" y="178280"/>
                                <a:pt x="38100" y="287547"/>
                                <a:pt x="0" y="396815"/>
                              </a:cubicBezTo>
                            </a:path>
                          </a:pathLst>
                        </a:custGeom>
                        <a:noFill/>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D65D67" id="Freeform 659" o:spid="_x0000_s1026" style="position:absolute;margin-left:249.3pt;margin-top:3.45pt;width:59.1pt;height:63.85pt;z-index:25174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74452,396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" path="m474452,c354401,23004,234350,46008,155275,112144,76200,178280,38100,287547,,396815e" filled="f" strokecolor="black [3200]" strokeweight=".5pt">
                <v:stroke endarrow="block" joinstyle="miter"/>
                <v:path arrowok="t" o:connecttype="custom" o:connectlocs="750391,0;245582,229164;0,810883" o:connectangles="0,0,0"/>
              </v:shape>
            </w:pict>
          </mc:Fallback>
        </mc:AlternateContent>
      </w:r>
    </w:p>
    <w:p w14:paraId="79C1EC9F" w14:textId="5265432C" w:rsidR="00E76B89" w:rsidRDefault="009B65B7" w:rsidP="00716BEA">
      <w:r>
        <w:rPr>
          <w:noProof/>
          <w:lang w:val="en-IE" w:eastAsia="en-IE"/>
        </w:rPr>
        <mc:AlternateContent>
          <mc:Choice Requires="wps">
            <w:drawing>
              <wp:anchor distT="45720" distB="45720" distL="114300" distR="114300" simplePos="0" relativeHeight="251752960" behindDoc="0" locked="0" layoutInCell="1" allowOverlap="1" wp14:anchorId="1BC87B69" wp14:editId="0297245D">
                <wp:simplePos x="0" y="0"/>
                <wp:positionH relativeFrom="column">
                  <wp:posOffset>1919856</wp:posOffset>
                </wp:positionH>
                <wp:positionV relativeFrom="paragraph">
                  <wp:posOffset>94136</wp:posOffset>
                </wp:positionV>
                <wp:extent cx="1068705" cy="189230"/>
                <wp:effectExtent l="0" t="0" r="0" b="0"/>
                <wp:wrapSquare wrapText="bothSides"/>
                <wp:docPr id="6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8705" cy="189230"/>
                        </a:xfrm>
                        <a:prstGeom prst="rect">
                          <a:avLst/>
                        </a:prstGeom>
                        <a:solidFill>
                          <a:srgbClr val="FFFFFF">
                            <a:alpha val="0"/>
                          </a:srgbClr>
                        </a:solidFill>
                        <a:ln w="9525">
                          <a:noFill/>
                          <a:miter lim="800000"/>
                          <a:headEnd/>
                          <a:tailEnd/>
                        </a:ln>
                      </wps:spPr>
                      <wps:txbx>
                        <w:txbxContent>
                          <w:p w14:paraId="08FE38CA" w14:textId="4EF847FF" w:rsidR="005404A0" w:rsidRPr="00F814EA" w:rsidRDefault="005404A0" w:rsidP="009B65B7">
                            <w:pPr>
                              <w:rPr>
                                <w:sz w:val="14"/>
                                <w:szCs w:val="14"/>
                                <w:lang w:val="en-IE"/>
                              </w:rPr>
                            </w:pPr>
                            <w:r>
                              <w:rPr>
                                <w:sz w:val="14"/>
                                <w:szCs w:val="14"/>
                                <w:lang w:val="en-IE"/>
                              </w:rPr>
                              <w:t>Payment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C87B69" id="_x0000_s1462" type="#_x0000_t202" style="position:absolute;margin-left:151.15pt;margin-top:7.4pt;width:84.15pt;height:14.9pt;z-index:251752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" stroked="f">
                <v:fill opacity="0"/>
                <v:textbox>
                  <w:txbxContent>
                    <w:p w14:paraId="08FE38CA" w14:textId="4EF847FF" w:rsidR="005404A0" w:rsidRPr="00F814EA" w:rsidRDefault="005404A0" w:rsidP="009B65B7">
                      <w:pPr>
                        <w:rPr>
                          <w:sz w:val="14"/>
                          <w:szCs w:val="14"/>
                          <w:lang w:val="en-IE"/>
                        </w:rPr>
                      </w:pPr>
                      <w:r>
                        <w:rPr>
                          <w:sz w:val="14"/>
                          <w:szCs w:val="14"/>
                          <w:lang w:val="en-IE"/>
                        </w:rPr>
                        <w:t>Payment Details</w:t>
                      </w:r>
                    </w:p>
                  </w:txbxContent>
                </v:textbox>
                <w10:wrap type="square"/>
              </v:shape>
            </w:pict>
          </mc:Fallback>
        </mc:AlternateContent>
      </w:r>
      <w:r>
        <w:rPr>
          <w:rFonts w:ascii="Times New Roman" w:hAnsi="Times New Roman" w:cs="Times New Roman"/>
          <w:noProof/>
          <w:sz w:val="24"/>
          <w:szCs w:val="24"/>
          <w:lang w:val="en-IE" w:eastAsia="en-IE"/>
        </w:rPr>
        <mc:AlternateContent>
          <mc:Choice Requires="wpg">
            <w:drawing>
              <wp:anchor distT="0" distB="0" distL="114300" distR="114300" simplePos="0" relativeHeight="251745792" behindDoc="0" locked="0" layoutInCell="1" allowOverlap="1" wp14:anchorId="506F2961" wp14:editId="7B5AB935">
                <wp:simplePos x="0" y="0"/>
                <wp:positionH relativeFrom="column">
                  <wp:posOffset>4822166</wp:posOffset>
                </wp:positionH>
                <wp:positionV relativeFrom="paragraph">
                  <wp:posOffset>137064</wp:posOffset>
                </wp:positionV>
                <wp:extent cx="1216025" cy="203200"/>
                <wp:effectExtent l="0" t="0" r="22225" b="25400"/>
                <wp:wrapNone/>
                <wp:docPr id="660" name="Group 660"/>
                <wp:cNvGraphicFramePr/>
                <a:graphic xmlns:a="http://schemas.openxmlformats.org/drawingml/2006/main">
                  <a:graphicData uri="http://schemas.microsoft.com/office/word/2010/wordprocessingGroup">
                    <wpg:wgp>
                      <wpg:cNvGrpSpPr/>
                      <wpg:grpSpPr>
                        <a:xfrm>
                          <a:off x="0" y="0"/>
                          <a:ext cx="1216025" cy="203200"/>
                          <a:chOff x="0" y="0"/>
                          <a:chExt cx="1216025" cy="203200"/>
                        </a:xfrm>
                      </wpg:grpSpPr>
                      <wps:wsp>
                        <wps:cNvPr id="661" name="Rectangle 661"/>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0C790B" w14:textId="77777777" w:rsidR="005404A0" w:rsidRDefault="005404A0" w:rsidP="009B65B7">
                              <w:pPr>
                                <w:jc w:val="center"/>
                                <w:rPr>
                                  <w:color w:val="000000" w:themeColor="text1"/>
                                  <w:sz w:val="16"/>
                                  <w:szCs w:val="16"/>
                                </w:rPr>
                              </w:pPr>
                              <w:r>
                                <w:rPr>
                                  <w:color w:val="000000" w:themeColor="text1"/>
                                  <w:sz w:val="16"/>
                                  <w:szCs w:val="16"/>
                                </w:rPr>
                                <w:t>D1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2" name="Rectangle 662"/>
                        <wps:cNvSpPr/>
                        <wps:spPr>
                          <a:xfrm>
                            <a:off x="333375"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E0B69B" w14:textId="77777777" w:rsidR="005404A0" w:rsidRDefault="005404A0" w:rsidP="009B65B7">
                              <w:pPr>
                                <w:rPr>
                                  <w:color w:val="000000" w:themeColor="text1"/>
                                  <w:sz w:val="16"/>
                                  <w:szCs w:val="16"/>
                                </w:rPr>
                              </w:pPr>
                              <w:r>
                                <w:rPr>
                                  <w:color w:val="000000" w:themeColor="text1"/>
                                  <w:sz w:val="16"/>
                                  <w:szCs w:val="16"/>
                                </w:rPr>
                                <w:t>Patient 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06F2961" id="Group 660" o:spid="_x0000_s1463" style="position:absolute;margin-left:379.7pt;margin-top:10.8pt;width:95.75pt;height:16pt;z-index:251745792" coordsize="12160,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">
                <v:rect id="Rectangle 661" o:spid="_x0000_s1464" style="position:absolute;width:3302;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2NsYA&#10;AADcAAAADwAAAGRycy9kb3ducmV2LnhtbESPQUvDQBSE74L/YXlCL8Vu0kOQ2G0RxZJDEWzrwdtr&#10;9pmNzb4N2dc2/feuIHgcZuYbZrEafafONMQ2sIF8loEiroNtuTGw373eP4CKgmyxC0wGrhRhtby9&#10;WWBpw4Xf6byVRiUIxxINOJG+1DrWjjzGWeiJk/cVBo+S5NBoO+AlwX2n51lWaI8tpwWHPT07qo/b&#10;kzfwWY3SfOdr2Rxx+jGt3KF+ezkYM7kbnx5BCY3yH/5rV9ZAUeTweyYdAb3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D2NsYAAADcAAAADwAAAAAAAAAAAAAAAACYAgAAZHJz&#10;L2Rvd25yZXYueG1sUEsFBgAAAAAEAAQA9QAAAIsDAAAAAA==&#10;" filled="f" strokecolor="black [3213]" strokeweight="1pt">
                  <v:textbox>
                    <w:txbxContent>
                      <w:p w14:paraId="360C790B" w14:textId="77777777" w:rsidR="005404A0" w:rsidRDefault="005404A0" w:rsidP="009B65B7">
                        <w:pPr>
                          <w:jc w:val="center"/>
                          <w:rPr>
                            <w:color w:val="000000" w:themeColor="text1"/>
                            <w:sz w:val="16"/>
                            <w:szCs w:val="16"/>
                          </w:rPr>
                        </w:pPr>
                        <w:r>
                          <w:rPr>
                            <w:color w:val="000000" w:themeColor="text1"/>
                            <w:sz w:val="16"/>
                            <w:szCs w:val="16"/>
                          </w:rPr>
                          <w:t>D1</w:t>
                        </w:r>
                      </w:p>
                    </w:txbxContent>
                  </v:textbox>
                </v:rect>
                <v:rect id="Rectangle 662" o:spid="_x0000_s1465" style="position:absolute;left:3333;width:8827;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JoQcYA&#10;AADcAAAADwAAAGRycy9kb3ducmV2LnhtbESPQWvCQBSE74L/YXkFL1I3eggldZVSacmhCNX20Nsz&#10;+5pNzb4N2aem/94tFDwOM/MNs1wPvlVn6mMT2MB8loEiroJtuDbwsX+5fwAVBdliG5gM/FKE9Wo8&#10;WmJhw4Xf6byTWiUIxwINOJGu0DpWjjzGWeiIk/cdeo+SZF9r2+MlwX2rF1mWa48NpwWHHT07qo67&#10;kzfwVQ5S/8xf5e2I089p6Q7VdnMwZnI3PD2CEhrkFv5vl9ZAni/g70w6Anp1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yJoQcYAAADcAAAADwAAAAAAAAAAAAAAAACYAgAAZHJz&#10;L2Rvd25yZXYueG1sUEsFBgAAAAAEAAQA9QAAAIsDAAAAAA==&#10;" filled="f" strokecolor="black [3213]" strokeweight="1pt">
                  <v:textbox>
                    <w:txbxContent>
                      <w:p w14:paraId="03E0B69B" w14:textId="77777777" w:rsidR="005404A0" w:rsidRDefault="005404A0" w:rsidP="009B65B7">
                        <w:pPr>
                          <w:rPr>
                            <w:color w:val="000000" w:themeColor="text1"/>
                            <w:sz w:val="16"/>
                            <w:szCs w:val="16"/>
                          </w:rPr>
                        </w:pPr>
                        <w:r>
                          <w:rPr>
                            <w:color w:val="000000" w:themeColor="text1"/>
                            <w:sz w:val="16"/>
                            <w:szCs w:val="16"/>
                          </w:rPr>
                          <w:t>Patient File</w:t>
                        </w:r>
                      </w:p>
                    </w:txbxContent>
                  </v:textbox>
                </v:rect>
              </v:group>
            </w:pict>
          </mc:Fallback>
        </mc:AlternateContent>
      </w:r>
    </w:p>
    <w:p w14:paraId="1F9F8879" w14:textId="38B0F7E4" w:rsidR="00E76B89" w:rsidRDefault="009B65B7" w:rsidP="00716BEA">
      <w:r>
        <w:rPr>
          <w:noProof/>
          <w:lang w:val="en-IE" w:eastAsia="en-IE"/>
        </w:rPr>
        <mc:AlternateContent>
          <mc:Choice Requires="wps">
            <w:drawing>
              <wp:anchor distT="45720" distB="45720" distL="114300" distR="114300" simplePos="0" relativeHeight="251755008" behindDoc="0" locked="0" layoutInCell="1" allowOverlap="1" wp14:anchorId="258D4EC2" wp14:editId="628013A6">
                <wp:simplePos x="0" y="0"/>
                <wp:positionH relativeFrom="column">
                  <wp:posOffset>3753461</wp:posOffset>
                </wp:positionH>
                <wp:positionV relativeFrom="paragraph">
                  <wp:posOffset>98281</wp:posOffset>
                </wp:positionV>
                <wp:extent cx="1068705" cy="189230"/>
                <wp:effectExtent l="0" t="0" r="0" b="0"/>
                <wp:wrapSquare wrapText="bothSides"/>
                <wp:docPr id="6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8705" cy="189230"/>
                        </a:xfrm>
                        <a:prstGeom prst="rect">
                          <a:avLst/>
                        </a:prstGeom>
                        <a:solidFill>
                          <a:srgbClr val="FFFFFF">
                            <a:alpha val="0"/>
                          </a:srgbClr>
                        </a:solidFill>
                        <a:ln w="9525">
                          <a:noFill/>
                          <a:miter lim="800000"/>
                          <a:headEnd/>
                          <a:tailEnd/>
                        </a:ln>
                      </wps:spPr>
                      <wps:txbx>
                        <w:txbxContent>
                          <w:p w14:paraId="455169ED" w14:textId="34D22B5C" w:rsidR="005404A0" w:rsidRPr="00F814EA" w:rsidRDefault="005404A0" w:rsidP="009B65B7">
                            <w:pPr>
                              <w:rPr>
                                <w:sz w:val="14"/>
                                <w:szCs w:val="14"/>
                                <w:lang w:val="en-IE"/>
                              </w:rPr>
                            </w:pPr>
                            <w:r>
                              <w:rPr>
                                <w:sz w:val="14"/>
                                <w:szCs w:val="14"/>
                                <w:lang w:val="en-IE"/>
                              </w:rPr>
                              <w:t>Invoice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8D4EC2" id="_x0000_s1466" type="#_x0000_t202" style="position:absolute;margin-left:295.55pt;margin-top:7.75pt;width:84.15pt;height:14.9pt;z-index:251755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" stroked="f">
                <v:fill opacity="0"/>
                <v:textbox>
                  <w:txbxContent>
                    <w:p w14:paraId="455169ED" w14:textId="34D22B5C" w:rsidR="005404A0" w:rsidRPr="00F814EA" w:rsidRDefault="005404A0" w:rsidP="009B65B7">
                      <w:pPr>
                        <w:rPr>
                          <w:sz w:val="14"/>
                          <w:szCs w:val="14"/>
                          <w:lang w:val="en-IE"/>
                        </w:rPr>
                      </w:pPr>
                      <w:r>
                        <w:rPr>
                          <w:sz w:val="14"/>
                          <w:szCs w:val="14"/>
                          <w:lang w:val="en-IE"/>
                        </w:rPr>
                        <w:t>Invoice Details</w:t>
                      </w:r>
                    </w:p>
                  </w:txbxContent>
                </v:textbox>
                <w10:wrap type="square"/>
              </v:shape>
            </w:pict>
          </mc:Fallback>
        </mc:AlternateContent>
      </w:r>
      <w:r>
        <w:rPr>
          <w:rFonts w:ascii="Times New Roman" w:hAnsi="Times New Roman" w:cs="Times New Roman"/>
          <w:noProof/>
          <w:sz w:val="24"/>
          <w:szCs w:val="24"/>
          <w:lang w:val="en-IE" w:eastAsia="en-IE"/>
        </w:rPr>
        <mc:AlternateContent>
          <mc:Choice Requires="wpg">
            <w:drawing>
              <wp:anchor distT="0" distB="0" distL="114300" distR="114300" simplePos="0" relativeHeight="251741696" behindDoc="0" locked="0" layoutInCell="1" allowOverlap="1" wp14:anchorId="2C48370D" wp14:editId="667EBFB6">
                <wp:simplePos x="0" y="0"/>
                <wp:positionH relativeFrom="column">
                  <wp:posOffset>2144359</wp:posOffset>
                </wp:positionH>
                <wp:positionV relativeFrom="paragraph">
                  <wp:posOffset>282623</wp:posOffset>
                </wp:positionV>
                <wp:extent cx="1297910" cy="267419"/>
                <wp:effectExtent l="0" t="0" r="17145" b="18415"/>
                <wp:wrapNone/>
                <wp:docPr id="649" name="Group 649"/>
                <wp:cNvGraphicFramePr/>
                <a:graphic xmlns:a="http://schemas.openxmlformats.org/drawingml/2006/main">
                  <a:graphicData uri="http://schemas.microsoft.com/office/word/2010/wordprocessingGroup">
                    <wpg:wgp>
                      <wpg:cNvGrpSpPr/>
                      <wpg:grpSpPr>
                        <a:xfrm>
                          <a:off x="0" y="0"/>
                          <a:ext cx="1297910" cy="267419"/>
                          <a:chOff x="0" y="0"/>
                          <a:chExt cx="1216025" cy="203200"/>
                        </a:xfrm>
                      </wpg:grpSpPr>
                      <wps:wsp>
                        <wps:cNvPr id="674" name="Rectangle 650"/>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E026DC" w14:textId="77777777" w:rsidR="005404A0" w:rsidRDefault="005404A0" w:rsidP="00431FCB">
                              <w:pPr>
                                <w:jc w:val="center"/>
                                <w:rPr>
                                  <w:color w:val="000000" w:themeColor="text1"/>
                                  <w:sz w:val="16"/>
                                  <w:szCs w:val="16"/>
                                </w:rPr>
                              </w:pPr>
                              <w:r>
                                <w:rPr>
                                  <w:color w:val="000000" w:themeColor="text1"/>
                                  <w:sz w:val="16"/>
                                  <w:szCs w:val="16"/>
                                </w:rPr>
                                <w:t>D4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5" name="Rectangle 651"/>
                        <wps:cNvSpPr/>
                        <wps:spPr>
                          <a:xfrm>
                            <a:off x="333375"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0DC675" w14:textId="77777777" w:rsidR="005404A0" w:rsidRDefault="005404A0" w:rsidP="00431FCB">
                              <w:pPr>
                                <w:rPr>
                                  <w:color w:val="000000" w:themeColor="text1"/>
                                  <w:sz w:val="16"/>
                                  <w:szCs w:val="16"/>
                                </w:rPr>
                              </w:pPr>
                              <w:r>
                                <w:rPr>
                                  <w:color w:val="000000" w:themeColor="text1"/>
                                  <w:sz w:val="16"/>
                                  <w:szCs w:val="16"/>
                                </w:rPr>
                                <w:t>Payment 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C48370D" id="Group 649" o:spid="_x0000_s1467" style="position:absolute;margin-left:168.85pt;margin-top:22.25pt;width:102.2pt;height:21.05pt;z-index:251741696" coordsize="12160,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">
                <v:rect id="Rectangle 650" o:spid="_x0000_s1468" style="position:absolute;width:3302;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7Dc8cA&#10;AADcAAAADwAAAGRycy9kb3ducmV2LnhtbESPQWvCQBSE70L/w/IKvYhuLGJL6iqlpSUHEbT10Nsz&#10;+5pNzb4N2VeN/74rFDwOM/MNM1/2vlFH6mId2MBknIEiLoOtuTLw+fE2egQVBdliE5gMnCnCcnEz&#10;mGNuw4k3dNxKpRKEY44GnEibax1LRx7jOLTEyfsOnUdJsqu07fCU4L7R91k20x5rTgsOW3pxVB62&#10;v97AV9FL9TN5l9UBh7th4fbl+nVvzN1t//wESqiXa/i/XVgDs4cpXM6kI6A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Jew3PHAAAA3AAAAA8AAAAAAAAAAAAAAAAAmAIAAGRy&#10;cy9kb3ducmV2LnhtbFBLBQYAAAAABAAEAPUAAACMAwAAAAA=&#10;" filled="f" strokecolor="black [3213]" strokeweight="1pt">
                  <v:textbox>
                    <w:txbxContent>
                      <w:p w14:paraId="72E026DC" w14:textId="77777777" w:rsidR="005404A0" w:rsidRDefault="005404A0" w:rsidP="00431FCB">
                        <w:pPr>
                          <w:jc w:val="center"/>
                          <w:rPr>
                            <w:color w:val="000000" w:themeColor="text1"/>
                            <w:sz w:val="16"/>
                            <w:szCs w:val="16"/>
                          </w:rPr>
                        </w:pPr>
                        <w:r>
                          <w:rPr>
                            <w:color w:val="000000" w:themeColor="text1"/>
                            <w:sz w:val="16"/>
                            <w:szCs w:val="16"/>
                          </w:rPr>
                          <w:t>D4</w:t>
                        </w:r>
                      </w:p>
                    </w:txbxContent>
                  </v:textbox>
                </v:rect>
                <v:rect id="Rectangle 651" o:spid="_x0000_s1469" style="position:absolute;left:3333;width:8827;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Jm6McA&#10;AADcAAAADwAAAGRycy9kb3ducmV2LnhtbESPQWvCQBSE70L/w/IKvYhuLGhL6iqlpSUHEbT10Nsz&#10;+5pNzb4N2VeN/74rFDwOM/MNM1/2vlFH6mId2MBknIEiLoOtuTLw+fE2egQVBdliE5gMnCnCcnEz&#10;mGNuw4k3dNxKpRKEY44GnEibax1LRx7jOLTEyfsOnUdJsqu07fCU4L7R91k20x5rTgsOW3pxVB62&#10;v97AV9FL9TN5l9UBh7th4fbl+nVvzN1t//wESqiXa/i/XVgDs4cpXM6kI6A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0SZujHAAAA3AAAAA8AAAAAAAAAAAAAAAAAmAIAAGRy&#10;cy9kb3ducmV2LnhtbFBLBQYAAAAABAAEAPUAAACMAwAAAAA=&#10;" filled="f" strokecolor="black [3213]" strokeweight="1pt">
                  <v:textbox>
                    <w:txbxContent>
                      <w:p w14:paraId="560DC675" w14:textId="77777777" w:rsidR="005404A0" w:rsidRDefault="005404A0" w:rsidP="00431FCB">
                        <w:pPr>
                          <w:rPr>
                            <w:color w:val="000000" w:themeColor="text1"/>
                            <w:sz w:val="16"/>
                            <w:szCs w:val="16"/>
                          </w:rPr>
                        </w:pPr>
                        <w:r>
                          <w:rPr>
                            <w:color w:val="000000" w:themeColor="text1"/>
                            <w:sz w:val="16"/>
                            <w:szCs w:val="16"/>
                          </w:rPr>
                          <w:t>Payment File</w:t>
                        </w:r>
                      </w:p>
                    </w:txbxContent>
                  </v:textbox>
                </v:rect>
              </v:group>
            </w:pict>
          </mc:Fallback>
        </mc:AlternateContent>
      </w:r>
    </w:p>
    <w:p w14:paraId="46435569" w14:textId="1FDAA209" w:rsidR="00E76B89" w:rsidRDefault="00E76B89" w:rsidP="00716BEA"/>
    <w:p w14:paraId="2030739D" w14:textId="312C1C8C" w:rsidR="00E76B89" w:rsidRDefault="00E76B89" w:rsidP="00716BEA"/>
    <w:p w14:paraId="7DD01909" w14:textId="77777777" w:rsidR="00E76B89" w:rsidRDefault="00E76B89" w:rsidP="00716BEA"/>
    <w:p w14:paraId="335D67A8" w14:textId="77777777" w:rsidR="00E76B89" w:rsidRDefault="00E76B89" w:rsidP="00716BEA"/>
    <w:p w14:paraId="215E5566" w14:textId="77777777" w:rsidR="00E76B89" w:rsidRDefault="00E76B89" w:rsidP="00716BEA"/>
    <w:p w14:paraId="3AFEFAD4" w14:textId="77777777" w:rsidR="00E76B89" w:rsidRDefault="00E76B89" w:rsidP="00716BEA"/>
    <w:p w14:paraId="62E96983" w14:textId="77777777" w:rsidR="00E76B89" w:rsidRDefault="00E76B89" w:rsidP="00716BEA"/>
    <w:p w14:paraId="2F819FE8" w14:textId="77777777" w:rsidR="00E76B89" w:rsidRDefault="00E76B89" w:rsidP="00716BEA"/>
    <w:p w14:paraId="1AE04E8A" w14:textId="77777777" w:rsidR="00E76B89" w:rsidRDefault="00E76B89" w:rsidP="00716BEA"/>
    <w:p w14:paraId="2A31D402" w14:textId="77777777" w:rsidR="00E76B89" w:rsidRDefault="00E76B89" w:rsidP="00716BEA"/>
    <w:p w14:paraId="549F1C54" w14:textId="77777777" w:rsidR="00E76B89" w:rsidRDefault="00E76B89" w:rsidP="00716BEA"/>
    <w:p w14:paraId="770EA6EB" w14:textId="77777777" w:rsidR="00E76B89" w:rsidRDefault="00E76B89" w:rsidP="00716BEA"/>
    <w:p w14:paraId="08266E80" w14:textId="77777777" w:rsidR="00E76B89" w:rsidRDefault="00E76B89" w:rsidP="00716BEA"/>
    <w:p w14:paraId="4569D1FB" w14:textId="77777777" w:rsidR="00E76B89" w:rsidRDefault="00E76B89" w:rsidP="00716BEA"/>
    <w:p w14:paraId="07A96DD8" w14:textId="77777777" w:rsidR="00E76B89" w:rsidRDefault="00E76B89" w:rsidP="00716BEA"/>
    <w:p w14:paraId="09E79AEA" w14:textId="77777777" w:rsidR="00E76B89" w:rsidRDefault="00E76B89" w:rsidP="00716BEA"/>
    <w:p w14:paraId="036C9AF5" w14:textId="77777777" w:rsidR="00716BEA" w:rsidRDefault="00716BEA" w:rsidP="00716BEA"/>
    <w:p w14:paraId="78816279" w14:textId="77777777" w:rsidR="00716BEA" w:rsidRPr="00716BEA" w:rsidRDefault="00716BEA" w:rsidP="00716BEA"/>
    <w:p w14:paraId="6B766C98" w14:textId="720DD8C5" w:rsidR="0070582C" w:rsidRDefault="0070582C" w:rsidP="0070582C">
      <w:pPr>
        <w:pStyle w:val="Heading1"/>
        <w:numPr>
          <w:ilvl w:val="0"/>
          <w:numId w:val="1"/>
        </w:numPr>
        <w:ind w:left="-142" w:hanging="425"/>
        <w:rPr>
          <w:b/>
          <w:color w:val="000000" w:themeColor="text1"/>
          <w:sz w:val="28"/>
        </w:rPr>
      </w:pPr>
      <w:bookmarkStart w:id="63" w:name="_Toc406751935"/>
      <w:r>
        <w:rPr>
          <w:b/>
          <w:color w:val="000000" w:themeColor="text1"/>
          <w:sz w:val="28"/>
        </w:rPr>
        <w:lastRenderedPageBreak/>
        <w:t>Data</w:t>
      </w:r>
      <w:r w:rsidRPr="00552432">
        <w:rPr>
          <w:b/>
          <w:color w:val="000000" w:themeColor="text1"/>
          <w:sz w:val="28"/>
        </w:rPr>
        <w:t xml:space="preserve"> Model</w:t>
      </w:r>
      <w:bookmarkEnd w:id="63"/>
    </w:p>
    <w:p w14:paraId="47516D8F" w14:textId="7AF6F950" w:rsidR="006C6AB4" w:rsidRPr="006C6AB4" w:rsidRDefault="006C6AB4" w:rsidP="006C6AB4">
      <w:pPr>
        <w:pStyle w:val="Heading2"/>
        <w:rPr>
          <w:color w:val="auto"/>
          <w:u w:val="single"/>
        </w:rPr>
      </w:pPr>
      <w:bookmarkStart w:id="64" w:name="_Toc406751936"/>
      <w:r w:rsidRPr="006C6AB4">
        <w:rPr>
          <w:color w:val="auto"/>
          <w:u w:val="single"/>
        </w:rPr>
        <w:t>Doctor Appointment System Data Model</w:t>
      </w:r>
      <w:r>
        <w:rPr>
          <w:color w:val="auto"/>
          <w:u w:val="single"/>
        </w:rPr>
        <w:t>:</w:t>
      </w:r>
      <w:bookmarkEnd w:id="64"/>
    </w:p>
    <w:p w14:paraId="1B8F85E3" w14:textId="6C89AC7D" w:rsidR="00AD7E34" w:rsidRDefault="007F57FE" w:rsidP="0070582C">
      <w:r>
        <w:rPr>
          <w:noProof/>
          <w:lang w:val="en-IE" w:eastAsia="en-IE"/>
        </w:rPr>
        <mc:AlternateContent>
          <mc:Choice Requires="wps">
            <w:drawing>
              <wp:anchor distT="0" distB="0" distL="114300" distR="114300" simplePos="0" relativeHeight="251760128" behindDoc="0" locked="0" layoutInCell="1" allowOverlap="1" wp14:anchorId="695D606A" wp14:editId="3CC0C6D8">
                <wp:simplePos x="0" y="0"/>
                <wp:positionH relativeFrom="column">
                  <wp:posOffset>3705225</wp:posOffset>
                </wp:positionH>
                <wp:positionV relativeFrom="paragraph">
                  <wp:posOffset>462915</wp:posOffset>
                </wp:positionV>
                <wp:extent cx="1526540" cy="10426"/>
                <wp:effectExtent l="0" t="0" r="35560" b="27940"/>
                <wp:wrapNone/>
                <wp:docPr id="682" name="Straight Connector 682"/>
                <wp:cNvGraphicFramePr/>
                <a:graphic xmlns:a="http://schemas.openxmlformats.org/drawingml/2006/main">
                  <a:graphicData uri="http://schemas.microsoft.com/office/word/2010/wordprocessingShape">
                    <wps:wsp>
                      <wps:cNvCnPr/>
                      <wps:spPr>
                        <a:xfrm>
                          <a:off x="0" y="0"/>
                          <a:ext cx="1526540" cy="104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AF2E3F" id="Straight Connector 682" o:spid="_x0000_s1026" style="position:absolute;z-index:251760128;visibility:visible;mso-wrap-style:square;mso-wrap-distance-left:9pt;mso-wrap-distance-top:0;mso-wrap-distance-right:9pt;mso-wrap-distance-bottom:0;mso-position-horizontal:absolute;mso-position-horizontal-relative:text;mso-position-vertical:absolute;mso-position-vertical-relative:text" from="291.75pt,36.45pt" to="411.95pt,3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" strokecolor="black [3200]" strokeweight=".5pt">
                <v:stroke joinstyle="miter"/>
              </v:line>
            </w:pict>
          </mc:Fallback>
        </mc:AlternateContent>
      </w:r>
      <w:r>
        <w:rPr>
          <w:noProof/>
          <w:lang w:val="en-IE" w:eastAsia="en-IE"/>
        </w:rPr>
        <mc:AlternateContent>
          <mc:Choice Requires="wps">
            <w:drawing>
              <wp:anchor distT="0" distB="0" distL="114300" distR="114300" simplePos="0" relativeHeight="251759104" behindDoc="0" locked="0" layoutInCell="1" allowOverlap="1" wp14:anchorId="70216034" wp14:editId="78AB34B0">
                <wp:simplePos x="0" y="0"/>
                <wp:positionH relativeFrom="column">
                  <wp:posOffset>3705225</wp:posOffset>
                </wp:positionH>
                <wp:positionV relativeFrom="paragraph">
                  <wp:posOffset>213360</wp:posOffset>
                </wp:positionV>
                <wp:extent cx="1526540" cy="2867025"/>
                <wp:effectExtent l="0" t="0" r="16510" b="28575"/>
                <wp:wrapNone/>
                <wp:docPr id="6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6540" cy="2867025"/>
                        </a:xfrm>
                        <a:prstGeom prst="rect">
                          <a:avLst/>
                        </a:prstGeom>
                        <a:solidFill>
                          <a:srgbClr val="FFFFFF"/>
                        </a:solidFill>
                        <a:ln w="9525">
                          <a:solidFill>
                            <a:srgbClr val="000000"/>
                          </a:solidFill>
                          <a:miter lim="800000"/>
                          <a:headEnd/>
                          <a:tailEnd/>
                        </a:ln>
                      </wps:spPr>
                      <wps:txbx>
                        <w:txbxContent>
                          <w:p w14:paraId="3F1CACBF" w14:textId="43647E62" w:rsidR="005404A0" w:rsidRDefault="005404A0" w:rsidP="00AD7E34">
                            <w:pPr>
                              <w:jc w:val="center"/>
                            </w:pPr>
                            <w:r>
                              <w:t>Patient</w:t>
                            </w:r>
                          </w:p>
                          <w:p w14:paraId="4A1C0051" w14:textId="66783CB2" w:rsidR="005404A0" w:rsidRDefault="005404A0" w:rsidP="00AD7E34">
                            <w:r>
                              <w:t>PatID</w:t>
                            </w:r>
                            <w:r>
                              <w:tab/>
                            </w:r>
                            <w:r>
                              <w:tab/>
                              <w:t xml:space="preserve">    {PK}</w:t>
                            </w:r>
                          </w:p>
                          <w:p w14:paraId="2F44F09A" w14:textId="0A6984A9" w:rsidR="005404A0" w:rsidRDefault="005404A0" w:rsidP="00AD7E34">
                            <w:r>
                              <w:t>Forename</w:t>
                            </w:r>
                          </w:p>
                          <w:p w14:paraId="5F88756D" w14:textId="58F97F09" w:rsidR="005404A0" w:rsidRDefault="005404A0" w:rsidP="00AD7E34">
                            <w:r>
                              <w:t>Surname</w:t>
                            </w:r>
                          </w:p>
                          <w:p w14:paraId="110DC98A" w14:textId="5A7621B7" w:rsidR="005404A0" w:rsidRDefault="005404A0" w:rsidP="00AD7E34">
                            <w:r>
                              <w:t>DoB</w:t>
                            </w:r>
                          </w:p>
                          <w:p w14:paraId="36D24DC8" w14:textId="77777777" w:rsidR="005404A0" w:rsidRDefault="005404A0" w:rsidP="007F57FE">
                            <w:r>
                              <w:t>Street</w:t>
                            </w:r>
                          </w:p>
                          <w:p w14:paraId="3CFEB278" w14:textId="77777777" w:rsidR="005404A0" w:rsidRDefault="005404A0" w:rsidP="007F57FE">
                            <w:r>
                              <w:t>Town</w:t>
                            </w:r>
                          </w:p>
                          <w:p w14:paraId="12118402" w14:textId="77777777" w:rsidR="005404A0" w:rsidRDefault="005404A0" w:rsidP="007F57FE">
                            <w:r>
                              <w:t>County</w:t>
                            </w:r>
                          </w:p>
                          <w:p w14:paraId="00F83ED4" w14:textId="34883134" w:rsidR="005404A0" w:rsidRDefault="005404A0" w:rsidP="00AD7E34">
                            <w:r>
                              <w:t>Allergies</w:t>
                            </w:r>
                          </w:p>
                          <w:p w14:paraId="5E2220D1" w14:textId="055E94B8" w:rsidR="005404A0" w:rsidRDefault="005404A0" w:rsidP="00AD7E34">
                            <w:r>
                              <w:t>Phone</w:t>
                            </w:r>
                          </w:p>
                          <w:p w14:paraId="319A6034" w14:textId="77777777" w:rsidR="005404A0" w:rsidRDefault="005404A0" w:rsidP="00AD7E34"/>
                          <w:p w14:paraId="0D12EBBD" w14:textId="77777777" w:rsidR="005404A0" w:rsidRDefault="005404A0" w:rsidP="00AD7E34"/>
                        </w:txbxContent>
                      </wps:txbx>
                      <wps:bodyPr rot="0" vert="horz" wrap="square" lIns="91440" tIns="45720" rIns="91440" bIns="45720" anchor="t" anchorCtr="0">
                        <a:noAutofit/>
                      </wps:bodyPr>
                    </wps:wsp>
                  </a:graphicData>
                </a:graphic>
              </wp:anchor>
            </w:drawing>
          </mc:Choice>
          <mc:Fallback>
            <w:pict>
              <v:shape w14:anchorId="70216034" id="_x0000_s1470" type="#_x0000_t202" style="position:absolute;margin-left:291.75pt;margin-top:16.8pt;width:120.2pt;height:225.75pt;z-index:251759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">
                <v:textbox>
                  <w:txbxContent>
                    <w:p w14:paraId="3F1CACBF" w14:textId="43647E62" w:rsidR="005404A0" w:rsidRDefault="005404A0" w:rsidP="00AD7E34">
                      <w:pPr>
                        <w:jc w:val="center"/>
                      </w:pPr>
                      <w:r>
                        <w:t>Patient</w:t>
                      </w:r>
                    </w:p>
                    <w:p w14:paraId="4A1C0051" w14:textId="66783CB2" w:rsidR="005404A0" w:rsidRDefault="005404A0" w:rsidP="00AD7E34">
                      <w:r>
                        <w:t>PatID</w:t>
                      </w:r>
                      <w:r>
                        <w:tab/>
                      </w:r>
                      <w:r>
                        <w:tab/>
                        <w:t xml:space="preserve">    {PK}</w:t>
                      </w:r>
                    </w:p>
                    <w:p w14:paraId="2F44F09A" w14:textId="0A6984A9" w:rsidR="005404A0" w:rsidRDefault="005404A0" w:rsidP="00AD7E34">
                      <w:r>
                        <w:t>Forename</w:t>
                      </w:r>
                    </w:p>
                    <w:p w14:paraId="5F88756D" w14:textId="58F97F09" w:rsidR="005404A0" w:rsidRDefault="005404A0" w:rsidP="00AD7E34">
                      <w:r>
                        <w:t>Surname</w:t>
                      </w:r>
                    </w:p>
                    <w:p w14:paraId="110DC98A" w14:textId="5A7621B7" w:rsidR="005404A0" w:rsidRDefault="005404A0" w:rsidP="00AD7E34">
                      <w:r>
                        <w:t>DoB</w:t>
                      </w:r>
                    </w:p>
                    <w:p w14:paraId="36D24DC8" w14:textId="77777777" w:rsidR="005404A0" w:rsidRDefault="005404A0" w:rsidP="007F57FE">
                      <w:r>
                        <w:t>Street</w:t>
                      </w:r>
                    </w:p>
                    <w:p w14:paraId="3CFEB278" w14:textId="77777777" w:rsidR="005404A0" w:rsidRDefault="005404A0" w:rsidP="007F57FE">
                      <w:r>
                        <w:t>Town</w:t>
                      </w:r>
                    </w:p>
                    <w:p w14:paraId="12118402" w14:textId="77777777" w:rsidR="005404A0" w:rsidRDefault="005404A0" w:rsidP="007F57FE">
                      <w:r>
                        <w:t>County</w:t>
                      </w:r>
                    </w:p>
                    <w:p w14:paraId="00F83ED4" w14:textId="34883134" w:rsidR="005404A0" w:rsidRDefault="005404A0" w:rsidP="00AD7E34">
                      <w:r>
                        <w:t>Allergies</w:t>
                      </w:r>
                    </w:p>
                    <w:p w14:paraId="5E2220D1" w14:textId="055E94B8" w:rsidR="005404A0" w:rsidRDefault="005404A0" w:rsidP="00AD7E34">
                      <w:r>
                        <w:t>Phone</w:t>
                      </w:r>
                    </w:p>
                    <w:p w14:paraId="319A6034" w14:textId="77777777" w:rsidR="005404A0" w:rsidRDefault="005404A0" w:rsidP="00AD7E34"/>
                    <w:p w14:paraId="0D12EBBD" w14:textId="77777777" w:rsidR="005404A0" w:rsidRDefault="005404A0" w:rsidP="00AD7E34"/>
                  </w:txbxContent>
                </v:textbox>
              </v:shape>
            </w:pict>
          </mc:Fallback>
        </mc:AlternateContent>
      </w:r>
      <w:r>
        <w:rPr>
          <w:noProof/>
          <w:lang w:val="en-IE" w:eastAsia="en-IE"/>
        </w:rPr>
        <mc:AlternateContent>
          <mc:Choice Requires="wpg">
            <w:drawing>
              <wp:anchor distT="0" distB="0" distL="114300" distR="114300" simplePos="0" relativeHeight="251763200" behindDoc="0" locked="0" layoutInCell="1" allowOverlap="1" wp14:anchorId="79C462CA" wp14:editId="13AA1C0E">
                <wp:simplePos x="0" y="0"/>
                <wp:positionH relativeFrom="column">
                  <wp:posOffset>276225</wp:posOffset>
                </wp:positionH>
                <wp:positionV relativeFrom="paragraph">
                  <wp:posOffset>213360</wp:posOffset>
                </wp:positionV>
                <wp:extent cx="1352550" cy="2868930"/>
                <wp:effectExtent l="0" t="0" r="19050" b="26670"/>
                <wp:wrapNone/>
                <wp:docPr id="692" name="Group 692"/>
                <wp:cNvGraphicFramePr/>
                <a:graphic xmlns:a="http://schemas.openxmlformats.org/drawingml/2006/main">
                  <a:graphicData uri="http://schemas.microsoft.com/office/word/2010/wordprocessingGroup">
                    <wpg:wgp>
                      <wpg:cNvGrpSpPr/>
                      <wpg:grpSpPr>
                        <a:xfrm>
                          <a:off x="0" y="0"/>
                          <a:ext cx="1352550" cy="2868930"/>
                          <a:chOff x="0" y="0"/>
                          <a:chExt cx="1352550" cy="2354580"/>
                        </a:xfrm>
                      </wpg:grpSpPr>
                      <wps:wsp>
                        <wps:cNvPr id="683" name="Text Box 2"/>
                        <wps:cNvSpPr txBox="1">
                          <a:spLocks noChangeArrowheads="1"/>
                        </wps:cNvSpPr>
                        <wps:spPr bwMode="auto">
                          <a:xfrm>
                            <a:off x="0" y="0"/>
                            <a:ext cx="1352550" cy="2354580"/>
                          </a:xfrm>
                          <a:prstGeom prst="rect">
                            <a:avLst/>
                          </a:prstGeom>
                          <a:solidFill>
                            <a:srgbClr val="FFFFFF"/>
                          </a:solidFill>
                          <a:ln w="9525">
                            <a:solidFill>
                              <a:srgbClr val="000000"/>
                            </a:solidFill>
                            <a:miter lim="800000"/>
                            <a:headEnd/>
                            <a:tailEnd/>
                          </a:ln>
                        </wps:spPr>
                        <wps:txbx>
                          <w:txbxContent>
                            <w:p w14:paraId="02CF213C" w14:textId="05CE8777" w:rsidR="005404A0" w:rsidRDefault="005404A0" w:rsidP="00AD7E34">
                              <w:pPr>
                                <w:jc w:val="center"/>
                              </w:pPr>
                              <w:r>
                                <w:t>Doctor</w:t>
                              </w:r>
                            </w:p>
                            <w:p w14:paraId="5F3AB3BE" w14:textId="547DBEE5" w:rsidR="005404A0" w:rsidRDefault="005404A0" w:rsidP="00AD7E34">
                              <w:r>
                                <w:t>DocID                  {PK}</w:t>
                              </w:r>
                            </w:p>
                            <w:p w14:paraId="43DF58DB" w14:textId="77777777" w:rsidR="005404A0" w:rsidRDefault="005404A0" w:rsidP="00AD7E34">
                              <w:r>
                                <w:t>Forename</w:t>
                              </w:r>
                            </w:p>
                            <w:p w14:paraId="27EF2226" w14:textId="77777777" w:rsidR="005404A0" w:rsidRDefault="005404A0" w:rsidP="00AD7E34">
                              <w:r>
                                <w:t>Surname</w:t>
                              </w:r>
                            </w:p>
                            <w:p w14:paraId="6A60AA10" w14:textId="4970759E" w:rsidR="005404A0" w:rsidRDefault="005404A0" w:rsidP="00AD7E34">
                              <w:r>
                                <w:t>Street</w:t>
                              </w:r>
                            </w:p>
                            <w:p w14:paraId="5B6193D0" w14:textId="5ECF954C" w:rsidR="005404A0" w:rsidRDefault="005404A0" w:rsidP="00AD7E34">
                              <w:r>
                                <w:t>Town</w:t>
                              </w:r>
                            </w:p>
                            <w:p w14:paraId="7A5D0D2E" w14:textId="5C9F5A8D" w:rsidR="005404A0" w:rsidRDefault="005404A0" w:rsidP="00AD7E34">
                              <w:r>
                                <w:t>County</w:t>
                              </w:r>
                            </w:p>
                            <w:p w14:paraId="19692638" w14:textId="7FE74983" w:rsidR="005404A0" w:rsidRDefault="005404A0" w:rsidP="00AD7E34">
                              <w:r>
                                <w:t>DoB</w:t>
                              </w:r>
                            </w:p>
                            <w:p w14:paraId="71EBF63A" w14:textId="7E67C12F" w:rsidR="005404A0" w:rsidRDefault="005404A0" w:rsidP="00AD7E34">
                              <w:r>
                                <w:t>Salary</w:t>
                              </w:r>
                            </w:p>
                            <w:p w14:paraId="0451FEA4" w14:textId="7591FE9D" w:rsidR="005404A0" w:rsidRDefault="005404A0" w:rsidP="00AD7E34">
                              <w:r>
                                <w:t>Phone</w:t>
                              </w:r>
                            </w:p>
                          </w:txbxContent>
                        </wps:txbx>
                        <wps:bodyPr rot="0" vert="horz" wrap="square" lIns="91440" tIns="45720" rIns="91440" bIns="45720" anchor="t" anchorCtr="0">
                          <a:noAutofit/>
                        </wps:bodyPr>
                      </wps:wsp>
                      <wps:wsp>
                        <wps:cNvPr id="684" name="Straight Connector 684"/>
                        <wps:cNvCnPr/>
                        <wps:spPr>
                          <a:xfrm>
                            <a:off x="0" y="257175"/>
                            <a:ext cx="135255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79C462CA" id="Group 692" o:spid="_x0000_s1471" style="position:absolute;margin-left:21.75pt;margin-top:16.8pt;width:106.5pt;height:225.9pt;z-index:251763200;mso-height-relative:margin" coordsize="13525,23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">
                <v:shape id="_x0000_s1472" type="#_x0000_t202" style="position:absolute;width:13525;height:235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tsbsUA&#10;AADcAAAADwAAAGRycy9kb3ducmV2LnhtbESPQWvCQBSE7wX/w/IKvRTdqCVNU1cRoUVvaqW9PrLP&#10;JDT7Nu5uY/z3rlDwOMzMN8xs0ZtGdOR8bVnBeJSAIC6srrlUcPj6GGYgfEDW2FgmBRfysJgPHmaY&#10;a3vmHXX7UIoIYZ+jgiqENpfSFxUZ9CPbEkfvaJ3BEKUrpXZ4jnDTyEmSpNJgzXGhwpZWFRW/+z+j&#10;IHtZdz9+M91+F+mxeQvPr93nySn19Ngv30EE6sM9/N9eawVpNoXbmXgE5P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e2xuxQAAANwAAAAPAAAAAAAAAAAAAAAAAJgCAABkcnMv&#10;ZG93bnJldi54bWxQSwUGAAAAAAQABAD1AAAAigMAAAAA&#10;">
                  <v:textbox>
                    <w:txbxContent>
                      <w:p w14:paraId="02CF213C" w14:textId="05CE8777" w:rsidR="005404A0" w:rsidRDefault="005404A0" w:rsidP="00AD7E34">
                        <w:pPr>
                          <w:jc w:val="center"/>
                        </w:pPr>
                        <w:r>
                          <w:t>Doctor</w:t>
                        </w:r>
                      </w:p>
                      <w:p w14:paraId="5F3AB3BE" w14:textId="547DBEE5" w:rsidR="005404A0" w:rsidRDefault="005404A0" w:rsidP="00AD7E34">
                        <w:r>
                          <w:t>DocID                  {PK}</w:t>
                        </w:r>
                      </w:p>
                      <w:p w14:paraId="43DF58DB" w14:textId="77777777" w:rsidR="005404A0" w:rsidRDefault="005404A0" w:rsidP="00AD7E34">
                        <w:r>
                          <w:t>Forename</w:t>
                        </w:r>
                      </w:p>
                      <w:p w14:paraId="27EF2226" w14:textId="77777777" w:rsidR="005404A0" w:rsidRDefault="005404A0" w:rsidP="00AD7E34">
                        <w:r>
                          <w:t>Surname</w:t>
                        </w:r>
                      </w:p>
                      <w:p w14:paraId="6A60AA10" w14:textId="4970759E" w:rsidR="005404A0" w:rsidRDefault="005404A0" w:rsidP="00AD7E34">
                        <w:r>
                          <w:t>Street</w:t>
                        </w:r>
                      </w:p>
                      <w:p w14:paraId="5B6193D0" w14:textId="5ECF954C" w:rsidR="005404A0" w:rsidRDefault="005404A0" w:rsidP="00AD7E34">
                        <w:r>
                          <w:t>Town</w:t>
                        </w:r>
                      </w:p>
                      <w:p w14:paraId="7A5D0D2E" w14:textId="5C9F5A8D" w:rsidR="005404A0" w:rsidRDefault="005404A0" w:rsidP="00AD7E34">
                        <w:r>
                          <w:t>County</w:t>
                        </w:r>
                      </w:p>
                      <w:p w14:paraId="19692638" w14:textId="7FE74983" w:rsidR="005404A0" w:rsidRDefault="005404A0" w:rsidP="00AD7E34">
                        <w:r>
                          <w:t>DoB</w:t>
                        </w:r>
                      </w:p>
                      <w:p w14:paraId="71EBF63A" w14:textId="7E67C12F" w:rsidR="005404A0" w:rsidRDefault="005404A0" w:rsidP="00AD7E34">
                        <w:r>
                          <w:t>Salary</w:t>
                        </w:r>
                      </w:p>
                      <w:p w14:paraId="0451FEA4" w14:textId="7591FE9D" w:rsidR="005404A0" w:rsidRDefault="005404A0" w:rsidP="00AD7E34">
                        <w:r>
                          <w:t>Phone</w:t>
                        </w:r>
                      </w:p>
                    </w:txbxContent>
                  </v:textbox>
                </v:shape>
                <v:line id="Straight Connector 684" o:spid="_x0000_s1473" style="position:absolute;visibility:visible;mso-wrap-style:square" from="0,2571" to="13525,2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Xw1MYAAADcAAAADwAAAGRycy9kb3ducmV2LnhtbESPQWvCQBSE7wX/w/IEL0U3tSIxdZUi&#10;Fgot2sal50f2mQSzb0N21fTfdwuCx2FmvmGW69424kKdrx0reJokIIgLZ2ouFejD2zgF4QOywcYx&#10;KfglD+vV4GGJmXFX/qZLHkoRIewzVFCF0GZS+qIii37iWuLoHV1nMUTZldJ0eI1w28hpksylxZrj&#10;QoUtbSoqTvnZKvjQi5/H532qtT3kO/zS9Xb/uVFqNOxfX0AE6sM9fGu/GwXzdAb/Z+IRkK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KF8NTGAAAA3AAAAA8AAAAAAAAA&#10;AAAAAAAAoQIAAGRycy9kb3ducmV2LnhtbFBLBQYAAAAABAAEAPkAAACUAwAAAAA=&#10;" strokecolor="black [3200]" strokeweight=".5pt">
                  <v:stroke joinstyle="miter"/>
                </v:line>
              </v:group>
            </w:pict>
          </mc:Fallback>
        </mc:AlternateContent>
      </w:r>
      <w:r w:rsidR="006E17FC">
        <w:rPr>
          <w:noProof/>
          <w:lang w:val="en-IE" w:eastAsia="en-IE"/>
        </w:rPr>
        <mc:AlternateContent>
          <mc:Choice Requires="wpg">
            <w:drawing>
              <wp:anchor distT="0" distB="0" distL="114300" distR="114300" simplePos="0" relativeHeight="251770368" behindDoc="0" locked="0" layoutInCell="1" allowOverlap="1" wp14:anchorId="0FA0FEF6" wp14:editId="0002FF76">
                <wp:simplePos x="0" y="0"/>
                <wp:positionH relativeFrom="column">
                  <wp:posOffset>3829050</wp:posOffset>
                </wp:positionH>
                <wp:positionV relativeFrom="paragraph">
                  <wp:posOffset>4232910</wp:posOffset>
                </wp:positionV>
                <wp:extent cx="1162050" cy="1514475"/>
                <wp:effectExtent l="0" t="0" r="19050" b="28575"/>
                <wp:wrapNone/>
                <wp:docPr id="691" name="Group 691"/>
                <wp:cNvGraphicFramePr/>
                <a:graphic xmlns:a="http://schemas.openxmlformats.org/drawingml/2006/main">
                  <a:graphicData uri="http://schemas.microsoft.com/office/word/2010/wordprocessingGroup">
                    <wpg:wgp>
                      <wpg:cNvGrpSpPr/>
                      <wpg:grpSpPr>
                        <a:xfrm>
                          <a:off x="0" y="0"/>
                          <a:ext cx="1162050" cy="1514475"/>
                          <a:chOff x="0" y="0"/>
                          <a:chExt cx="1162050" cy="1514475"/>
                        </a:xfrm>
                      </wpg:grpSpPr>
                      <wps:wsp>
                        <wps:cNvPr id="689" name="Text Box 2"/>
                        <wps:cNvSpPr txBox="1">
                          <a:spLocks noChangeArrowheads="1"/>
                        </wps:cNvSpPr>
                        <wps:spPr bwMode="auto">
                          <a:xfrm>
                            <a:off x="0" y="0"/>
                            <a:ext cx="1162050" cy="1514475"/>
                          </a:xfrm>
                          <a:prstGeom prst="rect">
                            <a:avLst/>
                          </a:prstGeom>
                          <a:solidFill>
                            <a:srgbClr val="FFFFFF"/>
                          </a:solidFill>
                          <a:ln w="9525">
                            <a:solidFill>
                              <a:srgbClr val="000000"/>
                            </a:solidFill>
                            <a:miter lim="800000"/>
                            <a:headEnd/>
                            <a:tailEnd/>
                          </a:ln>
                        </wps:spPr>
                        <wps:txbx>
                          <w:txbxContent>
                            <w:p w14:paraId="4F071DF8" w14:textId="7E1654DD" w:rsidR="005404A0" w:rsidRDefault="005404A0" w:rsidP="00AD7E34">
                              <w:pPr>
                                <w:jc w:val="center"/>
                              </w:pPr>
                              <w:r>
                                <w:t>Payment</w:t>
                              </w:r>
                            </w:p>
                            <w:p w14:paraId="5F15800B" w14:textId="101C9E23" w:rsidR="005404A0" w:rsidRDefault="005404A0" w:rsidP="00AD7E34">
                              <w:r>
                                <w:t>PayID</w:t>
                              </w:r>
                              <w:r>
                                <w:tab/>
                                <w:t xml:space="preserve">       {PK}</w:t>
                              </w:r>
                            </w:p>
                            <w:p w14:paraId="56DE14BD" w14:textId="23B607EB" w:rsidR="005404A0" w:rsidRDefault="005404A0" w:rsidP="00AD7E34">
                              <w:r>
                                <w:t>AppID</w:t>
                              </w:r>
                            </w:p>
                            <w:p w14:paraId="20CE8256" w14:textId="3C89F8F5" w:rsidR="005404A0" w:rsidRDefault="005404A0" w:rsidP="00AD7E34">
                              <w:r>
                                <w:t>PayDate</w:t>
                              </w:r>
                            </w:p>
                            <w:p w14:paraId="2D6AD165" w14:textId="6787E7EF" w:rsidR="005404A0" w:rsidRDefault="005404A0" w:rsidP="00AD7E34">
                              <w:r>
                                <w:t>Amount</w:t>
                              </w:r>
                            </w:p>
                            <w:p w14:paraId="1D300EFB" w14:textId="77777777" w:rsidR="005404A0" w:rsidRDefault="005404A0" w:rsidP="00AD7E34"/>
                            <w:p w14:paraId="57BB7D70" w14:textId="77777777" w:rsidR="005404A0" w:rsidRDefault="005404A0" w:rsidP="00AD7E34"/>
                          </w:txbxContent>
                        </wps:txbx>
                        <wps:bodyPr rot="0" vert="horz" wrap="square" lIns="91440" tIns="45720" rIns="91440" bIns="45720" anchor="t" anchorCtr="0">
                          <a:noAutofit/>
                        </wps:bodyPr>
                      </wps:wsp>
                      <wps:wsp>
                        <wps:cNvPr id="690" name="Straight Connector 690"/>
                        <wps:cNvCnPr/>
                        <wps:spPr>
                          <a:xfrm>
                            <a:off x="0" y="295275"/>
                            <a:ext cx="116205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0FA0FEF6" id="Group 691" o:spid="_x0000_s1474" style="position:absolute;margin-left:301.5pt;margin-top:333.3pt;width:91.5pt;height:119.25pt;z-index:251770368;mso-height-relative:margin" coordsize="11620,15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">
                <v:shape id="_x0000_s1475" type="#_x0000_t202" style="position:absolute;width:11620;height:15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NbhMYA&#10;AADcAAAADwAAAGRycy9kb3ducmV2LnhtbESPT2vCQBTE70K/w/IKXkQ3tSXG6Cql0GJv/kOvj+wz&#10;CWbfprvbmH77bqHgcZiZ3zDLdW8a0ZHztWUFT5MEBHFhdc2lguPhfZyB8AFZY2OZFPyQh/XqYbDE&#10;XNsb76jbh1JECPscFVQhtLmUvqjIoJ/Yljh6F+sMhihdKbXDW4SbRk6TJJUGa44LFbb0VlFx3X8b&#10;BdnLpjv7z+ftqUgvzTyMZt3Hl1Nq+Ni/LkAE6sM9/N/eaAVpNoe/M/EI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ZNbhMYAAADcAAAADwAAAAAAAAAAAAAAAACYAgAAZHJz&#10;L2Rvd25yZXYueG1sUEsFBgAAAAAEAAQA9QAAAIsDAAAAAA==&#10;">
                  <v:textbox>
                    <w:txbxContent>
                      <w:p w14:paraId="4F071DF8" w14:textId="7E1654DD" w:rsidR="005404A0" w:rsidRDefault="005404A0" w:rsidP="00AD7E34">
                        <w:pPr>
                          <w:jc w:val="center"/>
                        </w:pPr>
                        <w:r>
                          <w:t>Payment</w:t>
                        </w:r>
                      </w:p>
                      <w:p w14:paraId="5F15800B" w14:textId="101C9E23" w:rsidR="005404A0" w:rsidRDefault="005404A0" w:rsidP="00AD7E34">
                        <w:r>
                          <w:t>PayID</w:t>
                        </w:r>
                        <w:r>
                          <w:tab/>
                          <w:t xml:space="preserve">       {PK}</w:t>
                        </w:r>
                      </w:p>
                      <w:p w14:paraId="56DE14BD" w14:textId="23B607EB" w:rsidR="005404A0" w:rsidRDefault="005404A0" w:rsidP="00AD7E34">
                        <w:r>
                          <w:t>AppID</w:t>
                        </w:r>
                      </w:p>
                      <w:p w14:paraId="20CE8256" w14:textId="3C89F8F5" w:rsidR="005404A0" w:rsidRDefault="005404A0" w:rsidP="00AD7E34">
                        <w:r>
                          <w:t>PayDate</w:t>
                        </w:r>
                      </w:p>
                      <w:p w14:paraId="2D6AD165" w14:textId="6787E7EF" w:rsidR="005404A0" w:rsidRDefault="005404A0" w:rsidP="00AD7E34">
                        <w:r>
                          <w:t>Amount</w:t>
                        </w:r>
                      </w:p>
                      <w:p w14:paraId="1D300EFB" w14:textId="77777777" w:rsidR="005404A0" w:rsidRDefault="005404A0" w:rsidP="00AD7E34"/>
                      <w:p w14:paraId="57BB7D70" w14:textId="77777777" w:rsidR="005404A0" w:rsidRDefault="005404A0" w:rsidP="00AD7E34"/>
                    </w:txbxContent>
                  </v:textbox>
                </v:shape>
                <v:line id="Straight Connector 690" o:spid="_x0000_s1476" style="position:absolute;visibility:visible;mso-wrap-style:square" from="0,2952" to="11620,2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dgCsIAAADcAAAADwAAAGRycy9kb3ducmV2LnhtbERPXWvCMBR9H+w/hDvwZWg6BdFqlCET&#10;BGVqDT5fmmtb1tyUJmr99+Zh4OPhfM+Xna3FjVpfOVbwNUhAEOfOVFwo0Kd1fwLCB2SDtWNS8CAP&#10;y8X72xxT4+58pFsWChFD2KeooAyhSaX0eUkW/cA1xJG7uNZiiLAtpGnxHsNtLYdJMpYWK44NJTa0&#10;Kin/y65WwVZPz5+j/URre8p+8aCrn/1upVTvo/uegQjUhZf4370xCsbTOD+eiUd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GdgCsIAAADcAAAADwAAAAAAAAAAAAAA&#10;AAChAgAAZHJzL2Rvd25yZXYueG1sUEsFBgAAAAAEAAQA+QAAAJADAAAAAA==&#10;" strokecolor="black [3200]" strokeweight=".5pt">
                  <v:stroke joinstyle="miter"/>
                </v:line>
              </v:group>
            </w:pict>
          </mc:Fallback>
        </mc:AlternateContent>
      </w:r>
      <w:r w:rsidR="006E17FC">
        <w:rPr>
          <w:noProof/>
          <w:lang w:val="en-IE" w:eastAsia="en-IE"/>
        </w:rPr>
        <mc:AlternateContent>
          <mc:Choice Requires="wps">
            <w:drawing>
              <wp:anchor distT="0" distB="0" distL="114300" distR="114300" simplePos="0" relativeHeight="251536886" behindDoc="0" locked="0" layoutInCell="1" allowOverlap="1" wp14:anchorId="1C57BD11" wp14:editId="0E0EFFBF">
                <wp:simplePos x="0" y="0"/>
                <wp:positionH relativeFrom="column">
                  <wp:posOffset>1616075</wp:posOffset>
                </wp:positionH>
                <wp:positionV relativeFrom="paragraph">
                  <wp:posOffset>4347845</wp:posOffset>
                </wp:positionV>
                <wp:extent cx="482600" cy="275590"/>
                <wp:effectExtent l="0" t="0" r="0" b="0"/>
                <wp:wrapNone/>
                <wp:docPr id="7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00" cy="275590"/>
                        </a:xfrm>
                        <a:prstGeom prst="rect">
                          <a:avLst/>
                        </a:prstGeom>
                        <a:solidFill>
                          <a:srgbClr val="FFFFFF"/>
                        </a:solidFill>
                        <a:ln w="9525">
                          <a:noFill/>
                          <a:miter lim="800000"/>
                          <a:headEnd/>
                          <a:tailEnd/>
                        </a:ln>
                      </wps:spPr>
                      <wps:txbx>
                        <w:txbxContent>
                          <w:p w14:paraId="5CF5FB83" w14:textId="558E77A1" w:rsidR="005404A0" w:rsidRDefault="005404A0" w:rsidP="006E17FC">
                            <w:r>
                              <w:t>0…*</w:t>
                            </w:r>
                          </w:p>
                        </w:txbxContent>
                      </wps:txbx>
                      <wps:bodyPr rot="0" vert="horz" wrap="square" lIns="91440" tIns="45720" rIns="91440" bIns="45720" anchor="t" anchorCtr="0">
                        <a:noAutofit/>
                      </wps:bodyPr>
                    </wps:wsp>
                  </a:graphicData>
                </a:graphic>
              </wp:anchor>
            </w:drawing>
          </mc:Choice>
          <mc:Fallback>
            <w:pict>
              <v:shape w14:anchorId="1C57BD11" id="_x0000_s1477" type="#_x0000_t202" style="position:absolute;margin-left:127.25pt;margin-top:342.35pt;width:38pt;height:21.7pt;z-index:25153688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" stroked="f">
                <v:textbox>
                  <w:txbxContent>
                    <w:p w14:paraId="5CF5FB83" w14:textId="558E77A1" w:rsidR="005404A0" w:rsidRDefault="005404A0" w:rsidP="006E17FC">
                      <w:r>
                        <w:t>0…*</w:t>
                      </w:r>
                    </w:p>
                  </w:txbxContent>
                </v:textbox>
              </v:shape>
            </w:pict>
          </mc:Fallback>
        </mc:AlternateContent>
      </w:r>
      <w:r w:rsidR="006E17FC">
        <w:rPr>
          <w:noProof/>
          <w:lang w:val="en-IE" w:eastAsia="en-IE"/>
        </w:rPr>
        <mc:AlternateContent>
          <mc:Choice Requires="wps">
            <w:drawing>
              <wp:anchor distT="0" distB="0" distL="114300" distR="114300" simplePos="0" relativeHeight="251537911" behindDoc="0" locked="0" layoutInCell="1" allowOverlap="1" wp14:anchorId="3320651B" wp14:editId="7075F44E">
                <wp:simplePos x="0" y="0"/>
                <wp:positionH relativeFrom="column">
                  <wp:posOffset>3463925</wp:posOffset>
                </wp:positionH>
                <wp:positionV relativeFrom="paragraph">
                  <wp:posOffset>2700020</wp:posOffset>
                </wp:positionV>
                <wp:extent cx="241300" cy="275590"/>
                <wp:effectExtent l="0" t="0" r="6350" b="0"/>
                <wp:wrapNone/>
                <wp:docPr id="7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275590"/>
                        </a:xfrm>
                        <a:prstGeom prst="rect">
                          <a:avLst/>
                        </a:prstGeom>
                        <a:solidFill>
                          <a:srgbClr val="FFFFFF"/>
                        </a:solidFill>
                        <a:ln w="9525">
                          <a:noFill/>
                          <a:miter lim="800000"/>
                          <a:headEnd/>
                          <a:tailEnd/>
                        </a:ln>
                      </wps:spPr>
                      <wps:txbx>
                        <w:txbxContent>
                          <w:p w14:paraId="0DA75681" w14:textId="77777777" w:rsidR="005404A0" w:rsidRDefault="005404A0" w:rsidP="006E17FC">
                            <w:r>
                              <w:t>1</w:t>
                            </w:r>
                          </w:p>
                        </w:txbxContent>
                      </wps:txbx>
                      <wps:bodyPr rot="0" vert="horz" wrap="square" lIns="91440" tIns="45720" rIns="91440" bIns="45720" anchor="t" anchorCtr="0">
                        <a:noAutofit/>
                      </wps:bodyPr>
                    </wps:wsp>
                  </a:graphicData>
                </a:graphic>
              </wp:anchor>
            </w:drawing>
          </mc:Choice>
          <mc:Fallback>
            <w:pict>
              <v:shape w14:anchorId="3320651B" id="_x0000_s1478" type="#_x0000_t202" style="position:absolute;margin-left:272.75pt;margin-top:212.6pt;width:19pt;height:21.7pt;z-index:25153791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" stroked="f">
                <v:textbox>
                  <w:txbxContent>
                    <w:p w14:paraId="0DA75681" w14:textId="77777777" w:rsidR="005404A0" w:rsidRDefault="005404A0" w:rsidP="006E17FC">
                      <w:r>
                        <w:t>1</w:t>
                      </w:r>
                    </w:p>
                  </w:txbxContent>
                </v:textbox>
              </v:shape>
            </w:pict>
          </mc:Fallback>
        </mc:AlternateContent>
      </w:r>
      <w:r w:rsidR="006E17FC">
        <w:rPr>
          <w:noProof/>
          <w:lang w:val="en-IE" w:eastAsia="en-IE"/>
        </w:rPr>
        <mc:AlternateContent>
          <mc:Choice Requires="wps">
            <w:drawing>
              <wp:anchor distT="0" distB="0" distL="114300" distR="114300" simplePos="0" relativeHeight="251538936" behindDoc="0" locked="0" layoutInCell="1" allowOverlap="1" wp14:anchorId="47FDED7F" wp14:editId="782A5976">
                <wp:simplePos x="0" y="0"/>
                <wp:positionH relativeFrom="column">
                  <wp:posOffset>1756410</wp:posOffset>
                </wp:positionH>
                <wp:positionV relativeFrom="paragraph">
                  <wp:posOffset>3589655</wp:posOffset>
                </wp:positionV>
                <wp:extent cx="1000125" cy="267335"/>
                <wp:effectExtent l="0" t="0" r="28575" b="18415"/>
                <wp:wrapNone/>
                <wp:docPr id="7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267335"/>
                        </a:xfrm>
                        <a:prstGeom prst="rect">
                          <a:avLst/>
                        </a:prstGeom>
                        <a:solidFill>
                          <a:srgbClr val="FFFFFF"/>
                        </a:solidFill>
                        <a:ln w="9525">
                          <a:solidFill>
                            <a:schemeClr val="bg1"/>
                          </a:solidFill>
                          <a:miter lim="800000"/>
                          <a:headEnd/>
                          <a:tailEnd/>
                        </a:ln>
                      </wps:spPr>
                      <wps:txbx>
                        <w:txbxContent>
                          <w:p w14:paraId="3FF2EE3F" w14:textId="2FB2497B" w:rsidR="005404A0" w:rsidRDefault="005404A0" w:rsidP="006E17FC">
                            <w:r>
                              <w:t>Is assigned to</w:t>
                            </w:r>
                          </w:p>
                        </w:txbxContent>
                      </wps:txbx>
                      <wps:bodyPr rot="0" vert="horz" wrap="square" lIns="91440" tIns="45720" rIns="91440" bIns="45720" anchor="t" anchorCtr="0">
                        <a:noAutofit/>
                      </wps:bodyPr>
                    </wps:wsp>
                  </a:graphicData>
                </a:graphic>
              </wp:anchor>
            </w:drawing>
          </mc:Choice>
          <mc:Fallback>
            <w:pict>
              <v:shape w14:anchorId="47FDED7F" id="_x0000_s1479" type="#_x0000_t202" style="position:absolute;margin-left:138.3pt;margin-top:282.65pt;width:78.75pt;height:21.05pt;z-index:251538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" strokecolor="white [3212]">
                <v:textbox>
                  <w:txbxContent>
                    <w:p w14:paraId="3FF2EE3F" w14:textId="2FB2497B" w:rsidR="005404A0" w:rsidRDefault="005404A0" w:rsidP="006E17FC">
                      <w:r>
                        <w:t>Is assigned to</w:t>
                      </w:r>
                    </w:p>
                  </w:txbxContent>
                </v:textbox>
              </v:shape>
            </w:pict>
          </mc:Fallback>
        </mc:AlternateContent>
      </w:r>
      <w:r w:rsidR="006E17FC">
        <w:rPr>
          <w:noProof/>
          <w:lang w:val="en-IE" w:eastAsia="en-IE"/>
        </w:rPr>
        <mc:AlternateContent>
          <mc:Choice Requires="wps">
            <w:drawing>
              <wp:anchor distT="0" distB="0" distL="114300" distR="114300" simplePos="0" relativeHeight="251778560" behindDoc="0" locked="0" layoutInCell="1" allowOverlap="1" wp14:anchorId="4E923B5D" wp14:editId="0BB70353">
                <wp:simplePos x="0" y="0"/>
                <wp:positionH relativeFrom="column">
                  <wp:posOffset>2638107</wp:posOffset>
                </wp:positionH>
                <wp:positionV relativeFrom="paragraph">
                  <wp:posOffset>3585846</wp:posOffset>
                </wp:positionV>
                <wp:extent cx="335915" cy="232410"/>
                <wp:effectExtent l="0" t="5397" r="1587" b="1588"/>
                <wp:wrapNone/>
                <wp:docPr id="7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335915" cy="232410"/>
                        </a:xfrm>
                        <a:prstGeom prst="rect">
                          <a:avLst/>
                        </a:prstGeom>
                        <a:solidFill>
                          <a:srgbClr val="FFFFFF"/>
                        </a:solidFill>
                        <a:ln w="9525">
                          <a:noFill/>
                          <a:miter lim="800000"/>
                          <a:headEnd/>
                          <a:tailEnd/>
                        </a:ln>
                      </wps:spPr>
                      <wps:txbx>
                        <w:txbxContent>
                          <w:p w14:paraId="4F290161" w14:textId="77777777" w:rsidR="005404A0" w:rsidRDefault="005404A0" w:rsidP="006E17FC">
                            <w:r>
                              <w:sym w:font="Wingdings" w:char="F0E0"/>
                            </w:r>
                          </w:p>
                        </w:txbxContent>
                      </wps:txbx>
                      <wps:bodyPr rot="0" vert="horz" wrap="square" lIns="91440" tIns="45720" rIns="91440" bIns="45720" anchor="t" anchorCtr="0">
                        <a:noAutofit/>
                      </wps:bodyPr>
                    </wps:wsp>
                  </a:graphicData>
                </a:graphic>
              </wp:anchor>
            </w:drawing>
          </mc:Choice>
          <mc:Fallback>
            <w:pict>
              <v:shape w14:anchorId="4E923B5D" id="_x0000_s1480" type="#_x0000_t202" style="position:absolute;margin-left:207.7pt;margin-top:282.35pt;width:26.45pt;height:18.3pt;rotation:90;z-index:251778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" stroked="f">
                <v:textbox>
                  <w:txbxContent>
                    <w:p w14:paraId="4F290161" w14:textId="77777777" w:rsidR="005404A0" w:rsidRDefault="005404A0" w:rsidP="006E17FC">
                      <w:r>
                        <w:sym w:font="Wingdings" w:char="F0E0"/>
                      </w:r>
                    </w:p>
                  </w:txbxContent>
                </v:textbox>
              </v:shape>
            </w:pict>
          </mc:Fallback>
        </mc:AlternateContent>
      </w:r>
      <w:r w:rsidR="00811AE9">
        <w:rPr>
          <w:noProof/>
          <w:lang w:val="en-IE" w:eastAsia="en-IE"/>
        </w:rPr>
        <mc:AlternateContent>
          <mc:Choice Requires="wps">
            <w:drawing>
              <wp:anchor distT="0" distB="0" distL="114300" distR="114300" simplePos="0" relativeHeight="251775488" behindDoc="0" locked="0" layoutInCell="1" allowOverlap="1" wp14:anchorId="5C84094B" wp14:editId="07073995">
                <wp:simplePos x="0" y="0"/>
                <wp:positionH relativeFrom="column">
                  <wp:posOffset>1628775</wp:posOffset>
                </wp:positionH>
                <wp:positionV relativeFrom="paragraph">
                  <wp:posOffset>2956559</wp:posOffset>
                </wp:positionV>
                <wp:extent cx="2076450" cy="1647825"/>
                <wp:effectExtent l="0" t="0" r="19050" b="28575"/>
                <wp:wrapNone/>
                <wp:docPr id="704" name="Elbow Connector 704"/>
                <wp:cNvGraphicFramePr/>
                <a:graphic xmlns:a="http://schemas.openxmlformats.org/drawingml/2006/main">
                  <a:graphicData uri="http://schemas.microsoft.com/office/word/2010/wordprocessingShape">
                    <wps:wsp>
                      <wps:cNvCnPr/>
                      <wps:spPr>
                        <a:xfrm flipH="1">
                          <a:off x="0" y="0"/>
                          <a:ext cx="2076450" cy="1647825"/>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2D3ECC0"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04" o:spid="_x0000_s1026" type="#_x0000_t34" style="position:absolute;margin-left:128.25pt;margin-top:232.8pt;width:163.5pt;height:129.75pt;flip:x;z-index:251775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" strokecolor="black [3200]" strokeweight=".5pt"/>
            </w:pict>
          </mc:Fallback>
        </mc:AlternateContent>
      </w:r>
      <w:r w:rsidR="00811AE9">
        <w:rPr>
          <w:noProof/>
          <w:lang w:val="en-IE" w:eastAsia="en-IE"/>
        </w:rPr>
        <mc:AlternateContent>
          <mc:Choice Requires="wps">
            <w:drawing>
              <wp:anchor distT="0" distB="0" distL="114300" distR="114300" simplePos="0" relativeHeight="251539961" behindDoc="0" locked="0" layoutInCell="1" allowOverlap="1" wp14:anchorId="20D68AC4" wp14:editId="3B38C5F9">
                <wp:simplePos x="0" y="0"/>
                <wp:positionH relativeFrom="column">
                  <wp:posOffset>1628775</wp:posOffset>
                </wp:positionH>
                <wp:positionV relativeFrom="paragraph">
                  <wp:posOffset>5309870</wp:posOffset>
                </wp:positionV>
                <wp:extent cx="241300" cy="275590"/>
                <wp:effectExtent l="0" t="0" r="6350" b="0"/>
                <wp:wrapNone/>
                <wp:docPr id="7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275590"/>
                        </a:xfrm>
                        <a:prstGeom prst="rect">
                          <a:avLst/>
                        </a:prstGeom>
                        <a:solidFill>
                          <a:srgbClr val="FFFFFF"/>
                        </a:solidFill>
                        <a:ln w="9525">
                          <a:noFill/>
                          <a:miter lim="800000"/>
                          <a:headEnd/>
                          <a:tailEnd/>
                        </a:ln>
                      </wps:spPr>
                      <wps:txbx>
                        <w:txbxContent>
                          <w:p w14:paraId="1DEC6BC0" w14:textId="77777777" w:rsidR="005404A0" w:rsidRDefault="005404A0" w:rsidP="00811AE9">
                            <w:r>
                              <w:t>1</w:t>
                            </w:r>
                          </w:p>
                        </w:txbxContent>
                      </wps:txbx>
                      <wps:bodyPr rot="0" vert="horz" wrap="square" lIns="91440" tIns="45720" rIns="91440" bIns="45720" anchor="t" anchorCtr="0">
                        <a:noAutofit/>
                      </wps:bodyPr>
                    </wps:wsp>
                  </a:graphicData>
                </a:graphic>
              </wp:anchor>
            </w:drawing>
          </mc:Choice>
          <mc:Fallback>
            <w:pict>
              <v:shape w14:anchorId="20D68AC4" id="_x0000_s1481" type="#_x0000_t202" style="position:absolute;margin-left:128.25pt;margin-top:418.1pt;width:19pt;height:21.7pt;z-index:25153996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" stroked="f">
                <v:textbox>
                  <w:txbxContent>
                    <w:p w14:paraId="1DEC6BC0" w14:textId="77777777" w:rsidR="005404A0" w:rsidRDefault="005404A0" w:rsidP="00811AE9">
                      <w:r>
                        <w:t>1</w:t>
                      </w:r>
                    </w:p>
                  </w:txbxContent>
                </v:textbox>
              </v:shape>
            </w:pict>
          </mc:Fallback>
        </mc:AlternateContent>
      </w:r>
      <w:r w:rsidR="00811AE9">
        <w:rPr>
          <w:noProof/>
          <w:lang w:val="en-IE" w:eastAsia="en-IE"/>
        </w:rPr>
        <mc:AlternateContent>
          <mc:Choice Requires="wps">
            <w:drawing>
              <wp:anchor distT="0" distB="0" distL="114300" distR="114300" simplePos="0" relativeHeight="251540986" behindDoc="0" locked="0" layoutInCell="1" allowOverlap="1" wp14:anchorId="313D540C" wp14:editId="0C0FA7D1">
                <wp:simplePos x="0" y="0"/>
                <wp:positionH relativeFrom="column">
                  <wp:posOffset>3457575</wp:posOffset>
                </wp:positionH>
                <wp:positionV relativeFrom="paragraph">
                  <wp:posOffset>5314950</wp:posOffset>
                </wp:positionV>
                <wp:extent cx="482600" cy="275590"/>
                <wp:effectExtent l="0" t="0" r="0" b="0"/>
                <wp:wrapNone/>
                <wp:docPr id="7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00" cy="275590"/>
                        </a:xfrm>
                        <a:prstGeom prst="rect">
                          <a:avLst/>
                        </a:prstGeom>
                        <a:solidFill>
                          <a:srgbClr val="FFFFFF"/>
                        </a:solidFill>
                        <a:ln w="9525">
                          <a:noFill/>
                          <a:miter lim="800000"/>
                          <a:headEnd/>
                          <a:tailEnd/>
                        </a:ln>
                      </wps:spPr>
                      <wps:txbx>
                        <w:txbxContent>
                          <w:p w14:paraId="3EC56930" w14:textId="77777777" w:rsidR="005404A0" w:rsidRDefault="005404A0" w:rsidP="00811AE9">
                            <w:r>
                              <w:t>1…*</w:t>
                            </w:r>
                          </w:p>
                        </w:txbxContent>
                      </wps:txbx>
                      <wps:bodyPr rot="0" vert="horz" wrap="square" lIns="91440" tIns="45720" rIns="91440" bIns="45720" anchor="t" anchorCtr="0">
                        <a:noAutofit/>
                      </wps:bodyPr>
                    </wps:wsp>
                  </a:graphicData>
                </a:graphic>
              </wp:anchor>
            </w:drawing>
          </mc:Choice>
          <mc:Fallback>
            <w:pict>
              <v:shape w14:anchorId="313D540C" id="_x0000_s1482" type="#_x0000_t202" style="position:absolute;margin-left:272.25pt;margin-top:418.5pt;width:38pt;height:21.7pt;z-index:25154098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" stroked="f">
                <v:textbox>
                  <w:txbxContent>
                    <w:p w14:paraId="3EC56930" w14:textId="77777777" w:rsidR="005404A0" w:rsidRDefault="005404A0" w:rsidP="00811AE9">
                      <w:r>
                        <w:t>1…*</w:t>
                      </w:r>
                    </w:p>
                  </w:txbxContent>
                </v:textbox>
              </v:shape>
            </w:pict>
          </mc:Fallback>
        </mc:AlternateContent>
      </w:r>
      <w:r w:rsidR="00811AE9">
        <w:rPr>
          <w:noProof/>
          <w:lang w:val="en-IE" w:eastAsia="en-IE"/>
        </w:rPr>
        <mc:AlternateContent>
          <mc:Choice Requires="wps">
            <w:drawing>
              <wp:anchor distT="0" distB="0" distL="114300" distR="114300" simplePos="0" relativeHeight="251542011" behindDoc="0" locked="0" layoutInCell="1" allowOverlap="1" wp14:anchorId="7042FFAA" wp14:editId="4FA5C5E8">
                <wp:simplePos x="0" y="0"/>
                <wp:positionH relativeFrom="column">
                  <wp:posOffset>2419350</wp:posOffset>
                </wp:positionH>
                <wp:positionV relativeFrom="paragraph">
                  <wp:posOffset>5299075</wp:posOffset>
                </wp:positionV>
                <wp:extent cx="1000125" cy="267335"/>
                <wp:effectExtent l="0" t="0" r="28575" b="18415"/>
                <wp:wrapNone/>
                <wp:docPr id="7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267335"/>
                        </a:xfrm>
                        <a:prstGeom prst="rect">
                          <a:avLst/>
                        </a:prstGeom>
                        <a:solidFill>
                          <a:srgbClr val="FFFFFF"/>
                        </a:solidFill>
                        <a:ln w="9525">
                          <a:solidFill>
                            <a:schemeClr val="bg1"/>
                          </a:solidFill>
                          <a:miter lim="800000"/>
                          <a:headEnd/>
                          <a:tailEnd/>
                        </a:ln>
                      </wps:spPr>
                      <wps:txbx>
                        <w:txbxContent>
                          <w:p w14:paraId="41ECF0C9" w14:textId="77777777" w:rsidR="005404A0" w:rsidRDefault="005404A0" w:rsidP="00811AE9">
                            <w:r>
                              <w:t>Is for</w:t>
                            </w:r>
                          </w:p>
                        </w:txbxContent>
                      </wps:txbx>
                      <wps:bodyPr rot="0" vert="horz" wrap="square" lIns="91440" tIns="45720" rIns="91440" bIns="45720" anchor="t" anchorCtr="0">
                        <a:noAutofit/>
                      </wps:bodyPr>
                    </wps:wsp>
                  </a:graphicData>
                </a:graphic>
              </wp:anchor>
            </w:drawing>
          </mc:Choice>
          <mc:Fallback>
            <w:pict>
              <v:shape w14:anchorId="7042FFAA" id="_x0000_s1483" type="#_x0000_t202" style="position:absolute;margin-left:190.5pt;margin-top:417.25pt;width:78.75pt;height:21.05pt;z-index:25154201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" strokecolor="white [3212]">
                <v:textbox>
                  <w:txbxContent>
                    <w:p w14:paraId="41ECF0C9" w14:textId="77777777" w:rsidR="005404A0" w:rsidRDefault="005404A0" w:rsidP="00811AE9">
                      <w:r>
                        <w:t>Is for</w:t>
                      </w:r>
                    </w:p>
                  </w:txbxContent>
                </v:textbox>
              </v:shape>
            </w:pict>
          </mc:Fallback>
        </mc:AlternateContent>
      </w:r>
      <w:r w:rsidR="00811AE9">
        <w:rPr>
          <w:noProof/>
          <w:lang w:val="en-IE" w:eastAsia="en-IE"/>
        </w:rPr>
        <mc:AlternateContent>
          <mc:Choice Requires="wps">
            <w:drawing>
              <wp:anchor distT="0" distB="0" distL="114300" distR="114300" simplePos="0" relativeHeight="251774464" behindDoc="0" locked="0" layoutInCell="1" allowOverlap="1" wp14:anchorId="1B9A6D82" wp14:editId="25A62BFA">
                <wp:simplePos x="0" y="0"/>
                <wp:positionH relativeFrom="column">
                  <wp:posOffset>2485390</wp:posOffset>
                </wp:positionH>
                <wp:positionV relativeFrom="paragraph">
                  <wp:posOffset>5622925</wp:posOffset>
                </wp:positionV>
                <wp:extent cx="335915" cy="232410"/>
                <wp:effectExtent l="0" t="0" r="6985" b="0"/>
                <wp:wrapNone/>
                <wp:docPr id="7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a:off x="0" y="0"/>
                          <a:ext cx="335915" cy="232410"/>
                        </a:xfrm>
                        <a:prstGeom prst="rect">
                          <a:avLst/>
                        </a:prstGeom>
                        <a:solidFill>
                          <a:srgbClr val="FFFFFF"/>
                        </a:solidFill>
                        <a:ln w="9525">
                          <a:noFill/>
                          <a:miter lim="800000"/>
                          <a:headEnd/>
                          <a:tailEnd/>
                        </a:ln>
                      </wps:spPr>
                      <wps:txbx>
                        <w:txbxContent>
                          <w:p w14:paraId="36471A52" w14:textId="77777777" w:rsidR="005404A0" w:rsidRDefault="005404A0" w:rsidP="00811AE9">
                            <w:r>
                              <w:sym w:font="Wingdings" w:char="F0E0"/>
                            </w:r>
                          </w:p>
                        </w:txbxContent>
                      </wps:txbx>
                      <wps:bodyPr rot="0" vert="horz" wrap="square" lIns="91440" tIns="45720" rIns="91440" bIns="45720" anchor="t" anchorCtr="0">
                        <a:noAutofit/>
                      </wps:bodyPr>
                    </wps:wsp>
                  </a:graphicData>
                </a:graphic>
              </wp:anchor>
            </w:drawing>
          </mc:Choice>
          <mc:Fallback>
            <w:pict>
              <v:shape w14:anchorId="1B9A6D82" id="_x0000_s1484" type="#_x0000_t202" style="position:absolute;margin-left:195.7pt;margin-top:442.75pt;width:26.45pt;height:18.3pt;rotation:180;z-index:251774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" stroked="f">
                <v:textbox>
                  <w:txbxContent>
                    <w:p w14:paraId="36471A52" w14:textId="77777777" w:rsidR="005404A0" w:rsidRDefault="005404A0" w:rsidP="00811AE9">
                      <w:r>
                        <w:sym w:font="Wingdings" w:char="F0E0"/>
                      </w:r>
                    </w:p>
                  </w:txbxContent>
                </v:textbox>
              </v:shape>
            </w:pict>
          </mc:Fallback>
        </mc:AlternateContent>
      </w:r>
      <w:r w:rsidR="00811AE9">
        <w:rPr>
          <w:noProof/>
          <w:lang w:val="en-IE" w:eastAsia="en-IE"/>
        </w:rPr>
        <mc:AlternateContent>
          <mc:Choice Requires="wps">
            <w:drawing>
              <wp:anchor distT="0" distB="0" distL="114300" distR="114300" simplePos="0" relativeHeight="251772416" behindDoc="0" locked="0" layoutInCell="1" allowOverlap="1" wp14:anchorId="48B4CF0A" wp14:editId="72F1CF5D">
                <wp:simplePos x="0" y="0"/>
                <wp:positionH relativeFrom="column">
                  <wp:posOffset>1628774</wp:posOffset>
                </wp:positionH>
                <wp:positionV relativeFrom="paragraph">
                  <wp:posOffset>5566410</wp:posOffset>
                </wp:positionV>
                <wp:extent cx="2200275" cy="0"/>
                <wp:effectExtent l="0" t="0" r="28575" b="19050"/>
                <wp:wrapNone/>
                <wp:docPr id="699" name="Straight Connector 699"/>
                <wp:cNvGraphicFramePr/>
                <a:graphic xmlns:a="http://schemas.openxmlformats.org/drawingml/2006/main">
                  <a:graphicData uri="http://schemas.microsoft.com/office/word/2010/wordprocessingShape">
                    <wps:wsp>
                      <wps:cNvCnPr/>
                      <wps:spPr>
                        <a:xfrm>
                          <a:off x="0" y="0"/>
                          <a:ext cx="2200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253623" id="Straight Connector 699" o:spid="_x0000_s1026" style="position:absolute;z-index:251772416;visibility:visible;mso-wrap-style:square;mso-wrap-distance-left:9pt;mso-wrap-distance-top:0;mso-wrap-distance-right:9pt;mso-wrap-distance-bottom:0;mso-position-horizontal:absolute;mso-position-horizontal-relative:text;mso-position-vertical:absolute;mso-position-vertical-relative:text" from="128.25pt,438.3pt" to="301.5pt,4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" strokecolor="black [3200]" strokeweight=".5pt">
                <v:stroke joinstyle="miter"/>
              </v:line>
            </w:pict>
          </mc:Fallback>
        </mc:AlternateContent>
      </w:r>
      <w:r w:rsidR="00811AE9">
        <w:rPr>
          <w:noProof/>
          <w:lang w:val="en-IE" w:eastAsia="en-IE"/>
        </w:rPr>
        <mc:AlternateContent>
          <mc:Choice Requires="wps">
            <w:drawing>
              <wp:anchor distT="0" distB="0" distL="114300" distR="114300" simplePos="0" relativeHeight="251543036" behindDoc="0" locked="0" layoutInCell="1" allowOverlap="1" wp14:anchorId="4F14D3E2" wp14:editId="41AD0FCE">
                <wp:simplePos x="0" y="0"/>
                <wp:positionH relativeFrom="column">
                  <wp:posOffset>969645</wp:posOffset>
                </wp:positionH>
                <wp:positionV relativeFrom="paragraph">
                  <wp:posOffset>4014470</wp:posOffset>
                </wp:positionV>
                <wp:extent cx="482600" cy="275590"/>
                <wp:effectExtent l="0" t="0" r="0" b="0"/>
                <wp:wrapNone/>
                <wp:docPr id="6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00" cy="275590"/>
                        </a:xfrm>
                        <a:prstGeom prst="rect">
                          <a:avLst/>
                        </a:prstGeom>
                        <a:solidFill>
                          <a:srgbClr val="FFFFFF"/>
                        </a:solidFill>
                        <a:ln w="9525">
                          <a:noFill/>
                          <a:miter lim="800000"/>
                          <a:headEnd/>
                          <a:tailEnd/>
                        </a:ln>
                      </wps:spPr>
                      <wps:txbx>
                        <w:txbxContent>
                          <w:p w14:paraId="01BDCC21" w14:textId="77777777" w:rsidR="005404A0" w:rsidRDefault="005404A0" w:rsidP="00811AE9">
                            <w:r>
                              <w:t>0…*</w:t>
                            </w:r>
                          </w:p>
                        </w:txbxContent>
                      </wps:txbx>
                      <wps:bodyPr rot="0" vert="horz" wrap="square" lIns="91440" tIns="45720" rIns="91440" bIns="45720" anchor="t" anchorCtr="0">
                        <a:noAutofit/>
                      </wps:bodyPr>
                    </wps:wsp>
                  </a:graphicData>
                </a:graphic>
              </wp:anchor>
            </w:drawing>
          </mc:Choice>
          <mc:Fallback>
            <w:pict>
              <v:shape w14:anchorId="4F14D3E2" id="_x0000_s1485" type="#_x0000_t202" style="position:absolute;margin-left:76.35pt;margin-top:316.1pt;width:38pt;height:21.7pt;z-index:2515430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" stroked="f">
                <v:textbox>
                  <w:txbxContent>
                    <w:p w14:paraId="01BDCC21" w14:textId="77777777" w:rsidR="005404A0" w:rsidRDefault="005404A0" w:rsidP="00811AE9">
                      <w:r>
                        <w:t>0…*</w:t>
                      </w:r>
                    </w:p>
                  </w:txbxContent>
                </v:textbox>
              </v:shape>
            </w:pict>
          </mc:Fallback>
        </mc:AlternateContent>
      </w:r>
      <w:r w:rsidR="00811AE9">
        <w:rPr>
          <w:noProof/>
          <w:lang w:val="en-IE" w:eastAsia="en-IE"/>
        </w:rPr>
        <mc:AlternateContent>
          <mc:Choice Requires="wps">
            <w:drawing>
              <wp:anchor distT="0" distB="0" distL="114300" distR="114300" simplePos="0" relativeHeight="251544061" behindDoc="0" locked="0" layoutInCell="1" allowOverlap="1" wp14:anchorId="3838035D" wp14:editId="274436C4">
                <wp:simplePos x="0" y="0"/>
                <wp:positionH relativeFrom="column">
                  <wp:posOffset>923925</wp:posOffset>
                </wp:positionH>
                <wp:positionV relativeFrom="paragraph">
                  <wp:posOffset>3075940</wp:posOffset>
                </wp:positionV>
                <wp:extent cx="241300" cy="275590"/>
                <wp:effectExtent l="0" t="0" r="6350" b="0"/>
                <wp:wrapNone/>
                <wp:docPr id="6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275590"/>
                        </a:xfrm>
                        <a:prstGeom prst="rect">
                          <a:avLst/>
                        </a:prstGeom>
                        <a:solidFill>
                          <a:srgbClr val="FFFFFF"/>
                        </a:solidFill>
                        <a:ln w="9525">
                          <a:noFill/>
                          <a:miter lim="800000"/>
                          <a:headEnd/>
                          <a:tailEnd/>
                        </a:ln>
                      </wps:spPr>
                      <wps:txbx>
                        <w:txbxContent>
                          <w:p w14:paraId="7164199D" w14:textId="77777777" w:rsidR="005404A0" w:rsidRDefault="005404A0" w:rsidP="00811AE9">
                            <w:r>
                              <w:t>1</w:t>
                            </w:r>
                          </w:p>
                        </w:txbxContent>
                      </wps:txbx>
                      <wps:bodyPr rot="0" vert="horz" wrap="square" lIns="91440" tIns="45720" rIns="91440" bIns="45720" anchor="t" anchorCtr="0">
                        <a:noAutofit/>
                      </wps:bodyPr>
                    </wps:wsp>
                  </a:graphicData>
                </a:graphic>
              </wp:anchor>
            </w:drawing>
          </mc:Choice>
          <mc:Fallback>
            <w:pict>
              <v:shape w14:anchorId="3838035D" id="_x0000_s1486" type="#_x0000_t202" style="position:absolute;margin-left:72.75pt;margin-top:242.2pt;width:19pt;height:21.7pt;z-index:25154406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" stroked="f">
                <v:textbox>
                  <w:txbxContent>
                    <w:p w14:paraId="7164199D" w14:textId="77777777" w:rsidR="005404A0" w:rsidRDefault="005404A0" w:rsidP="00811AE9">
                      <w:r>
                        <w:t>1</w:t>
                      </w:r>
                    </w:p>
                  </w:txbxContent>
                </v:textbox>
              </v:shape>
            </w:pict>
          </mc:Fallback>
        </mc:AlternateContent>
      </w:r>
      <w:r w:rsidR="00811AE9">
        <w:rPr>
          <w:noProof/>
          <w:lang w:val="en-IE" w:eastAsia="en-IE"/>
        </w:rPr>
        <mc:AlternateContent>
          <mc:Choice Requires="wps">
            <w:drawing>
              <wp:anchor distT="0" distB="0" distL="114300" distR="114300" simplePos="0" relativeHeight="251545086" behindDoc="0" locked="0" layoutInCell="1" allowOverlap="1" wp14:anchorId="625BB456" wp14:editId="7EF5CA60">
                <wp:simplePos x="0" y="0"/>
                <wp:positionH relativeFrom="column">
                  <wp:posOffset>938212</wp:posOffset>
                </wp:positionH>
                <wp:positionV relativeFrom="paragraph">
                  <wp:posOffset>3548063</wp:posOffset>
                </wp:positionV>
                <wp:extent cx="335915" cy="232410"/>
                <wp:effectExtent l="0" t="5397" r="1587" b="1588"/>
                <wp:wrapNone/>
                <wp:docPr id="6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335915" cy="232410"/>
                        </a:xfrm>
                        <a:prstGeom prst="rect">
                          <a:avLst/>
                        </a:prstGeom>
                        <a:solidFill>
                          <a:srgbClr val="FFFFFF"/>
                        </a:solidFill>
                        <a:ln w="9525">
                          <a:noFill/>
                          <a:miter lim="800000"/>
                          <a:headEnd/>
                          <a:tailEnd/>
                        </a:ln>
                      </wps:spPr>
                      <wps:txbx>
                        <w:txbxContent>
                          <w:p w14:paraId="2A22711A" w14:textId="77777777" w:rsidR="005404A0" w:rsidRDefault="005404A0" w:rsidP="00811AE9">
                            <w:r>
                              <w:sym w:font="Wingdings" w:char="F0E0"/>
                            </w:r>
                          </w:p>
                        </w:txbxContent>
                      </wps:txbx>
                      <wps:bodyPr rot="0" vert="horz" wrap="square" lIns="91440" tIns="45720" rIns="91440" bIns="45720" anchor="t" anchorCtr="0">
                        <a:noAutofit/>
                      </wps:bodyPr>
                    </wps:wsp>
                  </a:graphicData>
                </a:graphic>
              </wp:anchor>
            </w:drawing>
          </mc:Choice>
          <mc:Fallback>
            <w:pict>
              <v:shape w14:anchorId="625BB456" id="_x0000_s1487" type="#_x0000_t202" style="position:absolute;margin-left:73.85pt;margin-top:279.4pt;width:26.45pt;height:18.3pt;rotation:90;z-index:25154508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" stroked="f">
                <v:textbox>
                  <w:txbxContent>
                    <w:p w14:paraId="2A22711A" w14:textId="77777777" w:rsidR="005404A0" w:rsidRDefault="005404A0" w:rsidP="00811AE9">
                      <w:r>
                        <w:sym w:font="Wingdings" w:char="F0E0"/>
                      </w:r>
                    </w:p>
                  </w:txbxContent>
                </v:textbox>
              </v:shape>
            </w:pict>
          </mc:Fallback>
        </mc:AlternateContent>
      </w:r>
      <w:r w:rsidR="00811AE9">
        <w:rPr>
          <w:noProof/>
          <w:lang w:val="en-IE" w:eastAsia="en-IE"/>
        </w:rPr>
        <mc:AlternateContent>
          <mc:Choice Requires="wps">
            <w:drawing>
              <wp:anchor distT="0" distB="0" distL="114300" distR="114300" simplePos="0" relativeHeight="251546111" behindDoc="0" locked="0" layoutInCell="1" allowOverlap="1" wp14:anchorId="566763F5" wp14:editId="3661C886">
                <wp:simplePos x="0" y="0"/>
                <wp:positionH relativeFrom="column">
                  <wp:posOffset>57150</wp:posOffset>
                </wp:positionH>
                <wp:positionV relativeFrom="paragraph">
                  <wp:posOffset>3518535</wp:posOffset>
                </wp:positionV>
                <wp:extent cx="1000125" cy="267335"/>
                <wp:effectExtent l="0" t="0" r="28575" b="18415"/>
                <wp:wrapNone/>
                <wp:docPr id="6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267335"/>
                        </a:xfrm>
                        <a:prstGeom prst="rect">
                          <a:avLst/>
                        </a:prstGeom>
                        <a:solidFill>
                          <a:srgbClr val="FFFFFF"/>
                        </a:solidFill>
                        <a:ln w="9525">
                          <a:solidFill>
                            <a:schemeClr val="bg1"/>
                          </a:solidFill>
                          <a:miter lim="800000"/>
                          <a:headEnd/>
                          <a:tailEnd/>
                        </a:ln>
                      </wps:spPr>
                      <wps:txbx>
                        <w:txbxContent>
                          <w:p w14:paraId="5115F7C8" w14:textId="77777777" w:rsidR="005404A0" w:rsidRDefault="005404A0" w:rsidP="00811AE9">
                            <w:r>
                              <w:t>Is assigned to</w:t>
                            </w:r>
                          </w:p>
                        </w:txbxContent>
                      </wps:txbx>
                      <wps:bodyPr rot="0" vert="horz" wrap="square" lIns="91440" tIns="45720" rIns="91440" bIns="45720" anchor="t" anchorCtr="0">
                        <a:noAutofit/>
                      </wps:bodyPr>
                    </wps:wsp>
                  </a:graphicData>
                </a:graphic>
              </wp:anchor>
            </w:drawing>
          </mc:Choice>
          <mc:Fallback>
            <w:pict>
              <v:shape w14:anchorId="566763F5" id="_x0000_s1488" type="#_x0000_t202" style="position:absolute;margin-left:4.5pt;margin-top:277.05pt;width:78.75pt;height:21.05pt;z-index:25154611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" strokecolor="white [3212]">
                <v:textbox>
                  <w:txbxContent>
                    <w:p w14:paraId="5115F7C8" w14:textId="77777777" w:rsidR="005404A0" w:rsidRDefault="005404A0" w:rsidP="00811AE9">
                      <w:r>
                        <w:t>Is assigned to</w:t>
                      </w:r>
                    </w:p>
                  </w:txbxContent>
                </v:textbox>
              </v:shape>
            </w:pict>
          </mc:Fallback>
        </mc:AlternateContent>
      </w:r>
      <w:r w:rsidR="00811AE9">
        <w:rPr>
          <w:noProof/>
          <w:lang w:val="en-IE" w:eastAsia="en-IE"/>
        </w:rPr>
        <mc:AlternateContent>
          <mc:Choice Requires="wps">
            <w:drawing>
              <wp:anchor distT="0" distB="0" distL="114300" distR="114300" simplePos="0" relativeHeight="251771392" behindDoc="0" locked="0" layoutInCell="1" allowOverlap="1" wp14:anchorId="2AE85FD1" wp14:editId="60569C10">
                <wp:simplePos x="0" y="0"/>
                <wp:positionH relativeFrom="column">
                  <wp:posOffset>990600</wp:posOffset>
                </wp:positionH>
                <wp:positionV relativeFrom="paragraph">
                  <wp:posOffset>3080384</wp:posOffset>
                </wp:positionV>
                <wp:extent cx="0" cy="1171575"/>
                <wp:effectExtent l="0" t="0" r="19050" b="28575"/>
                <wp:wrapNone/>
                <wp:docPr id="694" name="Straight Connector 694"/>
                <wp:cNvGraphicFramePr/>
                <a:graphic xmlns:a="http://schemas.openxmlformats.org/drawingml/2006/main">
                  <a:graphicData uri="http://schemas.microsoft.com/office/word/2010/wordprocessingShape">
                    <wps:wsp>
                      <wps:cNvCnPr/>
                      <wps:spPr>
                        <a:xfrm>
                          <a:off x="0" y="0"/>
                          <a:ext cx="0" cy="1171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2BA8B3" id="Straight Connector 694" o:spid="_x0000_s1026" style="position:absolute;z-index:251771392;visibility:visible;mso-wrap-style:square;mso-wrap-distance-left:9pt;mso-wrap-distance-top:0;mso-wrap-distance-right:9pt;mso-wrap-distance-bottom:0;mso-position-horizontal:absolute;mso-position-horizontal-relative:text;mso-position-vertical:absolute;mso-position-vertical-relative:text" from="78pt,242.55pt" to="78pt,3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" strokecolor="black [3200]" strokeweight=".5pt">
                <v:stroke joinstyle="miter"/>
              </v:line>
            </w:pict>
          </mc:Fallback>
        </mc:AlternateContent>
      </w:r>
      <w:r w:rsidR="00647820" w:rsidRPr="00AD7E34">
        <w:rPr>
          <w:noProof/>
          <w:lang w:val="en-IE" w:eastAsia="en-IE"/>
        </w:rPr>
        <mc:AlternateContent>
          <mc:Choice Requires="wpg">
            <w:drawing>
              <wp:anchor distT="0" distB="0" distL="114300" distR="114300" simplePos="0" relativeHeight="251765248" behindDoc="0" locked="0" layoutInCell="1" allowOverlap="1" wp14:anchorId="01E29076" wp14:editId="2A291C4E">
                <wp:simplePos x="0" y="0"/>
                <wp:positionH relativeFrom="column">
                  <wp:posOffset>523875</wp:posOffset>
                </wp:positionH>
                <wp:positionV relativeFrom="paragraph">
                  <wp:posOffset>4251960</wp:posOffset>
                </wp:positionV>
                <wp:extent cx="1104900" cy="1781175"/>
                <wp:effectExtent l="0" t="0" r="19050" b="28575"/>
                <wp:wrapNone/>
                <wp:docPr id="685" name="Group 685"/>
                <wp:cNvGraphicFramePr/>
                <a:graphic xmlns:a="http://schemas.openxmlformats.org/drawingml/2006/main">
                  <a:graphicData uri="http://schemas.microsoft.com/office/word/2010/wordprocessingGroup">
                    <wpg:wgp>
                      <wpg:cNvGrpSpPr/>
                      <wpg:grpSpPr>
                        <a:xfrm>
                          <a:off x="0" y="0"/>
                          <a:ext cx="1104900" cy="1781175"/>
                          <a:chOff x="0" y="-1"/>
                          <a:chExt cx="1104900" cy="2371725"/>
                        </a:xfrm>
                      </wpg:grpSpPr>
                      <wps:wsp>
                        <wps:cNvPr id="686" name="Text Box 2"/>
                        <wps:cNvSpPr txBox="1">
                          <a:spLocks noChangeArrowheads="1"/>
                        </wps:cNvSpPr>
                        <wps:spPr bwMode="auto">
                          <a:xfrm>
                            <a:off x="0" y="-1"/>
                            <a:ext cx="1104900" cy="2371725"/>
                          </a:xfrm>
                          <a:prstGeom prst="rect">
                            <a:avLst/>
                          </a:prstGeom>
                          <a:solidFill>
                            <a:srgbClr val="FFFFFF"/>
                          </a:solidFill>
                          <a:ln w="9525">
                            <a:solidFill>
                              <a:srgbClr val="000000"/>
                            </a:solidFill>
                            <a:miter lim="800000"/>
                            <a:headEnd/>
                            <a:tailEnd/>
                          </a:ln>
                        </wps:spPr>
                        <wps:txbx>
                          <w:txbxContent>
                            <w:p w14:paraId="4470DE51" w14:textId="12C63971" w:rsidR="005404A0" w:rsidRDefault="005404A0" w:rsidP="00AD7E34">
                              <w:pPr>
                                <w:jc w:val="center"/>
                              </w:pPr>
                              <w:r>
                                <w:t>Appointment</w:t>
                              </w:r>
                            </w:p>
                            <w:p w14:paraId="390D9C72" w14:textId="34EB6E25" w:rsidR="005404A0" w:rsidRDefault="005404A0" w:rsidP="00AD7E34">
                              <w:r>
                                <w:t>AppID</w:t>
                              </w:r>
                              <w:r>
                                <w:tab/>
                                <w:t xml:space="preserve">       {PK}</w:t>
                              </w:r>
                            </w:p>
                            <w:p w14:paraId="5A37A524" w14:textId="1C3CB8CB" w:rsidR="005404A0" w:rsidRDefault="005404A0" w:rsidP="00AD7E34">
                              <w:r>
                                <w:t>PatID</w:t>
                              </w:r>
                            </w:p>
                            <w:p w14:paraId="23C74D37" w14:textId="3289334A" w:rsidR="005404A0" w:rsidRDefault="005404A0" w:rsidP="00AD7E34">
                              <w:r>
                                <w:t>DocID</w:t>
                              </w:r>
                            </w:p>
                            <w:p w14:paraId="2FEA097A" w14:textId="71CD91D1" w:rsidR="005404A0" w:rsidRDefault="005404A0" w:rsidP="00AD7E34">
                              <w:r>
                                <w:t>Time</w:t>
                              </w:r>
                            </w:p>
                            <w:p w14:paraId="14C2EBD5" w14:textId="66E76251" w:rsidR="005404A0" w:rsidRDefault="005404A0" w:rsidP="00AD7E34">
                              <w:r>
                                <w:t>Date</w:t>
                              </w:r>
                            </w:p>
                            <w:p w14:paraId="14DE15FC" w14:textId="77777777" w:rsidR="005404A0" w:rsidRDefault="005404A0" w:rsidP="00AD7E34"/>
                            <w:p w14:paraId="26FE2297" w14:textId="77777777" w:rsidR="005404A0" w:rsidRDefault="005404A0" w:rsidP="00AD7E34"/>
                          </w:txbxContent>
                        </wps:txbx>
                        <wps:bodyPr rot="0" vert="horz" wrap="square" lIns="91440" tIns="45720" rIns="91440" bIns="45720" anchor="t" anchorCtr="0">
                          <a:noAutofit/>
                        </wps:bodyPr>
                      </wps:wsp>
                      <wps:wsp>
                        <wps:cNvPr id="687" name="Straight Connector 687"/>
                        <wps:cNvCnPr/>
                        <wps:spPr>
                          <a:xfrm>
                            <a:off x="0" y="293298"/>
                            <a:ext cx="1104900" cy="8624"/>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1E29076" id="Group 685" o:spid="_x0000_s1489" style="position:absolute;margin-left:41.25pt;margin-top:334.8pt;width:87pt;height:140.25pt;z-index:251765248;mso-width-relative:margin;mso-height-relative:margin" coordorigin="" coordsize="11049,23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">
                <v:shape id="_x0000_s1490" type="#_x0000_t202" style="position:absolute;width:11049;height:237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zP9sUA&#10;AADcAAAADwAAAGRycy9kb3ducmV2LnhtbESPQWvCQBSE74X+h+UVvBTd1EqM0VVKoUVvrRW9PrLP&#10;JJh9m+5uY/z3riD0OMzMN8xi1ZtGdOR8bVnByygBQVxYXXOpYPfzMcxA+ICssbFMCi7kYbV8fFhg&#10;ru2Zv6nbhlJECPscFVQhtLmUvqjIoB/Zljh6R+sMhihdKbXDc4SbRo6TJJUGa44LFbb0XlFx2v4Z&#10;Bdlk3R385vVrX6THZhaep93nr1Nq8NS/zUEE6sN/+N5eawVplsLtTDwCc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DM/2xQAAANwAAAAPAAAAAAAAAAAAAAAAAJgCAABkcnMv&#10;ZG93bnJldi54bWxQSwUGAAAAAAQABAD1AAAAigMAAAAA&#10;">
                  <v:textbox>
                    <w:txbxContent>
                      <w:p w14:paraId="4470DE51" w14:textId="12C63971" w:rsidR="005404A0" w:rsidRDefault="005404A0" w:rsidP="00AD7E34">
                        <w:pPr>
                          <w:jc w:val="center"/>
                        </w:pPr>
                        <w:r>
                          <w:t>Appointment</w:t>
                        </w:r>
                      </w:p>
                      <w:p w14:paraId="390D9C72" w14:textId="34EB6E25" w:rsidR="005404A0" w:rsidRDefault="005404A0" w:rsidP="00AD7E34">
                        <w:r>
                          <w:t>AppID</w:t>
                        </w:r>
                        <w:r>
                          <w:tab/>
                          <w:t xml:space="preserve">       {PK}</w:t>
                        </w:r>
                      </w:p>
                      <w:p w14:paraId="5A37A524" w14:textId="1C3CB8CB" w:rsidR="005404A0" w:rsidRDefault="005404A0" w:rsidP="00AD7E34">
                        <w:r>
                          <w:t>PatID</w:t>
                        </w:r>
                      </w:p>
                      <w:p w14:paraId="23C74D37" w14:textId="3289334A" w:rsidR="005404A0" w:rsidRDefault="005404A0" w:rsidP="00AD7E34">
                        <w:r>
                          <w:t>DocID</w:t>
                        </w:r>
                      </w:p>
                      <w:p w14:paraId="2FEA097A" w14:textId="71CD91D1" w:rsidR="005404A0" w:rsidRDefault="005404A0" w:rsidP="00AD7E34">
                        <w:r>
                          <w:t>Time</w:t>
                        </w:r>
                      </w:p>
                      <w:p w14:paraId="14C2EBD5" w14:textId="66E76251" w:rsidR="005404A0" w:rsidRDefault="005404A0" w:rsidP="00AD7E34">
                        <w:r>
                          <w:t>Date</w:t>
                        </w:r>
                      </w:p>
                      <w:p w14:paraId="14DE15FC" w14:textId="77777777" w:rsidR="005404A0" w:rsidRDefault="005404A0" w:rsidP="00AD7E34"/>
                      <w:p w14:paraId="26FE2297" w14:textId="77777777" w:rsidR="005404A0" w:rsidRDefault="005404A0" w:rsidP="00AD7E34"/>
                    </w:txbxContent>
                  </v:textbox>
                </v:shape>
                <v:line id="Straight Connector 687" o:spid="_x0000_s1491" style="position:absolute;visibility:visible;mso-wrap-style:square" from="0,2932" to="11049,30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duo8YAAADcAAAADwAAAGRycy9kb3ducmV2LnhtbESPQWvCQBSE74L/YXmCF6kbLdiYukoR&#10;CwWLtnHx/Mi+JqHZtyG71fjvu4WCx2FmvmFWm9424kKdrx0rmE0TEMSFMzWXCvTp9SEF4QOywcYx&#10;KbiRh816OFhhZtyVP+mSh1JECPsMFVQhtJmUvqjIop+6ljh6X66zGKLsSmk6vEa4beQ8SRbSYs1x&#10;ocKWthUV3/mPVbDXy/Pk8ZhqbU/5AT90vTu+b5Uaj/qXZxCB+nAP/7ffjIJF+gR/Z+IRkO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XbqPGAAAA3AAAAA8AAAAAAAAA&#10;AAAAAAAAoQIAAGRycy9kb3ducmV2LnhtbFBLBQYAAAAABAAEAPkAAACUAwAAAAA=&#10;" strokecolor="black [3200]" strokeweight=".5pt">
                  <v:stroke joinstyle="miter"/>
                </v:line>
              </v:group>
            </w:pict>
          </mc:Fallback>
        </mc:AlternateContent>
      </w:r>
      <w:r w:rsidR="0070582C">
        <w:br w:type="page"/>
      </w:r>
    </w:p>
    <w:p w14:paraId="2876F6BE" w14:textId="77777777" w:rsidR="0070582C" w:rsidRPr="00552432" w:rsidRDefault="0070582C" w:rsidP="0070582C">
      <w:pPr>
        <w:pStyle w:val="Heading1"/>
        <w:numPr>
          <w:ilvl w:val="0"/>
          <w:numId w:val="1"/>
        </w:numPr>
        <w:ind w:left="-142" w:hanging="425"/>
        <w:rPr>
          <w:b/>
          <w:color w:val="000000" w:themeColor="text1"/>
          <w:sz w:val="28"/>
        </w:rPr>
      </w:pPr>
      <w:bookmarkStart w:id="65" w:name="_Toc406751937"/>
      <w:r w:rsidRPr="00552432">
        <w:rPr>
          <w:b/>
          <w:color w:val="000000" w:themeColor="text1"/>
          <w:sz w:val="28"/>
        </w:rPr>
        <w:lastRenderedPageBreak/>
        <w:t>Database Schema</w:t>
      </w:r>
      <w:bookmarkEnd w:id="65"/>
    </w:p>
    <w:p w14:paraId="76E4B1AF" w14:textId="77777777" w:rsidR="0070582C" w:rsidRDefault="0070582C" w:rsidP="0070582C"/>
    <w:p w14:paraId="0C950EC3" w14:textId="00FC20DE" w:rsidR="007F57FE" w:rsidRPr="00F7516B" w:rsidRDefault="00C403C1" w:rsidP="00C403C1">
      <w:pPr>
        <w:pStyle w:val="Heading2"/>
        <w:numPr>
          <w:ilvl w:val="1"/>
          <w:numId w:val="16"/>
        </w:numPr>
        <w:ind w:left="-142"/>
        <w:rPr>
          <w:b/>
          <w:color w:val="auto"/>
        </w:rPr>
      </w:pPr>
      <w:r>
        <w:rPr>
          <w:b/>
          <w:color w:val="auto"/>
        </w:rPr>
        <w:t xml:space="preserve">       </w:t>
      </w:r>
      <w:bookmarkStart w:id="66" w:name="_Toc406751938"/>
      <w:r w:rsidR="007F57FE" w:rsidRPr="00F7516B">
        <w:rPr>
          <w:b/>
          <w:color w:val="auto"/>
        </w:rPr>
        <w:t>Schema</w:t>
      </w:r>
      <w:r>
        <w:rPr>
          <w:b/>
          <w:color w:val="auto"/>
        </w:rPr>
        <w:t xml:space="preserve">: </w:t>
      </w:r>
      <w:r w:rsidR="007F57FE" w:rsidRPr="00F7516B">
        <w:rPr>
          <w:b/>
          <w:color w:val="auto"/>
        </w:rPr>
        <w:t>Doctor Appointment System</w:t>
      </w:r>
      <w:bookmarkEnd w:id="66"/>
    </w:p>
    <w:p w14:paraId="4D63F43B" w14:textId="77777777" w:rsidR="007F57FE" w:rsidRDefault="007F57FE" w:rsidP="007F57FE"/>
    <w:p w14:paraId="0E9D476A" w14:textId="60F1762E" w:rsidR="007F57FE" w:rsidRDefault="007F57FE" w:rsidP="007F57FE">
      <w:pPr>
        <w:spacing w:after="0"/>
        <w:rPr>
          <w:b/>
        </w:rPr>
      </w:pPr>
      <w:r>
        <w:rPr>
          <w:b/>
        </w:rPr>
        <w:t>Relation:</w:t>
      </w:r>
      <w:r>
        <w:rPr>
          <w:b/>
        </w:rPr>
        <w:tab/>
        <w:t>Patients</w:t>
      </w:r>
    </w:p>
    <w:p w14:paraId="42C96807" w14:textId="1ADAB7EF" w:rsidR="007F57FE" w:rsidRDefault="007F57FE" w:rsidP="007F57FE">
      <w:pPr>
        <w:spacing w:after="0" w:line="240" w:lineRule="auto"/>
      </w:pPr>
      <w:r>
        <w:t>Attributes:</w:t>
      </w:r>
      <w:r>
        <w:tab/>
        <w:t>PatID numeric(</w:t>
      </w:r>
      <w:r w:rsidR="0015724D">
        <w:t>8</w:t>
      </w:r>
      <w:r>
        <w:t>)</w:t>
      </w:r>
    </w:p>
    <w:p w14:paraId="43A8A910" w14:textId="4602F4C8" w:rsidR="007F57FE" w:rsidRDefault="007F57FE" w:rsidP="007F57FE">
      <w:pPr>
        <w:spacing w:after="0" w:line="240" w:lineRule="auto"/>
      </w:pPr>
      <w:r>
        <w:tab/>
      </w:r>
      <w:r>
        <w:tab/>
        <w:t>Forename varchar(20) NOT NULL</w:t>
      </w:r>
    </w:p>
    <w:p w14:paraId="386AA075" w14:textId="6B6410CF" w:rsidR="007F57FE" w:rsidRDefault="007F57FE" w:rsidP="007F57FE">
      <w:pPr>
        <w:spacing w:after="0" w:line="240" w:lineRule="auto"/>
      </w:pPr>
      <w:r>
        <w:tab/>
      </w:r>
      <w:r>
        <w:tab/>
        <w:t>Surname varchar(20) NOT NULL</w:t>
      </w:r>
    </w:p>
    <w:p w14:paraId="259A13D2" w14:textId="686FCE18" w:rsidR="0015724D" w:rsidRDefault="0015724D" w:rsidP="007F57FE">
      <w:pPr>
        <w:spacing w:after="0" w:line="240" w:lineRule="auto"/>
      </w:pPr>
      <w:r>
        <w:tab/>
      </w:r>
      <w:r>
        <w:tab/>
        <w:t>DoB Date NOT NULL</w:t>
      </w:r>
    </w:p>
    <w:p w14:paraId="06E5FCF4" w14:textId="77777777" w:rsidR="007F57FE" w:rsidRDefault="007F57FE" w:rsidP="007F57FE">
      <w:pPr>
        <w:spacing w:after="0" w:line="240" w:lineRule="auto"/>
        <w:ind w:left="720" w:firstLine="720"/>
      </w:pPr>
      <w:r>
        <w:t>Street varchar(25) NOT NULL</w:t>
      </w:r>
    </w:p>
    <w:p w14:paraId="4025E2A0" w14:textId="77777777" w:rsidR="007F57FE" w:rsidRDefault="007F57FE" w:rsidP="007F57FE">
      <w:pPr>
        <w:spacing w:after="0" w:line="240" w:lineRule="auto"/>
      </w:pPr>
      <w:r>
        <w:tab/>
      </w:r>
      <w:r>
        <w:tab/>
        <w:t>Town varchar(20) NOT NULL</w:t>
      </w:r>
    </w:p>
    <w:p w14:paraId="000CD221" w14:textId="0371F102" w:rsidR="007F57FE" w:rsidRDefault="007F57FE" w:rsidP="007F57FE">
      <w:pPr>
        <w:spacing w:after="0" w:line="240" w:lineRule="auto"/>
      </w:pPr>
      <w:r>
        <w:tab/>
      </w:r>
      <w:r>
        <w:tab/>
        <w:t>County varchar(20) NOT NULL</w:t>
      </w:r>
    </w:p>
    <w:p w14:paraId="6D9A7394" w14:textId="5D2C3173" w:rsidR="007F57FE" w:rsidRDefault="007F57FE" w:rsidP="007F57FE">
      <w:pPr>
        <w:spacing w:after="0" w:line="240" w:lineRule="auto"/>
      </w:pPr>
      <w:r>
        <w:tab/>
      </w:r>
      <w:r>
        <w:tab/>
        <w:t>Alergies varchar(50) NOT NULL</w:t>
      </w:r>
    </w:p>
    <w:p w14:paraId="516ACEBD" w14:textId="7D3F8BEF" w:rsidR="007F57FE" w:rsidRDefault="007F57FE" w:rsidP="007F57FE">
      <w:pPr>
        <w:spacing w:after="0" w:line="240" w:lineRule="auto"/>
      </w:pPr>
      <w:r>
        <w:tab/>
      </w:r>
      <w:r>
        <w:tab/>
        <w:t>Phone numeric(10) NOT NULL</w:t>
      </w:r>
    </w:p>
    <w:p w14:paraId="098A141C" w14:textId="224CF751" w:rsidR="007F57FE" w:rsidRDefault="007F57FE" w:rsidP="007F57FE">
      <w:pPr>
        <w:spacing w:after="0" w:line="240" w:lineRule="auto"/>
      </w:pPr>
      <w:r>
        <w:t>Primary Key:</w:t>
      </w:r>
      <w:r>
        <w:tab/>
        <w:t>PatID</w:t>
      </w:r>
    </w:p>
    <w:p w14:paraId="6E60E7BF" w14:textId="77777777" w:rsidR="007F57FE" w:rsidRDefault="007F57FE" w:rsidP="007F57FE">
      <w:pPr>
        <w:spacing w:after="0" w:line="240" w:lineRule="auto"/>
      </w:pPr>
    </w:p>
    <w:p w14:paraId="16A78CEA" w14:textId="77777777" w:rsidR="007F57FE" w:rsidRDefault="007F57FE" w:rsidP="007F57FE">
      <w:pPr>
        <w:spacing w:after="0" w:line="240" w:lineRule="auto"/>
      </w:pPr>
    </w:p>
    <w:p w14:paraId="34D5B0AB" w14:textId="23B3AB4B" w:rsidR="007F57FE" w:rsidRDefault="007F57FE" w:rsidP="007F57FE">
      <w:pPr>
        <w:spacing w:after="0"/>
        <w:rPr>
          <w:b/>
        </w:rPr>
      </w:pPr>
      <w:r>
        <w:rPr>
          <w:b/>
        </w:rPr>
        <w:t>Relation:</w:t>
      </w:r>
      <w:r>
        <w:rPr>
          <w:b/>
        </w:rPr>
        <w:tab/>
        <w:t>Doctors</w:t>
      </w:r>
    </w:p>
    <w:p w14:paraId="04E76ACA" w14:textId="30F87C10" w:rsidR="007F57FE" w:rsidRDefault="007F57FE" w:rsidP="007F57FE">
      <w:pPr>
        <w:spacing w:after="0" w:line="240" w:lineRule="auto"/>
      </w:pPr>
      <w:r>
        <w:t>Attributes:</w:t>
      </w:r>
      <w:r>
        <w:tab/>
      </w:r>
      <w:r w:rsidR="0015724D">
        <w:t>Doc</w:t>
      </w:r>
      <w:r>
        <w:t>ID numeric(</w:t>
      </w:r>
      <w:r w:rsidR="0015724D">
        <w:t>8</w:t>
      </w:r>
      <w:r>
        <w:t>)</w:t>
      </w:r>
    </w:p>
    <w:p w14:paraId="3CF8729E" w14:textId="77777777" w:rsidR="007F57FE" w:rsidRDefault="007F57FE" w:rsidP="007F57FE">
      <w:pPr>
        <w:spacing w:after="0" w:line="240" w:lineRule="auto"/>
      </w:pPr>
      <w:r>
        <w:tab/>
      </w:r>
      <w:r>
        <w:tab/>
        <w:t>Surname varchar(20) NOT NULL</w:t>
      </w:r>
    </w:p>
    <w:p w14:paraId="2251E9D2" w14:textId="77777777" w:rsidR="007F57FE" w:rsidRDefault="007F57FE" w:rsidP="007F57FE">
      <w:pPr>
        <w:spacing w:after="0" w:line="240" w:lineRule="auto"/>
      </w:pPr>
      <w:r>
        <w:tab/>
      </w:r>
      <w:r>
        <w:tab/>
        <w:t>Forename varchar(20) NOT NULL</w:t>
      </w:r>
    </w:p>
    <w:p w14:paraId="53CF018C" w14:textId="1C14C631" w:rsidR="0015724D" w:rsidRDefault="0015724D" w:rsidP="007F57FE">
      <w:pPr>
        <w:spacing w:after="0" w:line="240" w:lineRule="auto"/>
      </w:pPr>
      <w:r>
        <w:tab/>
      </w:r>
      <w:r>
        <w:tab/>
        <w:t>DoB Date NOT NULL</w:t>
      </w:r>
    </w:p>
    <w:p w14:paraId="3B83EFA3" w14:textId="77777777" w:rsidR="007F57FE" w:rsidRDefault="007F57FE" w:rsidP="007F57FE">
      <w:pPr>
        <w:spacing w:after="0" w:line="240" w:lineRule="auto"/>
      </w:pPr>
      <w:r>
        <w:tab/>
      </w:r>
      <w:r>
        <w:tab/>
        <w:t>Street varchar(25) NOT NULL</w:t>
      </w:r>
    </w:p>
    <w:p w14:paraId="4F8D0B98" w14:textId="77777777" w:rsidR="007F57FE" w:rsidRDefault="007F57FE" w:rsidP="007F57FE">
      <w:pPr>
        <w:spacing w:after="0" w:line="240" w:lineRule="auto"/>
      </w:pPr>
      <w:r>
        <w:tab/>
      </w:r>
      <w:r>
        <w:tab/>
        <w:t>Town varchar(20) NOT NULL</w:t>
      </w:r>
    </w:p>
    <w:p w14:paraId="710295B7" w14:textId="77777777" w:rsidR="007F57FE" w:rsidRDefault="007F57FE" w:rsidP="007F57FE">
      <w:pPr>
        <w:spacing w:after="0" w:line="240" w:lineRule="auto"/>
      </w:pPr>
      <w:r>
        <w:tab/>
      </w:r>
      <w:r>
        <w:tab/>
        <w:t>County varchar(20) NOT NULL</w:t>
      </w:r>
    </w:p>
    <w:p w14:paraId="6403F4A1" w14:textId="620A256A" w:rsidR="0015724D" w:rsidRDefault="0015724D" w:rsidP="007F57FE">
      <w:pPr>
        <w:spacing w:after="0" w:line="240" w:lineRule="auto"/>
      </w:pPr>
      <w:r>
        <w:tab/>
      </w:r>
      <w:r>
        <w:tab/>
        <w:t>Salary Decimal(5, 2) NOT NULL</w:t>
      </w:r>
    </w:p>
    <w:p w14:paraId="0B3682F9" w14:textId="62C4DFE2" w:rsidR="007F57FE" w:rsidRDefault="0015724D" w:rsidP="007F57FE">
      <w:pPr>
        <w:spacing w:after="0" w:line="240" w:lineRule="auto"/>
      </w:pPr>
      <w:r>
        <w:tab/>
      </w:r>
      <w:r>
        <w:tab/>
        <w:t>Phone numeric(10) NOT NULL</w:t>
      </w:r>
    </w:p>
    <w:p w14:paraId="454B36BD" w14:textId="7E148100" w:rsidR="007F57FE" w:rsidRDefault="007F57FE" w:rsidP="007F57FE">
      <w:pPr>
        <w:spacing w:after="0" w:line="240" w:lineRule="auto"/>
      </w:pPr>
      <w:r>
        <w:t>Primary Key:</w:t>
      </w:r>
      <w:r>
        <w:tab/>
      </w:r>
      <w:r w:rsidR="0015724D">
        <w:t>Doc</w:t>
      </w:r>
      <w:r>
        <w:t>ID</w:t>
      </w:r>
    </w:p>
    <w:p w14:paraId="717FD7E9" w14:textId="77777777" w:rsidR="007F57FE" w:rsidRDefault="007F57FE" w:rsidP="007F57FE">
      <w:pPr>
        <w:spacing w:after="0" w:line="240" w:lineRule="auto"/>
      </w:pPr>
    </w:p>
    <w:p w14:paraId="508AEB06" w14:textId="77777777" w:rsidR="007F57FE" w:rsidRDefault="007F57FE" w:rsidP="007F57FE">
      <w:pPr>
        <w:spacing w:after="0" w:line="240" w:lineRule="auto"/>
      </w:pPr>
    </w:p>
    <w:p w14:paraId="7C6715E0" w14:textId="71F31A9C" w:rsidR="007F57FE" w:rsidRDefault="007F57FE" w:rsidP="007F57FE">
      <w:pPr>
        <w:spacing w:after="0"/>
        <w:rPr>
          <w:b/>
        </w:rPr>
      </w:pPr>
      <w:r>
        <w:rPr>
          <w:b/>
        </w:rPr>
        <w:t>Relation:</w:t>
      </w:r>
      <w:r>
        <w:rPr>
          <w:b/>
        </w:rPr>
        <w:tab/>
        <w:t>Appointments</w:t>
      </w:r>
    </w:p>
    <w:p w14:paraId="19BF2445" w14:textId="34946DBA" w:rsidR="007F57FE" w:rsidRDefault="007F57FE" w:rsidP="007F57FE">
      <w:pPr>
        <w:spacing w:after="0" w:line="240" w:lineRule="auto"/>
      </w:pPr>
      <w:r>
        <w:t>Attributes:</w:t>
      </w:r>
      <w:r>
        <w:tab/>
      </w:r>
      <w:r w:rsidR="0015724D">
        <w:t>AppI</w:t>
      </w:r>
      <w:r>
        <w:t>D numeric(</w:t>
      </w:r>
      <w:r w:rsidR="0015724D">
        <w:t>10</w:t>
      </w:r>
      <w:r>
        <w:t>)</w:t>
      </w:r>
    </w:p>
    <w:p w14:paraId="54DF2223" w14:textId="2055A369" w:rsidR="007F57FE" w:rsidRDefault="007F57FE" w:rsidP="007F57FE">
      <w:pPr>
        <w:spacing w:after="0" w:line="240" w:lineRule="auto"/>
      </w:pPr>
      <w:r>
        <w:tab/>
      </w:r>
      <w:r>
        <w:tab/>
      </w:r>
      <w:r w:rsidR="0015724D">
        <w:t>App</w:t>
      </w:r>
      <w:r>
        <w:t>Date Date NOT NULL</w:t>
      </w:r>
    </w:p>
    <w:p w14:paraId="0CCE8CE5" w14:textId="20A6BF26" w:rsidR="007F57FE" w:rsidRDefault="007F57FE" w:rsidP="0015724D">
      <w:pPr>
        <w:spacing w:after="0" w:line="240" w:lineRule="auto"/>
      </w:pPr>
      <w:r>
        <w:tab/>
      </w:r>
      <w:r>
        <w:tab/>
      </w:r>
      <w:r w:rsidR="0015724D">
        <w:t>AppTime Timestamp NOT NULL</w:t>
      </w:r>
    </w:p>
    <w:p w14:paraId="69F96BBA" w14:textId="666A28B6" w:rsidR="0015724D" w:rsidRDefault="0015724D" w:rsidP="0015724D">
      <w:pPr>
        <w:spacing w:after="0" w:line="240" w:lineRule="auto"/>
      </w:pPr>
      <w:r>
        <w:tab/>
      </w:r>
      <w:r>
        <w:tab/>
        <w:t>PatID numeric(8) NOT NULL</w:t>
      </w:r>
    </w:p>
    <w:p w14:paraId="7527234E" w14:textId="50E03B8D" w:rsidR="0015724D" w:rsidRDefault="0015724D" w:rsidP="0015724D">
      <w:pPr>
        <w:spacing w:after="0" w:line="240" w:lineRule="auto"/>
      </w:pPr>
      <w:r>
        <w:tab/>
      </w:r>
      <w:r>
        <w:tab/>
        <w:t>DocID numeric(8) NOT NULL</w:t>
      </w:r>
    </w:p>
    <w:p w14:paraId="6AFFDB32" w14:textId="04CFA48F" w:rsidR="007F57FE" w:rsidRDefault="007F57FE" w:rsidP="007F57FE">
      <w:pPr>
        <w:spacing w:after="0" w:line="240" w:lineRule="auto"/>
      </w:pPr>
      <w:r>
        <w:t>Primary Key:</w:t>
      </w:r>
      <w:r>
        <w:tab/>
      </w:r>
      <w:r w:rsidR="0015724D">
        <w:t>App</w:t>
      </w:r>
      <w:r>
        <w:t>ID</w:t>
      </w:r>
    </w:p>
    <w:p w14:paraId="7488FB3B" w14:textId="10BA7D7F" w:rsidR="007F57FE" w:rsidRDefault="007F57FE" w:rsidP="007F57FE">
      <w:pPr>
        <w:spacing w:after="0" w:line="240" w:lineRule="auto"/>
      </w:pPr>
      <w:r>
        <w:t xml:space="preserve">Foreign Key: </w:t>
      </w:r>
      <w:r>
        <w:tab/>
      </w:r>
      <w:r w:rsidR="0015724D">
        <w:t>PatID</w:t>
      </w:r>
      <w:r>
        <w:t xml:space="preserve"> REFERENCES </w:t>
      </w:r>
      <w:r w:rsidR="0015724D">
        <w:t>Patients</w:t>
      </w:r>
    </w:p>
    <w:p w14:paraId="04A87891" w14:textId="604BC2EA" w:rsidR="0015724D" w:rsidRDefault="0015724D" w:rsidP="0015724D">
      <w:pPr>
        <w:spacing w:after="0" w:line="240" w:lineRule="auto"/>
      </w:pPr>
      <w:r>
        <w:t xml:space="preserve">Foreign Key: </w:t>
      </w:r>
      <w:r>
        <w:tab/>
        <w:t>DocID REFERENCES Doctors</w:t>
      </w:r>
    </w:p>
    <w:p w14:paraId="67E9D5C3" w14:textId="77777777" w:rsidR="0015724D" w:rsidRDefault="0015724D" w:rsidP="007F57FE">
      <w:pPr>
        <w:spacing w:after="0" w:line="240" w:lineRule="auto"/>
      </w:pPr>
    </w:p>
    <w:p w14:paraId="461B0031" w14:textId="77777777" w:rsidR="007F57FE" w:rsidRDefault="007F57FE" w:rsidP="007F57FE">
      <w:pPr>
        <w:spacing w:after="0" w:line="240" w:lineRule="auto"/>
      </w:pPr>
    </w:p>
    <w:p w14:paraId="14E33816" w14:textId="77777777" w:rsidR="007F57FE" w:rsidRDefault="007F57FE" w:rsidP="007F57FE">
      <w:pPr>
        <w:spacing w:after="0" w:line="240" w:lineRule="auto"/>
      </w:pPr>
    </w:p>
    <w:p w14:paraId="6BEB6720" w14:textId="77777777" w:rsidR="007F57FE" w:rsidRDefault="007F57FE" w:rsidP="007F57FE">
      <w:pPr>
        <w:spacing w:after="0" w:line="240" w:lineRule="auto"/>
      </w:pPr>
    </w:p>
    <w:p w14:paraId="40E02D3D" w14:textId="77777777" w:rsidR="007F57FE" w:rsidRDefault="007F57FE" w:rsidP="007F57FE">
      <w:pPr>
        <w:spacing w:after="0" w:line="240" w:lineRule="auto"/>
      </w:pPr>
    </w:p>
    <w:p w14:paraId="73344550" w14:textId="77777777" w:rsidR="007F57FE" w:rsidRDefault="007F57FE" w:rsidP="007F57FE">
      <w:pPr>
        <w:spacing w:after="0" w:line="240" w:lineRule="auto"/>
      </w:pPr>
    </w:p>
    <w:p w14:paraId="37540B32" w14:textId="77777777" w:rsidR="007F57FE" w:rsidRDefault="007F57FE" w:rsidP="007F57FE">
      <w:pPr>
        <w:spacing w:after="0" w:line="240" w:lineRule="auto"/>
      </w:pPr>
    </w:p>
    <w:p w14:paraId="2E3E3DD4" w14:textId="77777777" w:rsidR="007F57FE" w:rsidRDefault="007F57FE" w:rsidP="007F57FE">
      <w:pPr>
        <w:spacing w:after="0" w:line="240" w:lineRule="auto"/>
      </w:pPr>
    </w:p>
    <w:p w14:paraId="24D6BE7E" w14:textId="77777777" w:rsidR="007F57FE" w:rsidRDefault="007F57FE" w:rsidP="007F57FE">
      <w:pPr>
        <w:spacing w:after="0" w:line="240" w:lineRule="auto"/>
      </w:pPr>
    </w:p>
    <w:p w14:paraId="5D569E65" w14:textId="7B8923C7" w:rsidR="007F57FE" w:rsidRDefault="007F57FE" w:rsidP="007F57FE">
      <w:pPr>
        <w:spacing w:after="0"/>
        <w:rPr>
          <w:b/>
        </w:rPr>
      </w:pPr>
      <w:r>
        <w:rPr>
          <w:b/>
        </w:rPr>
        <w:t>Relation:</w:t>
      </w:r>
      <w:r>
        <w:rPr>
          <w:b/>
        </w:rPr>
        <w:tab/>
        <w:t>Payments</w:t>
      </w:r>
    </w:p>
    <w:p w14:paraId="5F07727D" w14:textId="32305901" w:rsidR="007F57FE" w:rsidRDefault="007F57FE" w:rsidP="007F57FE">
      <w:pPr>
        <w:spacing w:after="0" w:line="240" w:lineRule="auto"/>
      </w:pPr>
      <w:r>
        <w:t>Attributes:</w:t>
      </w:r>
      <w:r>
        <w:tab/>
      </w:r>
      <w:r w:rsidR="00806225">
        <w:t>PayID</w:t>
      </w:r>
      <w:r>
        <w:t xml:space="preserve"> </w:t>
      </w:r>
      <w:r w:rsidR="00806225">
        <w:t>numeric</w:t>
      </w:r>
      <w:r>
        <w:t>(</w:t>
      </w:r>
      <w:r w:rsidR="00806225">
        <w:t>10</w:t>
      </w:r>
      <w:r>
        <w:t>)</w:t>
      </w:r>
    </w:p>
    <w:p w14:paraId="06D3A954" w14:textId="75176967" w:rsidR="007F57FE" w:rsidRDefault="007F57FE" w:rsidP="00806225">
      <w:pPr>
        <w:spacing w:after="0" w:line="240" w:lineRule="auto"/>
      </w:pPr>
      <w:r>
        <w:tab/>
      </w:r>
      <w:r>
        <w:tab/>
      </w:r>
      <w:r w:rsidR="00806225">
        <w:t>PayDate Date NOT NULL</w:t>
      </w:r>
    </w:p>
    <w:p w14:paraId="597EEB58" w14:textId="6DB7246E" w:rsidR="00806225" w:rsidRDefault="00806225" w:rsidP="00806225">
      <w:pPr>
        <w:spacing w:after="0" w:line="240" w:lineRule="auto"/>
      </w:pPr>
      <w:r>
        <w:tab/>
      </w:r>
      <w:r>
        <w:tab/>
        <w:t>Amount Decimal(5, 2) NOT NULL</w:t>
      </w:r>
    </w:p>
    <w:p w14:paraId="41422A2A" w14:textId="22585E1C" w:rsidR="00806225" w:rsidRDefault="00806225" w:rsidP="00806225">
      <w:pPr>
        <w:spacing w:after="0" w:line="240" w:lineRule="auto"/>
      </w:pPr>
      <w:r>
        <w:tab/>
      </w:r>
      <w:r>
        <w:tab/>
        <w:t>AppID numeric(10) NOT NULL</w:t>
      </w:r>
    </w:p>
    <w:p w14:paraId="0A7CB84D" w14:textId="28EFE725" w:rsidR="00806225" w:rsidRDefault="00806225" w:rsidP="00806225">
      <w:pPr>
        <w:spacing w:after="0" w:line="240" w:lineRule="auto"/>
      </w:pPr>
    </w:p>
    <w:p w14:paraId="0113B7FD" w14:textId="683694D4" w:rsidR="007F57FE" w:rsidRDefault="007F57FE" w:rsidP="007F57FE">
      <w:pPr>
        <w:spacing w:after="0" w:line="240" w:lineRule="auto"/>
      </w:pPr>
      <w:r>
        <w:t>Primary Key:</w:t>
      </w:r>
      <w:r>
        <w:tab/>
      </w:r>
      <w:r w:rsidR="00806225">
        <w:t>PayID</w:t>
      </w:r>
    </w:p>
    <w:p w14:paraId="734AAAD5" w14:textId="106FE679" w:rsidR="00806225" w:rsidRDefault="00806225" w:rsidP="00806225">
      <w:pPr>
        <w:spacing w:after="0" w:line="240" w:lineRule="auto"/>
      </w:pPr>
      <w:r>
        <w:t xml:space="preserve">Foreign Key: </w:t>
      </w:r>
      <w:r>
        <w:tab/>
        <w:t>AppID REFERENCES Appointments</w:t>
      </w:r>
    </w:p>
    <w:p w14:paraId="2C482EC2" w14:textId="77777777" w:rsidR="00806225" w:rsidRDefault="00806225" w:rsidP="007F57FE">
      <w:pPr>
        <w:spacing w:after="0" w:line="240" w:lineRule="auto"/>
      </w:pPr>
    </w:p>
    <w:p w14:paraId="2D814913" w14:textId="4585C61C" w:rsidR="0070582C" w:rsidRDefault="0070582C" w:rsidP="0070582C">
      <w:r>
        <w:br w:type="page"/>
      </w:r>
    </w:p>
    <w:p w14:paraId="50364A3F" w14:textId="736CA333" w:rsidR="00EE66BE" w:rsidRDefault="0070582C" w:rsidP="00EE66BE">
      <w:pPr>
        <w:pStyle w:val="Heading1"/>
        <w:numPr>
          <w:ilvl w:val="0"/>
          <w:numId w:val="1"/>
        </w:numPr>
        <w:ind w:left="-142" w:hanging="425"/>
        <w:rPr>
          <w:b/>
          <w:color w:val="000000" w:themeColor="text1"/>
          <w:sz w:val="28"/>
        </w:rPr>
      </w:pPr>
      <w:bookmarkStart w:id="67" w:name="_Toc406751939"/>
      <w:r w:rsidRPr="00552432">
        <w:rPr>
          <w:b/>
          <w:color w:val="000000" w:themeColor="text1"/>
          <w:sz w:val="28"/>
        </w:rPr>
        <w:lastRenderedPageBreak/>
        <w:t>Conclusion</w:t>
      </w:r>
      <w:bookmarkEnd w:id="67"/>
    </w:p>
    <w:p w14:paraId="4E2DC706" w14:textId="77777777" w:rsidR="001009C4" w:rsidRDefault="001009C4" w:rsidP="001009C4"/>
    <w:p w14:paraId="2DC95A22" w14:textId="65B25F86" w:rsidR="00660A14" w:rsidRPr="00EE66BE" w:rsidRDefault="001009C4" w:rsidP="003A278E">
      <w:pPr>
        <w:rPr>
          <w:b/>
          <w:color w:val="000000" w:themeColor="text1"/>
          <w:sz w:val="28"/>
        </w:rPr>
      </w:pPr>
      <w:r>
        <w:t xml:space="preserve">In this paper I analyzed the requirements needed in a doctor appointment system. Through these requirements I then started to design how the system will incorporate </w:t>
      </w:r>
      <w:r w:rsidR="00D94518">
        <w:t>the necessary</w:t>
      </w:r>
      <w:r>
        <w:t xml:space="preserve"> database</w:t>
      </w:r>
      <w:r w:rsidR="00D94518">
        <w:t xml:space="preserve">. Through the design of the prototype I found a few design flaws in my original ideas such as only needing to search a patient’s surname instead of their Patient ID and surname. Flaws like this were not obvious to me at first but through running the prototype, it became clear as to what was needed in the various areas of the system.  </w:t>
      </w:r>
    </w:p>
    <w:sectPr w:rsidR="00660A14" w:rsidRPr="00EE66BE">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559FF7" w14:textId="77777777" w:rsidR="005404A0" w:rsidRDefault="005404A0" w:rsidP="004F798E">
      <w:pPr>
        <w:spacing w:after="0" w:line="240" w:lineRule="auto"/>
      </w:pPr>
      <w:r>
        <w:separator/>
      </w:r>
    </w:p>
  </w:endnote>
  <w:endnote w:type="continuationSeparator" w:id="0">
    <w:p w14:paraId="744E28CE" w14:textId="77777777" w:rsidR="005404A0" w:rsidRDefault="005404A0" w:rsidP="004F79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2876664"/>
      <w:docPartObj>
        <w:docPartGallery w:val="Page Numbers (Bottom of Page)"/>
        <w:docPartUnique/>
      </w:docPartObj>
    </w:sdtPr>
    <w:sdtEndPr>
      <w:rPr>
        <w:noProof/>
      </w:rPr>
    </w:sdtEndPr>
    <w:sdtContent>
      <w:p w14:paraId="4EF44298" w14:textId="54E37807" w:rsidR="005404A0" w:rsidRDefault="005404A0">
        <w:pPr>
          <w:pStyle w:val="Footer"/>
          <w:jc w:val="right"/>
        </w:pPr>
        <w:r>
          <w:fldChar w:fldCharType="begin"/>
        </w:r>
        <w:r>
          <w:instrText xml:space="preserve"> PAGE   \* MERGEFORMAT </w:instrText>
        </w:r>
        <w:r>
          <w:fldChar w:fldCharType="separate"/>
        </w:r>
        <w:r w:rsidR="003E5C7D">
          <w:rPr>
            <w:noProof/>
          </w:rPr>
          <w:t>4</w:t>
        </w:r>
        <w:r>
          <w:rPr>
            <w:noProof/>
          </w:rPr>
          <w:fldChar w:fldCharType="end"/>
        </w:r>
      </w:p>
    </w:sdtContent>
  </w:sdt>
  <w:p w14:paraId="667982DF" w14:textId="242C34DA" w:rsidR="005404A0" w:rsidRPr="004F798E" w:rsidRDefault="005404A0">
    <w:pPr>
      <w:pStyle w:val="Footer"/>
      <w:rPr>
        <w:lang w:val="en-I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8481259"/>
      <w:docPartObj>
        <w:docPartGallery w:val="Page Numbers (Bottom of Page)"/>
        <w:docPartUnique/>
      </w:docPartObj>
    </w:sdtPr>
    <w:sdtEndPr>
      <w:rPr>
        <w:noProof/>
      </w:rPr>
    </w:sdtEndPr>
    <w:sdtContent>
      <w:p w14:paraId="7D47082A" w14:textId="13DBE873" w:rsidR="005404A0" w:rsidRDefault="005404A0">
        <w:pPr>
          <w:pStyle w:val="Footer"/>
          <w:jc w:val="right"/>
        </w:pPr>
        <w:r>
          <w:fldChar w:fldCharType="begin"/>
        </w:r>
        <w:r>
          <w:instrText xml:space="preserve"> PAGE   \* MERGEFORMAT </w:instrText>
        </w:r>
        <w:r>
          <w:fldChar w:fldCharType="separate"/>
        </w:r>
        <w:r w:rsidR="003E5C7D">
          <w:rPr>
            <w:noProof/>
          </w:rPr>
          <w:t>21</w:t>
        </w:r>
        <w:r>
          <w:rPr>
            <w:noProof/>
          </w:rPr>
          <w:fldChar w:fldCharType="end"/>
        </w:r>
      </w:p>
    </w:sdtContent>
  </w:sdt>
  <w:p w14:paraId="79072869" w14:textId="3236D99C" w:rsidR="005404A0" w:rsidRPr="004F798E" w:rsidRDefault="005404A0">
    <w:pPr>
      <w:pStyle w:val="Footer"/>
      <w:rPr>
        <w:lang w:val="en-I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44DE3B" w14:textId="77777777" w:rsidR="005404A0" w:rsidRDefault="005404A0" w:rsidP="004F798E">
      <w:pPr>
        <w:spacing w:after="0" w:line="240" w:lineRule="auto"/>
      </w:pPr>
      <w:r>
        <w:separator/>
      </w:r>
    </w:p>
  </w:footnote>
  <w:footnote w:type="continuationSeparator" w:id="0">
    <w:p w14:paraId="0B36EA1B" w14:textId="77777777" w:rsidR="005404A0" w:rsidRDefault="005404A0" w:rsidP="004F79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D0FCFD" w14:textId="1F864E67" w:rsidR="005404A0" w:rsidRPr="004F798E" w:rsidRDefault="005404A0">
    <w:pPr>
      <w:pStyle w:val="Header"/>
      <w:rPr>
        <w:lang w:val="en-IE"/>
      </w:rPr>
    </w:pPr>
    <w:r>
      <w:rPr>
        <w:lang w:val="en-IE"/>
      </w:rPr>
      <w:t>David Scully – t00132511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EF9616" w14:textId="115DA93B" w:rsidR="005404A0" w:rsidRPr="004F798E" w:rsidRDefault="005404A0">
    <w:pPr>
      <w:pStyle w:val="Header"/>
      <w:rPr>
        <w:lang w:val="en-IE"/>
      </w:rPr>
    </w:pPr>
    <w:r>
      <w:rPr>
        <w:lang w:val="en-IE"/>
      </w:rPr>
      <w:t>David Scully – t00132511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02D0D"/>
    <w:multiLevelType w:val="multilevel"/>
    <w:tmpl w:val="063097D8"/>
    <w:lvl w:ilvl="0">
      <w:start w:val="5"/>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A1C1710"/>
    <w:multiLevelType w:val="multilevel"/>
    <w:tmpl w:val="BAF02F1A"/>
    <w:lvl w:ilvl="0">
      <w:start w:val="2"/>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b/>
        <w:color w:val="000000" w:themeColor="text1"/>
        <w:sz w:val="28"/>
        <w:szCs w:val="28"/>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DA9338D"/>
    <w:multiLevelType w:val="multilevel"/>
    <w:tmpl w:val="063097D8"/>
    <w:lvl w:ilvl="0">
      <w:start w:val="5"/>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613146D"/>
    <w:multiLevelType w:val="multilevel"/>
    <w:tmpl w:val="8C76F8A0"/>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8EA6E4E"/>
    <w:multiLevelType w:val="hybridMultilevel"/>
    <w:tmpl w:val="075A7E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F5E0581"/>
    <w:multiLevelType w:val="multilevel"/>
    <w:tmpl w:val="928EC726"/>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6" w15:restartNumberingAfterBreak="0">
    <w:nsid w:val="21B4367B"/>
    <w:multiLevelType w:val="hybridMultilevel"/>
    <w:tmpl w:val="88384EFA"/>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34D22412"/>
    <w:multiLevelType w:val="hybridMultilevel"/>
    <w:tmpl w:val="DC86AD5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397C7752"/>
    <w:multiLevelType w:val="multilevel"/>
    <w:tmpl w:val="8D10033E"/>
    <w:lvl w:ilvl="0">
      <w:start w:val="2"/>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3B27750A"/>
    <w:multiLevelType w:val="hybridMultilevel"/>
    <w:tmpl w:val="1696EB20"/>
    <w:lvl w:ilvl="0" w:tplc="CB561DEA">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3DC61788"/>
    <w:multiLevelType w:val="multilevel"/>
    <w:tmpl w:val="CDE0A72C"/>
    <w:lvl w:ilvl="0">
      <w:start w:val="4"/>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472F2906"/>
    <w:multiLevelType w:val="multilevel"/>
    <w:tmpl w:val="0FD48982"/>
    <w:lvl w:ilvl="0">
      <w:start w:val="3"/>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5AB05C2C"/>
    <w:multiLevelType w:val="multilevel"/>
    <w:tmpl w:val="1F14A1F0"/>
    <w:lvl w:ilvl="0">
      <w:start w:val="4"/>
      <w:numFmt w:val="decimal"/>
      <w:lvlText w:val="%1."/>
      <w:lvlJc w:val="left"/>
      <w:pPr>
        <w:ind w:left="660" w:hanging="6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color w:val="auto"/>
        <w:sz w:val="28"/>
        <w:szCs w:val="28"/>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7107720D"/>
    <w:multiLevelType w:val="hybridMultilevel"/>
    <w:tmpl w:val="3CC247B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725569EA"/>
    <w:multiLevelType w:val="multilevel"/>
    <w:tmpl w:val="0FD48982"/>
    <w:lvl w:ilvl="0">
      <w:start w:val="3"/>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79381984"/>
    <w:multiLevelType w:val="multilevel"/>
    <w:tmpl w:val="3746CB68"/>
    <w:lvl w:ilvl="0">
      <w:start w:val="4"/>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6"/>
  </w:num>
  <w:num w:numId="2">
    <w:abstractNumId w:val="5"/>
  </w:num>
  <w:num w:numId="3">
    <w:abstractNumId w:val="1"/>
  </w:num>
  <w:num w:numId="4">
    <w:abstractNumId w:val="8"/>
  </w:num>
  <w:num w:numId="5">
    <w:abstractNumId w:val="9"/>
  </w:num>
  <w:num w:numId="6">
    <w:abstractNumId w:val="14"/>
  </w:num>
  <w:num w:numId="7">
    <w:abstractNumId w:val="11"/>
  </w:num>
  <w:num w:numId="8">
    <w:abstractNumId w:val="15"/>
  </w:num>
  <w:num w:numId="9">
    <w:abstractNumId w:val="12"/>
  </w:num>
  <w:num w:numId="10">
    <w:abstractNumId w:val="10"/>
  </w:num>
  <w:num w:numId="11">
    <w:abstractNumId w:val="4"/>
  </w:num>
  <w:num w:numId="12">
    <w:abstractNumId w:val="0"/>
  </w:num>
  <w:num w:numId="13">
    <w:abstractNumId w:val="7"/>
  </w:num>
  <w:num w:numId="14">
    <w:abstractNumId w:val="13"/>
  </w:num>
  <w:num w:numId="15">
    <w:abstractNumId w:val="2"/>
  </w:num>
  <w:num w:numId="16">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therine Woods">
    <w15:presenceInfo w15:providerId="AD" w15:userId="S-1-5-21-3580650248-386734037-215206226-32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B3DD92B"/>
    <w:rsid w:val="000049DC"/>
    <w:rsid w:val="000052D9"/>
    <w:rsid w:val="00012F13"/>
    <w:rsid w:val="00037821"/>
    <w:rsid w:val="00070BB2"/>
    <w:rsid w:val="000A19C6"/>
    <w:rsid w:val="000B6667"/>
    <w:rsid w:val="000C615F"/>
    <w:rsid w:val="000D1BCA"/>
    <w:rsid w:val="000F06F6"/>
    <w:rsid w:val="001009C4"/>
    <w:rsid w:val="00106CC7"/>
    <w:rsid w:val="00114EE6"/>
    <w:rsid w:val="00155334"/>
    <w:rsid w:val="0015724D"/>
    <w:rsid w:val="00177210"/>
    <w:rsid w:val="0018078D"/>
    <w:rsid w:val="00187E6F"/>
    <w:rsid w:val="00191334"/>
    <w:rsid w:val="001B55D7"/>
    <w:rsid w:val="001C1F8A"/>
    <w:rsid w:val="001C7EF2"/>
    <w:rsid w:val="001E3F69"/>
    <w:rsid w:val="001F6914"/>
    <w:rsid w:val="002068B1"/>
    <w:rsid w:val="00210556"/>
    <w:rsid w:val="00277530"/>
    <w:rsid w:val="00292B96"/>
    <w:rsid w:val="002C55E8"/>
    <w:rsid w:val="002D28B5"/>
    <w:rsid w:val="002E1604"/>
    <w:rsid w:val="002E4BE7"/>
    <w:rsid w:val="002F4295"/>
    <w:rsid w:val="0030484F"/>
    <w:rsid w:val="00317633"/>
    <w:rsid w:val="0032345C"/>
    <w:rsid w:val="003802C6"/>
    <w:rsid w:val="003A278E"/>
    <w:rsid w:val="003D0E38"/>
    <w:rsid w:val="003E2047"/>
    <w:rsid w:val="003E4C06"/>
    <w:rsid w:val="003E5C7D"/>
    <w:rsid w:val="0040736E"/>
    <w:rsid w:val="004107EA"/>
    <w:rsid w:val="00431FCB"/>
    <w:rsid w:val="00432738"/>
    <w:rsid w:val="004343A6"/>
    <w:rsid w:val="00435B68"/>
    <w:rsid w:val="004F07C6"/>
    <w:rsid w:val="004F798E"/>
    <w:rsid w:val="00516AAA"/>
    <w:rsid w:val="00526918"/>
    <w:rsid w:val="005404A0"/>
    <w:rsid w:val="00542AA0"/>
    <w:rsid w:val="005479A4"/>
    <w:rsid w:val="00552432"/>
    <w:rsid w:val="00560125"/>
    <w:rsid w:val="005813D1"/>
    <w:rsid w:val="00582392"/>
    <w:rsid w:val="005D3D8B"/>
    <w:rsid w:val="005E3450"/>
    <w:rsid w:val="005E620C"/>
    <w:rsid w:val="005F62FA"/>
    <w:rsid w:val="006144BC"/>
    <w:rsid w:val="00622662"/>
    <w:rsid w:val="00625FD5"/>
    <w:rsid w:val="00635552"/>
    <w:rsid w:val="00643855"/>
    <w:rsid w:val="00647820"/>
    <w:rsid w:val="00660A14"/>
    <w:rsid w:val="0067179B"/>
    <w:rsid w:val="0067769A"/>
    <w:rsid w:val="006B7216"/>
    <w:rsid w:val="006C6AB4"/>
    <w:rsid w:val="006C7611"/>
    <w:rsid w:val="006D0E50"/>
    <w:rsid w:val="006E17FC"/>
    <w:rsid w:val="006E4CFE"/>
    <w:rsid w:val="006F54AD"/>
    <w:rsid w:val="0070177E"/>
    <w:rsid w:val="00705579"/>
    <w:rsid w:val="0070582C"/>
    <w:rsid w:val="00716BD8"/>
    <w:rsid w:val="00716BEA"/>
    <w:rsid w:val="00740C98"/>
    <w:rsid w:val="00754162"/>
    <w:rsid w:val="0076663D"/>
    <w:rsid w:val="0079157F"/>
    <w:rsid w:val="007A58F0"/>
    <w:rsid w:val="007B157D"/>
    <w:rsid w:val="007C2841"/>
    <w:rsid w:val="007D4930"/>
    <w:rsid w:val="007F413F"/>
    <w:rsid w:val="007F57FE"/>
    <w:rsid w:val="00806225"/>
    <w:rsid w:val="00811AE9"/>
    <w:rsid w:val="00813C66"/>
    <w:rsid w:val="0082076B"/>
    <w:rsid w:val="0082133D"/>
    <w:rsid w:val="00857447"/>
    <w:rsid w:val="00890843"/>
    <w:rsid w:val="008B5E9D"/>
    <w:rsid w:val="008C10DF"/>
    <w:rsid w:val="008C1549"/>
    <w:rsid w:val="008D48D5"/>
    <w:rsid w:val="008E69D8"/>
    <w:rsid w:val="009300D4"/>
    <w:rsid w:val="00934379"/>
    <w:rsid w:val="00937AB9"/>
    <w:rsid w:val="009564C8"/>
    <w:rsid w:val="00965CCE"/>
    <w:rsid w:val="009759C3"/>
    <w:rsid w:val="009B22E4"/>
    <w:rsid w:val="009B65B7"/>
    <w:rsid w:val="009E0D62"/>
    <w:rsid w:val="00A032AA"/>
    <w:rsid w:val="00A07F76"/>
    <w:rsid w:val="00A1073C"/>
    <w:rsid w:val="00A6557A"/>
    <w:rsid w:val="00A66B70"/>
    <w:rsid w:val="00A818F8"/>
    <w:rsid w:val="00A81AE2"/>
    <w:rsid w:val="00A83718"/>
    <w:rsid w:val="00A966E0"/>
    <w:rsid w:val="00AA3022"/>
    <w:rsid w:val="00AD7E34"/>
    <w:rsid w:val="00AE13A2"/>
    <w:rsid w:val="00B009D3"/>
    <w:rsid w:val="00B00D81"/>
    <w:rsid w:val="00B3528E"/>
    <w:rsid w:val="00B42240"/>
    <w:rsid w:val="00B72F19"/>
    <w:rsid w:val="00B77AF6"/>
    <w:rsid w:val="00B80785"/>
    <w:rsid w:val="00B80FA6"/>
    <w:rsid w:val="00B90890"/>
    <w:rsid w:val="00BB1C44"/>
    <w:rsid w:val="00BC410D"/>
    <w:rsid w:val="00C27244"/>
    <w:rsid w:val="00C27AD6"/>
    <w:rsid w:val="00C403C1"/>
    <w:rsid w:val="00C475E2"/>
    <w:rsid w:val="00C63BE8"/>
    <w:rsid w:val="00C70445"/>
    <w:rsid w:val="00C9383D"/>
    <w:rsid w:val="00CF2409"/>
    <w:rsid w:val="00D0125C"/>
    <w:rsid w:val="00D05A49"/>
    <w:rsid w:val="00D1566A"/>
    <w:rsid w:val="00D36446"/>
    <w:rsid w:val="00D371D1"/>
    <w:rsid w:val="00D44B8D"/>
    <w:rsid w:val="00D473DE"/>
    <w:rsid w:val="00D50C7A"/>
    <w:rsid w:val="00D94518"/>
    <w:rsid w:val="00DB7C04"/>
    <w:rsid w:val="00DC192B"/>
    <w:rsid w:val="00DD567D"/>
    <w:rsid w:val="00DD5E93"/>
    <w:rsid w:val="00DD71C0"/>
    <w:rsid w:val="00DE3D28"/>
    <w:rsid w:val="00DF2EDB"/>
    <w:rsid w:val="00E12A0E"/>
    <w:rsid w:val="00E14C5B"/>
    <w:rsid w:val="00E22861"/>
    <w:rsid w:val="00E310B4"/>
    <w:rsid w:val="00E31E3D"/>
    <w:rsid w:val="00E43EFD"/>
    <w:rsid w:val="00E76B89"/>
    <w:rsid w:val="00E83A3A"/>
    <w:rsid w:val="00E95084"/>
    <w:rsid w:val="00E95D47"/>
    <w:rsid w:val="00EE66BE"/>
    <w:rsid w:val="00EF09A4"/>
    <w:rsid w:val="00EF75A6"/>
    <w:rsid w:val="00F0555D"/>
    <w:rsid w:val="00F15BDE"/>
    <w:rsid w:val="00F61669"/>
    <w:rsid w:val="00F66EA0"/>
    <w:rsid w:val="00F7516B"/>
    <w:rsid w:val="00F814EA"/>
    <w:rsid w:val="00F81E1C"/>
    <w:rsid w:val="00FB0B05"/>
    <w:rsid w:val="00FC0818"/>
    <w:rsid w:val="00FC0E7C"/>
    <w:rsid w:val="00FD18DF"/>
    <w:rsid w:val="00FF4646"/>
    <w:rsid w:val="4B3DD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0AED89F1"/>
  <w15:chartTrackingRefBased/>
  <w15:docId w15:val="{AA969D40-6EC9-4458-A0FB-A17A30984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582C"/>
  </w:style>
  <w:style w:type="paragraph" w:styleId="Heading1">
    <w:name w:val="heading 1"/>
    <w:basedOn w:val="Normal"/>
    <w:next w:val="Normal"/>
    <w:link w:val="Heading1Char"/>
    <w:uiPriority w:val="9"/>
    <w:qFormat/>
    <w:rsid w:val="005524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524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0582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0582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243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52432"/>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CF2409"/>
    <w:pPr>
      <w:spacing w:after="100"/>
    </w:pPr>
  </w:style>
  <w:style w:type="paragraph" w:styleId="TOC2">
    <w:name w:val="toc 2"/>
    <w:basedOn w:val="Normal"/>
    <w:next w:val="Normal"/>
    <w:autoRedefine/>
    <w:uiPriority w:val="39"/>
    <w:unhideWhenUsed/>
    <w:rsid w:val="00CF2409"/>
    <w:pPr>
      <w:spacing w:after="100"/>
      <w:ind w:left="220"/>
    </w:pPr>
  </w:style>
  <w:style w:type="character" w:styleId="Hyperlink">
    <w:name w:val="Hyperlink"/>
    <w:basedOn w:val="DefaultParagraphFont"/>
    <w:uiPriority w:val="99"/>
    <w:unhideWhenUsed/>
    <w:rsid w:val="00CF2409"/>
    <w:rPr>
      <w:color w:val="0563C1" w:themeColor="hyperlink"/>
      <w:u w:val="single"/>
    </w:rPr>
  </w:style>
  <w:style w:type="paragraph" w:styleId="Header">
    <w:name w:val="header"/>
    <w:basedOn w:val="Normal"/>
    <w:link w:val="HeaderChar"/>
    <w:uiPriority w:val="99"/>
    <w:unhideWhenUsed/>
    <w:rsid w:val="004F79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798E"/>
  </w:style>
  <w:style w:type="paragraph" w:styleId="Footer">
    <w:name w:val="footer"/>
    <w:basedOn w:val="Normal"/>
    <w:link w:val="FooterChar"/>
    <w:uiPriority w:val="99"/>
    <w:unhideWhenUsed/>
    <w:rsid w:val="004F79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798E"/>
  </w:style>
  <w:style w:type="character" w:customStyle="1" w:styleId="Heading3Char">
    <w:name w:val="Heading 3 Char"/>
    <w:basedOn w:val="DefaultParagraphFont"/>
    <w:link w:val="Heading3"/>
    <w:uiPriority w:val="9"/>
    <w:rsid w:val="0070582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0582C"/>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70582C"/>
    <w:pPr>
      <w:spacing w:after="100"/>
      <w:ind w:left="440"/>
    </w:pPr>
  </w:style>
  <w:style w:type="paragraph" w:styleId="ListParagraph">
    <w:name w:val="List Paragraph"/>
    <w:basedOn w:val="Normal"/>
    <w:uiPriority w:val="34"/>
    <w:qFormat/>
    <w:rsid w:val="0070582C"/>
    <w:pPr>
      <w:ind w:left="720"/>
      <w:contextualSpacing/>
    </w:pPr>
  </w:style>
  <w:style w:type="table" w:styleId="TableGrid">
    <w:name w:val="Table Grid"/>
    <w:basedOn w:val="TableNormal"/>
    <w:uiPriority w:val="59"/>
    <w:rsid w:val="0070582C"/>
    <w:pPr>
      <w:spacing w:after="0" w:line="240" w:lineRule="auto"/>
    </w:pPr>
    <w:rPr>
      <w:lang w:val="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C28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2841"/>
    <w:rPr>
      <w:rFonts w:ascii="Segoe UI" w:hAnsi="Segoe UI" w:cs="Segoe UI"/>
      <w:sz w:val="18"/>
      <w:szCs w:val="18"/>
    </w:rPr>
  </w:style>
  <w:style w:type="character" w:styleId="CommentReference">
    <w:name w:val="annotation reference"/>
    <w:basedOn w:val="DefaultParagraphFont"/>
    <w:uiPriority w:val="99"/>
    <w:semiHidden/>
    <w:unhideWhenUsed/>
    <w:rsid w:val="00857447"/>
    <w:rPr>
      <w:sz w:val="16"/>
      <w:szCs w:val="16"/>
    </w:rPr>
  </w:style>
  <w:style w:type="paragraph" w:styleId="CommentText">
    <w:name w:val="annotation text"/>
    <w:basedOn w:val="Normal"/>
    <w:link w:val="CommentTextChar"/>
    <w:uiPriority w:val="99"/>
    <w:semiHidden/>
    <w:unhideWhenUsed/>
    <w:rsid w:val="00857447"/>
    <w:pPr>
      <w:spacing w:line="240" w:lineRule="auto"/>
    </w:pPr>
    <w:rPr>
      <w:sz w:val="20"/>
      <w:szCs w:val="20"/>
    </w:rPr>
  </w:style>
  <w:style w:type="character" w:customStyle="1" w:styleId="CommentTextChar">
    <w:name w:val="Comment Text Char"/>
    <w:basedOn w:val="DefaultParagraphFont"/>
    <w:link w:val="CommentText"/>
    <w:uiPriority w:val="99"/>
    <w:semiHidden/>
    <w:rsid w:val="00857447"/>
    <w:rPr>
      <w:sz w:val="20"/>
      <w:szCs w:val="20"/>
    </w:rPr>
  </w:style>
  <w:style w:type="paragraph" w:styleId="CommentSubject">
    <w:name w:val="annotation subject"/>
    <w:basedOn w:val="CommentText"/>
    <w:next w:val="CommentText"/>
    <w:link w:val="CommentSubjectChar"/>
    <w:uiPriority w:val="99"/>
    <w:semiHidden/>
    <w:unhideWhenUsed/>
    <w:rsid w:val="00857447"/>
    <w:rPr>
      <w:b/>
      <w:bCs/>
    </w:rPr>
  </w:style>
  <w:style w:type="character" w:customStyle="1" w:styleId="CommentSubjectChar">
    <w:name w:val="Comment Subject Char"/>
    <w:basedOn w:val="CommentTextChar"/>
    <w:link w:val="CommentSubject"/>
    <w:uiPriority w:val="99"/>
    <w:semiHidden/>
    <w:rsid w:val="0085744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diagramData" Target="diagrams/data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90C5B4F-147C-48F0-8F87-471B7AE03B76}"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IE"/>
        </a:p>
      </dgm:t>
    </dgm:pt>
    <dgm:pt modelId="{CF5373A2-3C42-4208-9713-12283A61735C}">
      <dgm:prSet phldrT="[Text]"/>
      <dgm:spPr/>
      <dgm:t>
        <a:bodyPr/>
        <a:lstStyle/>
        <a:p>
          <a:r>
            <a:rPr lang="en-IE"/>
            <a:t>Doctor Appoinment Sys</a:t>
          </a:r>
        </a:p>
      </dgm:t>
    </dgm:pt>
    <dgm:pt modelId="{C68A3531-54C6-4949-92FE-8496999C7316}" type="parTrans" cxnId="{5854C1DA-9A25-4E3D-913F-759FD63921C2}">
      <dgm:prSet/>
      <dgm:spPr/>
      <dgm:t>
        <a:bodyPr/>
        <a:lstStyle/>
        <a:p>
          <a:endParaRPr lang="en-IE"/>
        </a:p>
      </dgm:t>
    </dgm:pt>
    <dgm:pt modelId="{FC9236BA-6871-4F00-BADE-BC09EE54FB2A}" type="sibTrans" cxnId="{5854C1DA-9A25-4E3D-913F-759FD63921C2}">
      <dgm:prSet/>
      <dgm:spPr/>
      <dgm:t>
        <a:bodyPr/>
        <a:lstStyle/>
        <a:p>
          <a:endParaRPr lang="en-IE"/>
        </a:p>
      </dgm:t>
    </dgm:pt>
    <dgm:pt modelId="{0E6B3A6D-804C-4F10-B0D6-24E2B6C3B100}">
      <dgm:prSet phldrT="[Text]"/>
      <dgm:spPr/>
      <dgm:t>
        <a:bodyPr/>
        <a:lstStyle/>
        <a:p>
          <a:r>
            <a:rPr lang="en-IE"/>
            <a:t>Patients</a:t>
          </a:r>
        </a:p>
      </dgm:t>
    </dgm:pt>
    <dgm:pt modelId="{E97814E3-B47B-41E3-BE65-4E8E9F8C82EB}" type="parTrans" cxnId="{1DA65D8C-E492-41E2-8890-AE9EEF4D5E42}">
      <dgm:prSet/>
      <dgm:spPr/>
      <dgm:t>
        <a:bodyPr/>
        <a:lstStyle/>
        <a:p>
          <a:endParaRPr lang="en-IE"/>
        </a:p>
      </dgm:t>
    </dgm:pt>
    <dgm:pt modelId="{21F357F2-4808-444D-884B-07243C59B270}" type="sibTrans" cxnId="{1DA65D8C-E492-41E2-8890-AE9EEF4D5E42}">
      <dgm:prSet/>
      <dgm:spPr/>
      <dgm:t>
        <a:bodyPr/>
        <a:lstStyle/>
        <a:p>
          <a:endParaRPr lang="en-IE"/>
        </a:p>
      </dgm:t>
    </dgm:pt>
    <dgm:pt modelId="{CE9BE3E7-492D-4A98-84C1-9CA5A16AE44E}">
      <dgm:prSet phldrT="[Text]"/>
      <dgm:spPr/>
      <dgm:t>
        <a:bodyPr/>
        <a:lstStyle/>
        <a:p>
          <a:r>
            <a:rPr lang="en-IE"/>
            <a:t>Reg Doctor</a:t>
          </a:r>
        </a:p>
      </dgm:t>
    </dgm:pt>
    <dgm:pt modelId="{100E5BDA-EC96-4042-B07A-CF808D3037E6}" type="parTrans" cxnId="{BD6657C3-CFAD-4714-B258-0DE725D56547}">
      <dgm:prSet/>
      <dgm:spPr/>
      <dgm:t>
        <a:bodyPr/>
        <a:lstStyle/>
        <a:p>
          <a:endParaRPr lang="en-IE"/>
        </a:p>
      </dgm:t>
    </dgm:pt>
    <dgm:pt modelId="{39BDAFFE-59DE-4BE2-BA0C-4ED07B160BC8}" type="sibTrans" cxnId="{BD6657C3-CFAD-4714-B258-0DE725D56547}">
      <dgm:prSet/>
      <dgm:spPr/>
      <dgm:t>
        <a:bodyPr/>
        <a:lstStyle/>
        <a:p>
          <a:endParaRPr lang="en-IE"/>
        </a:p>
      </dgm:t>
    </dgm:pt>
    <dgm:pt modelId="{AD1F6564-D9CE-45D5-B6DE-56EBD439F154}">
      <dgm:prSet phldrT="[Text]"/>
      <dgm:spPr/>
      <dgm:t>
        <a:bodyPr/>
        <a:lstStyle/>
        <a:p>
          <a:r>
            <a:rPr lang="en-IE"/>
            <a:t>Register Patient</a:t>
          </a:r>
        </a:p>
      </dgm:t>
    </dgm:pt>
    <dgm:pt modelId="{6A0BDD78-8E91-4445-9C46-BC915AA1F187}" type="parTrans" cxnId="{21F850CA-0B02-497D-81F9-4BC97D2D7636}">
      <dgm:prSet/>
      <dgm:spPr/>
      <dgm:t>
        <a:bodyPr/>
        <a:lstStyle/>
        <a:p>
          <a:endParaRPr lang="en-IE"/>
        </a:p>
      </dgm:t>
    </dgm:pt>
    <dgm:pt modelId="{096D2E5F-6D28-4D8B-B3AA-B542CDAD771F}" type="sibTrans" cxnId="{21F850CA-0B02-497D-81F9-4BC97D2D7636}">
      <dgm:prSet/>
      <dgm:spPr/>
      <dgm:t>
        <a:bodyPr/>
        <a:lstStyle/>
        <a:p>
          <a:endParaRPr lang="en-IE"/>
        </a:p>
      </dgm:t>
    </dgm:pt>
    <dgm:pt modelId="{840CA8AD-0590-4914-B26F-078163764F6C}">
      <dgm:prSet phldrT="[Text]"/>
      <dgm:spPr/>
      <dgm:t>
        <a:bodyPr/>
        <a:lstStyle/>
        <a:p>
          <a:r>
            <a:rPr lang="en-IE"/>
            <a:t>De-Reg Patient</a:t>
          </a:r>
        </a:p>
      </dgm:t>
    </dgm:pt>
    <dgm:pt modelId="{25B36178-A986-4BEE-A5DC-5E0AD36B1C92}" type="parTrans" cxnId="{19F62E60-8E30-42BF-BCBD-B349273367C4}">
      <dgm:prSet/>
      <dgm:spPr/>
      <dgm:t>
        <a:bodyPr/>
        <a:lstStyle/>
        <a:p>
          <a:endParaRPr lang="en-IE"/>
        </a:p>
      </dgm:t>
    </dgm:pt>
    <dgm:pt modelId="{A1A55540-2FE6-49AC-955F-72BE0E7922E4}" type="sibTrans" cxnId="{19F62E60-8E30-42BF-BCBD-B349273367C4}">
      <dgm:prSet/>
      <dgm:spPr/>
      <dgm:t>
        <a:bodyPr/>
        <a:lstStyle/>
        <a:p>
          <a:endParaRPr lang="en-IE"/>
        </a:p>
      </dgm:t>
    </dgm:pt>
    <dgm:pt modelId="{1691A182-6C09-47CF-8871-AE739136779B}">
      <dgm:prSet phldrT="[Text]"/>
      <dgm:spPr/>
      <dgm:t>
        <a:bodyPr/>
        <a:lstStyle/>
        <a:p>
          <a:r>
            <a:rPr lang="en-IE"/>
            <a:t>List Patients</a:t>
          </a:r>
        </a:p>
      </dgm:t>
    </dgm:pt>
    <dgm:pt modelId="{DAECC5E3-407B-449A-BC87-BECDDEC14315}" type="parTrans" cxnId="{3353F3C0-521B-4008-B2B4-6F9599713804}">
      <dgm:prSet/>
      <dgm:spPr/>
      <dgm:t>
        <a:bodyPr/>
        <a:lstStyle/>
        <a:p>
          <a:endParaRPr lang="en-IE"/>
        </a:p>
      </dgm:t>
    </dgm:pt>
    <dgm:pt modelId="{4E795B6B-E43B-4806-A5AF-8DDC7DF3D058}" type="sibTrans" cxnId="{3353F3C0-521B-4008-B2B4-6F9599713804}">
      <dgm:prSet/>
      <dgm:spPr/>
      <dgm:t>
        <a:bodyPr/>
        <a:lstStyle/>
        <a:p>
          <a:endParaRPr lang="en-IE"/>
        </a:p>
      </dgm:t>
    </dgm:pt>
    <dgm:pt modelId="{A7F16864-8000-4C93-91FA-55357E2AD595}">
      <dgm:prSet phldrT="[Text]"/>
      <dgm:spPr/>
      <dgm:t>
        <a:bodyPr/>
        <a:lstStyle/>
        <a:p>
          <a:r>
            <a:rPr lang="en-IE"/>
            <a:t>Doctors</a:t>
          </a:r>
        </a:p>
      </dgm:t>
    </dgm:pt>
    <dgm:pt modelId="{0DBCA091-4660-4991-923E-CA3945FD01FA}" type="parTrans" cxnId="{18A50742-C53B-4DFE-9816-0213689C9CAB}">
      <dgm:prSet/>
      <dgm:spPr/>
      <dgm:t>
        <a:bodyPr/>
        <a:lstStyle/>
        <a:p>
          <a:endParaRPr lang="en-IE"/>
        </a:p>
      </dgm:t>
    </dgm:pt>
    <dgm:pt modelId="{EA9B52B0-87B1-47EA-8D72-92B593FD6236}" type="sibTrans" cxnId="{18A50742-C53B-4DFE-9816-0213689C9CAB}">
      <dgm:prSet/>
      <dgm:spPr/>
      <dgm:t>
        <a:bodyPr/>
        <a:lstStyle/>
        <a:p>
          <a:endParaRPr lang="en-IE"/>
        </a:p>
      </dgm:t>
    </dgm:pt>
    <dgm:pt modelId="{C54A3156-EDF9-4AAC-9C51-A66BAB75786A}">
      <dgm:prSet phldrT="[Text]"/>
      <dgm:spPr/>
      <dgm:t>
        <a:bodyPr/>
        <a:lstStyle/>
        <a:p>
          <a:r>
            <a:rPr lang="en-IE"/>
            <a:t>De-Reg Doctor</a:t>
          </a:r>
        </a:p>
      </dgm:t>
    </dgm:pt>
    <dgm:pt modelId="{9C354A1C-8C5B-415D-92E8-1D6C58B71C1D}" type="parTrans" cxnId="{239A6BBF-ECA0-471A-8215-0ED3E01A55A0}">
      <dgm:prSet/>
      <dgm:spPr/>
      <dgm:t>
        <a:bodyPr/>
        <a:lstStyle/>
        <a:p>
          <a:endParaRPr lang="en-IE"/>
        </a:p>
      </dgm:t>
    </dgm:pt>
    <dgm:pt modelId="{70F4041D-EAEA-49B9-84C9-5283FA0B93F2}" type="sibTrans" cxnId="{239A6BBF-ECA0-471A-8215-0ED3E01A55A0}">
      <dgm:prSet/>
      <dgm:spPr/>
      <dgm:t>
        <a:bodyPr/>
        <a:lstStyle/>
        <a:p>
          <a:endParaRPr lang="en-IE"/>
        </a:p>
      </dgm:t>
    </dgm:pt>
    <dgm:pt modelId="{194117C5-6DFB-4D9D-9E97-AA169012B572}">
      <dgm:prSet phldrT="[Text]"/>
      <dgm:spPr/>
      <dgm:t>
        <a:bodyPr/>
        <a:lstStyle/>
        <a:p>
          <a:r>
            <a:rPr lang="en-IE"/>
            <a:t>Appointments</a:t>
          </a:r>
        </a:p>
      </dgm:t>
    </dgm:pt>
    <dgm:pt modelId="{010F1426-E477-45ED-B2CC-A6C229AA3E95}" type="parTrans" cxnId="{E2546103-883D-4891-AD01-EA9BB5F90931}">
      <dgm:prSet/>
      <dgm:spPr/>
      <dgm:t>
        <a:bodyPr/>
        <a:lstStyle/>
        <a:p>
          <a:endParaRPr lang="en-IE"/>
        </a:p>
      </dgm:t>
    </dgm:pt>
    <dgm:pt modelId="{2CF67271-243D-42F5-B457-9647DAACD86D}" type="sibTrans" cxnId="{E2546103-883D-4891-AD01-EA9BB5F90931}">
      <dgm:prSet/>
      <dgm:spPr/>
      <dgm:t>
        <a:bodyPr/>
        <a:lstStyle/>
        <a:p>
          <a:endParaRPr lang="en-IE"/>
        </a:p>
      </dgm:t>
    </dgm:pt>
    <dgm:pt modelId="{121FEED5-4809-4704-AF58-132D5A6F88D7}">
      <dgm:prSet phldrT="[Text]"/>
      <dgm:spPr/>
      <dgm:t>
        <a:bodyPr/>
        <a:lstStyle/>
        <a:p>
          <a:r>
            <a:rPr lang="en-IE"/>
            <a:t>Create Appointment</a:t>
          </a:r>
        </a:p>
      </dgm:t>
    </dgm:pt>
    <dgm:pt modelId="{DFA6E082-477F-4050-B115-ACFD732B9DBB}" type="parTrans" cxnId="{4B0A2297-3FD5-422A-B594-5A4E9434B245}">
      <dgm:prSet/>
      <dgm:spPr/>
      <dgm:t>
        <a:bodyPr/>
        <a:lstStyle/>
        <a:p>
          <a:endParaRPr lang="en-IE"/>
        </a:p>
      </dgm:t>
    </dgm:pt>
    <dgm:pt modelId="{6E8DEC35-B85E-4A6D-9826-A2EE8DE084D1}" type="sibTrans" cxnId="{4B0A2297-3FD5-422A-B594-5A4E9434B245}">
      <dgm:prSet/>
      <dgm:spPr/>
      <dgm:t>
        <a:bodyPr/>
        <a:lstStyle/>
        <a:p>
          <a:endParaRPr lang="en-IE"/>
        </a:p>
      </dgm:t>
    </dgm:pt>
    <dgm:pt modelId="{A2C816C1-D285-4756-B9C5-87A907589747}">
      <dgm:prSet phldrT="[Text]"/>
      <dgm:spPr/>
      <dgm:t>
        <a:bodyPr/>
        <a:lstStyle/>
        <a:p>
          <a:r>
            <a:rPr lang="en-IE"/>
            <a:t>Cancel Appointment</a:t>
          </a:r>
        </a:p>
      </dgm:t>
    </dgm:pt>
    <dgm:pt modelId="{5DCD0CC5-E30C-4965-BACB-ADCF2D593D1F}" type="parTrans" cxnId="{63CCD3AF-676B-4D7A-9C73-32D2AE2EAC33}">
      <dgm:prSet/>
      <dgm:spPr/>
      <dgm:t>
        <a:bodyPr/>
        <a:lstStyle/>
        <a:p>
          <a:endParaRPr lang="en-IE"/>
        </a:p>
      </dgm:t>
    </dgm:pt>
    <dgm:pt modelId="{C9D68320-8BEA-4587-96B9-B0B326AF7AD0}" type="sibTrans" cxnId="{63CCD3AF-676B-4D7A-9C73-32D2AE2EAC33}">
      <dgm:prSet/>
      <dgm:spPr/>
      <dgm:t>
        <a:bodyPr/>
        <a:lstStyle/>
        <a:p>
          <a:endParaRPr lang="en-IE"/>
        </a:p>
      </dgm:t>
    </dgm:pt>
    <dgm:pt modelId="{B331DF4B-1162-4DF5-AB0C-5EE39CFDED6C}">
      <dgm:prSet phldrT="[Text]"/>
      <dgm:spPr/>
      <dgm:t>
        <a:bodyPr/>
        <a:lstStyle/>
        <a:p>
          <a:r>
            <a:rPr lang="en-IE"/>
            <a:t>Show Doctor's Schedule</a:t>
          </a:r>
        </a:p>
      </dgm:t>
    </dgm:pt>
    <dgm:pt modelId="{247580A3-DC7C-4454-B4F6-9B4B532A15D4}" type="parTrans" cxnId="{C6E14AA8-4B42-4D85-B624-6C9D04948C1B}">
      <dgm:prSet/>
      <dgm:spPr/>
      <dgm:t>
        <a:bodyPr/>
        <a:lstStyle/>
        <a:p>
          <a:endParaRPr lang="en-IE"/>
        </a:p>
      </dgm:t>
    </dgm:pt>
    <dgm:pt modelId="{A1309600-A656-4C54-ABDB-0B1A94BDC755}" type="sibTrans" cxnId="{C6E14AA8-4B42-4D85-B624-6C9D04948C1B}">
      <dgm:prSet/>
      <dgm:spPr/>
      <dgm:t>
        <a:bodyPr/>
        <a:lstStyle/>
        <a:p>
          <a:endParaRPr lang="en-IE"/>
        </a:p>
      </dgm:t>
    </dgm:pt>
    <dgm:pt modelId="{22C9FED4-34CE-4F26-8CC5-0267C1C7502B}">
      <dgm:prSet phldrT="[Text]"/>
      <dgm:spPr/>
      <dgm:t>
        <a:bodyPr/>
        <a:lstStyle/>
        <a:p>
          <a:r>
            <a:rPr lang="en-IE"/>
            <a:t>Check-in Patient</a:t>
          </a:r>
        </a:p>
      </dgm:t>
    </dgm:pt>
    <dgm:pt modelId="{9A39A869-31BD-4743-B090-0874568D9C77}" type="parTrans" cxnId="{CE06CD20-C5B3-487C-B271-4AFC756AAC8E}">
      <dgm:prSet/>
      <dgm:spPr/>
      <dgm:t>
        <a:bodyPr/>
        <a:lstStyle/>
        <a:p>
          <a:endParaRPr lang="en-IE"/>
        </a:p>
      </dgm:t>
    </dgm:pt>
    <dgm:pt modelId="{39DCFB85-9722-462C-AA16-EEE5995712A1}" type="sibTrans" cxnId="{CE06CD20-C5B3-487C-B271-4AFC756AAC8E}">
      <dgm:prSet/>
      <dgm:spPr/>
      <dgm:t>
        <a:bodyPr/>
        <a:lstStyle/>
        <a:p>
          <a:endParaRPr lang="en-IE"/>
        </a:p>
      </dgm:t>
    </dgm:pt>
    <dgm:pt modelId="{36CC8502-C62C-467F-BE13-6ED9B3351E91}">
      <dgm:prSet/>
      <dgm:spPr/>
      <dgm:t>
        <a:bodyPr/>
        <a:lstStyle/>
        <a:p>
          <a:r>
            <a:rPr lang="en-IE"/>
            <a:t>Finance</a:t>
          </a:r>
        </a:p>
      </dgm:t>
    </dgm:pt>
    <dgm:pt modelId="{A9D14AA3-FD94-4974-A3C5-CB9E53534644}" type="parTrans" cxnId="{B96541BA-4A06-4747-8B89-8588569FCAE7}">
      <dgm:prSet/>
      <dgm:spPr/>
      <dgm:t>
        <a:bodyPr/>
        <a:lstStyle/>
        <a:p>
          <a:endParaRPr lang="en-IE"/>
        </a:p>
      </dgm:t>
    </dgm:pt>
    <dgm:pt modelId="{86565F73-A6B2-4873-818E-190139208C3B}" type="sibTrans" cxnId="{B96541BA-4A06-4747-8B89-8588569FCAE7}">
      <dgm:prSet/>
      <dgm:spPr/>
      <dgm:t>
        <a:bodyPr/>
        <a:lstStyle/>
        <a:p>
          <a:endParaRPr lang="en-IE"/>
        </a:p>
      </dgm:t>
    </dgm:pt>
    <dgm:pt modelId="{830F8B43-4570-4719-97B0-27DB1D8960BC}">
      <dgm:prSet/>
      <dgm:spPr/>
      <dgm:t>
        <a:bodyPr/>
        <a:lstStyle/>
        <a:p>
          <a:r>
            <a:rPr lang="en-IE"/>
            <a:t>Record Payment</a:t>
          </a:r>
        </a:p>
      </dgm:t>
    </dgm:pt>
    <dgm:pt modelId="{AE1A8C00-0E1A-4E47-B5A6-D561FD72F0CD}" type="parTrans" cxnId="{08634AB9-AC97-4F3A-B00D-1F536C33F621}">
      <dgm:prSet/>
      <dgm:spPr/>
      <dgm:t>
        <a:bodyPr/>
        <a:lstStyle/>
        <a:p>
          <a:endParaRPr lang="en-IE"/>
        </a:p>
      </dgm:t>
    </dgm:pt>
    <dgm:pt modelId="{6BA414D7-524F-40BB-9ADE-0D0F1990D36A}" type="sibTrans" cxnId="{08634AB9-AC97-4F3A-B00D-1F536C33F621}">
      <dgm:prSet/>
      <dgm:spPr/>
      <dgm:t>
        <a:bodyPr/>
        <a:lstStyle/>
        <a:p>
          <a:endParaRPr lang="en-IE"/>
        </a:p>
      </dgm:t>
    </dgm:pt>
    <dgm:pt modelId="{427DAAAB-D815-48A8-B93A-31B5776447EA}">
      <dgm:prSet/>
      <dgm:spPr/>
      <dgm:t>
        <a:bodyPr/>
        <a:lstStyle/>
        <a:p>
          <a:r>
            <a:rPr lang="en-IE"/>
            <a:t>Issue Invoice</a:t>
          </a:r>
        </a:p>
      </dgm:t>
    </dgm:pt>
    <dgm:pt modelId="{852DC1E4-21D1-4193-8EBB-9E8C4140F910}" type="parTrans" cxnId="{17EF6927-3AE5-475A-89EE-6133D53D50C3}">
      <dgm:prSet/>
      <dgm:spPr/>
      <dgm:t>
        <a:bodyPr/>
        <a:lstStyle/>
        <a:p>
          <a:endParaRPr lang="en-IE"/>
        </a:p>
      </dgm:t>
    </dgm:pt>
    <dgm:pt modelId="{D99F074C-0378-414F-8FC7-C9C7F076079F}" type="sibTrans" cxnId="{17EF6927-3AE5-475A-89EE-6133D53D50C3}">
      <dgm:prSet/>
      <dgm:spPr/>
      <dgm:t>
        <a:bodyPr/>
        <a:lstStyle/>
        <a:p>
          <a:endParaRPr lang="en-IE"/>
        </a:p>
      </dgm:t>
    </dgm:pt>
    <dgm:pt modelId="{76779E78-036D-4B72-9CB0-B063380E73BC}">
      <dgm:prSet phldrT="[Text]"/>
      <dgm:spPr/>
      <dgm:t>
        <a:bodyPr/>
        <a:lstStyle/>
        <a:p>
          <a:r>
            <a:rPr lang="en-IE"/>
            <a:t>Amend Patient</a:t>
          </a:r>
        </a:p>
      </dgm:t>
    </dgm:pt>
    <dgm:pt modelId="{338C88BC-6F78-4B29-8532-29F2B919C6CB}" type="parTrans" cxnId="{1E130882-6368-40CD-8F78-ADD8745A6D20}">
      <dgm:prSet/>
      <dgm:spPr/>
      <dgm:t>
        <a:bodyPr/>
        <a:lstStyle/>
        <a:p>
          <a:endParaRPr lang="en-IE"/>
        </a:p>
      </dgm:t>
    </dgm:pt>
    <dgm:pt modelId="{2748DD89-33AC-4813-9D00-CB937FA6E77B}" type="sibTrans" cxnId="{1E130882-6368-40CD-8F78-ADD8745A6D20}">
      <dgm:prSet/>
      <dgm:spPr/>
      <dgm:t>
        <a:bodyPr/>
        <a:lstStyle/>
        <a:p>
          <a:endParaRPr lang="en-IE"/>
        </a:p>
      </dgm:t>
    </dgm:pt>
    <dgm:pt modelId="{C87B4359-9D49-4314-A52B-05A558F9F303}" type="pres">
      <dgm:prSet presAssocID="{E90C5B4F-147C-48F0-8F87-471B7AE03B76}" presName="hierChild1" presStyleCnt="0">
        <dgm:presLayoutVars>
          <dgm:orgChart val="1"/>
          <dgm:chPref val="1"/>
          <dgm:dir/>
          <dgm:animOne val="branch"/>
          <dgm:animLvl val="lvl"/>
          <dgm:resizeHandles/>
        </dgm:presLayoutVars>
      </dgm:prSet>
      <dgm:spPr/>
      <dgm:t>
        <a:bodyPr/>
        <a:lstStyle/>
        <a:p>
          <a:endParaRPr lang="en-IE"/>
        </a:p>
      </dgm:t>
    </dgm:pt>
    <dgm:pt modelId="{D315077B-CA4B-49E1-B4B3-5267CE6A03DA}" type="pres">
      <dgm:prSet presAssocID="{CF5373A2-3C42-4208-9713-12283A61735C}" presName="hierRoot1" presStyleCnt="0">
        <dgm:presLayoutVars>
          <dgm:hierBranch val="init"/>
        </dgm:presLayoutVars>
      </dgm:prSet>
      <dgm:spPr/>
    </dgm:pt>
    <dgm:pt modelId="{C0289E16-E4FC-49D0-8392-B011DE9E4747}" type="pres">
      <dgm:prSet presAssocID="{CF5373A2-3C42-4208-9713-12283A61735C}" presName="rootComposite1" presStyleCnt="0"/>
      <dgm:spPr/>
    </dgm:pt>
    <dgm:pt modelId="{A13008C2-D485-47EE-B569-3AF3DC650C68}" type="pres">
      <dgm:prSet presAssocID="{CF5373A2-3C42-4208-9713-12283A61735C}" presName="rootText1" presStyleLbl="node0" presStyleIdx="0" presStyleCnt="1">
        <dgm:presLayoutVars>
          <dgm:chPref val="3"/>
        </dgm:presLayoutVars>
      </dgm:prSet>
      <dgm:spPr/>
      <dgm:t>
        <a:bodyPr/>
        <a:lstStyle/>
        <a:p>
          <a:endParaRPr lang="en-IE"/>
        </a:p>
      </dgm:t>
    </dgm:pt>
    <dgm:pt modelId="{E711EFF6-0469-4D20-8D71-0DB682954D38}" type="pres">
      <dgm:prSet presAssocID="{CF5373A2-3C42-4208-9713-12283A61735C}" presName="rootConnector1" presStyleLbl="node1" presStyleIdx="0" presStyleCnt="0"/>
      <dgm:spPr/>
      <dgm:t>
        <a:bodyPr/>
        <a:lstStyle/>
        <a:p>
          <a:endParaRPr lang="en-IE"/>
        </a:p>
      </dgm:t>
    </dgm:pt>
    <dgm:pt modelId="{EE6F17A8-3887-473C-9FC1-04059A91B5AF}" type="pres">
      <dgm:prSet presAssocID="{CF5373A2-3C42-4208-9713-12283A61735C}" presName="hierChild2" presStyleCnt="0"/>
      <dgm:spPr/>
    </dgm:pt>
    <dgm:pt modelId="{C70CADC8-9497-4AD1-AFAE-B9854A105B53}" type="pres">
      <dgm:prSet presAssocID="{E97814E3-B47B-41E3-BE65-4E8E9F8C82EB}" presName="Name37" presStyleLbl="parChTrans1D2" presStyleIdx="0" presStyleCnt="4"/>
      <dgm:spPr/>
      <dgm:t>
        <a:bodyPr/>
        <a:lstStyle/>
        <a:p>
          <a:endParaRPr lang="en-IE"/>
        </a:p>
      </dgm:t>
    </dgm:pt>
    <dgm:pt modelId="{296FA0F1-05BF-4FE9-B722-103E8D8223B1}" type="pres">
      <dgm:prSet presAssocID="{0E6B3A6D-804C-4F10-B0D6-24E2B6C3B100}" presName="hierRoot2" presStyleCnt="0">
        <dgm:presLayoutVars>
          <dgm:hierBranch val="init"/>
        </dgm:presLayoutVars>
      </dgm:prSet>
      <dgm:spPr/>
    </dgm:pt>
    <dgm:pt modelId="{C2D661F7-544D-4A8C-813E-3103F4396133}" type="pres">
      <dgm:prSet presAssocID="{0E6B3A6D-804C-4F10-B0D6-24E2B6C3B100}" presName="rootComposite" presStyleCnt="0"/>
      <dgm:spPr/>
    </dgm:pt>
    <dgm:pt modelId="{0E09FF8A-2D37-470D-9275-54A3F258B677}" type="pres">
      <dgm:prSet presAssocID="{0E6B3A6D-804C-4F10-B0D6-24E2B6C3B100}" presName="rootText" presStyleLbl="node2" presStyleIdx="0" presStyleCnt="4">
        <dgm:presLayoutVars>
          <dgm:chPref val="3"/>
        </dgm:presLayoutVars>
      </dgm:prSet>
      <dgm:spPr/>
      <dgm:t>
        <a:bodyPr/>
        <a:lstStyle/>
        <a:p>
          <a:endParaRPr lang="en-IE"/>
        </a:p>
      </dgm:t>
    </dgm:pt>
    <dgm:pt modelId="{4A00641F-45B0-42AA-87D0-5F36961A5712}" type="pres">
      <dgm:prSet presAssocID="{0E6B3A6D-804C-4F10-B0D6-24E2B6C3B100}" presName="rootConnector" presStyleLbl="node2" presStyleIdx="0" presStyleCnt="4"/>
      <dgm:spPr/>
      <dgm:t>
        <a:bodyPr/>
        <a:lstStyle/>
        <a:p>
          <a:endParaRPr lang="en-IE"/>
        </a:p>
      </dgm:t>
    </dgm:pt>
    <dgm:pt modelId="{4D69DF31-8FE6-4270-B56D-1C533BE829E6}" type="pres">
      <dgm:prSet presAssocID="{0E6B3A6D-804C-4F10-B0D6-24E2B6C3B100}" presName="hierChild4" presStyleCnt="0"/>
      <dgm:spPr/>
    </dgm:pt>
    <dgm:pt modelId="{7D483A77-A59F-4B57-A102-4FDB1EC0F7EA}" type="pres">
      <dgm:prSet presAssocID="{6A0BDD78-8E91-4445-9C46-BC915AA1F187}" presName="Name37" presStyleLbl="parChTrans1D3" presStyleIdx="0" presStyleCnt="12"/>
      <dgm:spPr/>
      <dgm:t>
        <a:bodyPr/>
        <a:lstStyle/>
        <a:p>
          <a:endParaRPr lang="en-IE"/>
        </a:p>
      </dgm:t>
    </dgm:pt>
    <dgm:pt modelId="{938E001A-9E63-498A-B6B2-396305ADFDE4}" type="pres">
      <dgm:prSet presAssocID="{AD1F6564-D9CE-45D5-B6DE-56EBD439F154}" presName="hierRoot2" presStyleCnt="0">
        <dgm:presLayoutVars>
          <dgm:hierBranch val="init"/>
        </dgm:presLayoutVars>
      </dgm:prSet>
      <dgm:spPr/>
    </dgm:pt>
    <dgm:pt modelId="{8D053FD0-DCB4-4C2C-B9EA-B9198961D0F3}" type="pres">
      <dgm:prSet presAssocID="{AD1F6564-D9CE-45D5-B6DE-56EBD439F154}" presName="rootComposite" presStyleCnt="0"/>
      <dgm:spPr/>
    </dgm:pt>
    <dgm:pt modelId="{32F69225-A704-4E08-8648-4F98DF55B5A1}" type="pres">
      <dgm:prSet presAssocID="{AD1F6564-D9CE-45D5-B6DE-56EBD439F154}" presName="rootText" presStyleLbl="node3" presStyleIdx="0" presStyleCnt="12">
        <dgm:presLayoutVars>
          <dgm:chPref val="3"/>
        </dgm:presLayoutVars>
      </dgm:prSet>
      <dgm:spPr/>
      <dgm:t>
        <a:bodyPr/>
        <a:lstStyle/>
        <a:p>
          <a:endParaRPr lang="en-IE"/>
        </a:p>
      </dgm:t>
    </dgm:pt>
    <dgm:pt modelId="{B881B949-5BD8-4AF7-9035-17765E624868}" type="pres">
      <dgm:prSet presAssocID="{AD1F6564-D9CE-45D5-B6DE-56EBD439F154}" presName="rootConnector" presStyleLbl="node3" presStyleIdx="0" presStyleCnt="12"/>
      <dgm:spPr/>
      <dgm:t>
        <a:bodyPr/>
        <a:lstStyle/>
        <a:p>
          <a:endParaRPr lang="en-IE"/>
        </a:p>
      </dgm:t>
    </dgm:pt>
    <dgm:pt modelId="{25A31572-52C2-4955-961D-097B97E79255}" type="pres">
      <dgm:prSet presAssocID="{AD1F6564-D9CE-45D5-B6DE-56EBD439F154}" presName="hierChild4" presStyleCnt="0"/>
      <dgm:spPr/>
    </dgm:pt>
    <dgm:pt modelId="{C5D08375-9D5C-47EE-BAAE-E8507A7EE524}" type="pres">
      <dgm:prSet presAssocID="{AD1F6564-D9CE-45D5-B6DE-56EBD439F154}" presName="hierChild5" presStyleCnt="0"/>
      <dgm:spPr/>
    </dgm:pt>
    <dgm:pt modelId="{5B25E00B-6E1B-46D6-B994-8D8E98A37DE6}" type="pres">
      <dgm:prSet presAssocID="{25B36178-A986-4BEE-A5DC-5E0AD36B1C92}" presName="Name37" presStyleLbl="parChTrans1D3" presStyleIdx="1" presStyleCnt="12"/>
      <dgm:spPr/>
      <dgm:t>
        <a:bodyPr/>
        <a:lstStyle/>
        <a:p>
          <a:endParaRPr lang="en-IE"/>
        </a:p>
      </dgm:t>
    </dgm:pt>
    <dgm:pt modelId="{88AD691F-69C6-45D9-895F-B10BF186B5AD}" type="pres">
      <dgm:prSet presAssocID="{840CA8AD-0590-4914-B26F-078163764F6C}" presName="hierRoot2" presStyleCnt="0">
        <dgm:presLayoutVars>
          <dgm:hierBranch val="init"/>
        </dgm:presLayoutVars>
      </dgm:prSet>
      <dgm:spPr/>
    </dgm:pt>
    <dgm:pt modelId="{9E32CE2E-793D-4430-B6FE-4E6C4FBD71CE}" type="pres">
      <dgm:prSet presAssocID="{840CA8AD-0590-4914-B26F-078163764F6C}" presName="rootComposite" presStyleCnt="0"/>
      <dgm:spPr/>
    </dgm:pt>
    <dgm:pt modelId="{2E02AFD5-9520-4D18-91FF-3EC9627924E3}" type="pres">
      <dgm:prSet presAssocID="{840CA8AD-0590-4914-B26F-078163764F6C}" presName="rootText" presStyleLbl="node3" presStyleIdx="1" presStyleCnt="12">
        <dgm:presLayoutVars>
          <dgm:chPref val="3"/>
        </dgm:presLayoutVars>
      </dgm:prSet>
      <dgm:spPr/>
      <dgm:t>
        <a:bodyPr/>
        <a:lstStyle/>
        <a:p>
          <a:endParaRPr lang="en-IE"/>
        </a:p>
      </dgm:t>
    </dgm:pt>
    <dgm:pt modelId="{A73B4A39-2083-408A-91B4-98614C12319D}" type="pres">
      <dgm:prSet presAssocID="{840CA8AD-0590-4914-B26F-078163764F6C}" presName="rootConnector" presStyleLbl="node3" presStyleIdx="1" presStyleCnt="12"/>
      <dgm:spPr/>
      <dgm:t>
        <a:bodyPr/>
        <a:lstStyle/>
        <a:p>
          <a:endParaRPr lang="en-IE"/>
        </a:p>
      </dgm:t>
    </dgm:pt>
    <dgm:pt modelId="{1F0B5A7C-F656-46D3-9DCA-DE70FC134908}" type="pres">
      <dgm:prSet presAssocID="{840CA8AD-0590-4914-B26F-078163764F6C}" presName="hierChild4" presStyleCnt="0"/>
      <dgm:spPr/>
    </dgm:pt>
    <dgm:pt modelId="{0CBDBA9B-E7C2-458A-A658-9D417938C106}" type="pres">
      <dgm:prSet presAssocID="{840CA8AD-0590-4914-B26F-078163764F6C}" presName="hierChild5" presStyleCnt="0"/>
      <dgm:spPr/>
    </dgm:pt>
    <dgm:pt modelId="{C041B05C-3056-4837-97A3-06EC09822003}" type="pres">
      <dgm:prSet presAssocID="{338C88BC-6F78-4B29-8532-29F2B919C6CB}" presName="Name37" presStyleLbl="parChTrans1D3" presStyleIdx="2" presStyleCnt="12"/>
      <dgm:spPr/>
      <dgm:t>
        <a:bodyPr/>
        <a:lstStyle/>
        <a:p>
          <a:endParaRPr lang="en-IE"/>
        </a:p>
      </dgm:t>
    </dgm:pt>
    <dgm:pt modelId="{C23AFB17-66B0-4EF2-837A-1A4B381A211B}" type="pres">
      <dgm:prSet presAssocID="{76779E78-036D-4B72-9CB0-B063380E73BC}" presName="hierRoot2" presStyleCnt="0">
        <dgm:presLayoutVars>
          <dgm:hierBranch val="init"/>
        </dgm:presLayoutVars>
      </dgm:prSet>
      <dgm:spPr/>
    </dgm:pt>
    <dgm:pt modelId="{843937AB-88C0-43E4-BF84-A904D73EB19A}" type="pres">
      <dgm:prSet presAssocID="{76779E78-036D-4B72-9CB0-B063380E73BC}" presName="rootComposite" presStyleCnt="0"/>
      <dgm:spPr/>
    </dgm:pt>
    <dgm:pt modelId="{2535E9F4-EC9B-4147-8BEB-D3AF71A68B66}" type="pres">
      <dgm:prSet presAssocID="{76779E78-036D-4B72-9CB0-B063380E73BC}" presName="rootText" presStyleLbl="node3" presStyleIdx="2" presStyleCnt="12">
        <dgm:presLayoutVars>
          <dgm:chPref val="3"/>
        </dgm:presLayoutVars>
      </dgm:prSet>
      <dgm:spPr/>
      <dgm:t>
        <a:bodyPr/>
        <a:lstStyle/>
        <a:p>
          <a:endParaRPr lang="en-IE"/>
        </a:p>
      </dgm:t>
    </dgm:pt>
    <dgm:pt modelId="{DFF0D9C9-4737-4A68-B350-51EB13B42258}" type="pres">
      <dgm:prSet presAssocID="{76779E78-036D-4B72-9CB0-B063380E73BC}" presName="rootConnector" presStyleLbl="node3" presStyleIdx="2" presStyleCnt="12"/>
      <dgm:spPr/>
      <dgm:t>
        <a:bodyPr/>
        <a:lstStyle/>
        <a:p>
          <a:endParaRPr lang="en-IE"/>
        </a:p>
      </dgm:t>
    </dgm:pt>
    <dgm:pt modelId="{A8A0C342-A5D6-4E9C-B440-CDCBF44BB0CF}" type="pres">
      <dgm:prSet presAssocID="{76779E78-036D-4B72-9CB0-B063380E73BC}" presName="hierChild4" presStyleCnt="0"/>
      <dgm:spPr/>
    </dgm:pt>
    <dgm:pt modelId="{AFFB65B2-3E94-4AE3-9195-7017655A4289}" type="pres">
      <dgm:prSet presAssocID="{76779E78-036D-4B72-9CB0-B063380E73BC}" presName="hierChild5" presStyleCnt="0"/>
      <dgm:spPr/>
    </dgm:pt>
    <dgm:pt modelId="{F523545E-30B5-4C38-92FF-EA0F40098E0F}" type="pres">
      <dgm:prSet presAssocID="{DAECC5E3-407B-449A-BC87-BECDDEC14315}" presName="Name37" presStyleLbl="parChTrans1D3" presStyleIdx="3" presStyleCnt="12"/>
      <dgm:spPr/>
      <dgm:t>
        <a:bodyPr/>
        <a:lstStyle/>
        <a:p>
          <a:endParaRPr lang="en-IE"/>
        </a:p>
      </dgm:t>
    </dgm:pt>
    <dgm:pt modelId="{5360723D-862E-4562-8372-3E5D48CF55C9}" type="pres">
      <dgm:prSet presAssocID="{1691A182-6C09-47CF-8871-AE739136779B}" presName="hierRoot2" presStyleCnt="0">
        <dgm:presLayoutVars>
          <dgm:hierBranch val="init"/>
        </dgm:presLayoutVars>
      </dgm:prSet>
      <dgm:spPr/>
    </dgm:pt>
    <dgm:pt modelId="{800D153E-49B4-42EE-B587-C9109F165A8E}" type="pres">
      <dgm:prSet presAssocID="{1691A182-6C09-47CF-8871-AE739136779B}" presName="rootComposite" presStyleCnt="0"/>
      <dgm:spPr/>
    </dgm:pt>
    <dgm:pt modelId="{F3ADF7F3-D865-4F05-ADBC-6EFEB70845B5}" type="pres">
      <dgm:prSet presAssocID="{1691A182-6C09-47CF-8871-AE739136779B}" presName="rootText" presStyleLbl="node3" presStyleIdx="3" presStyleCnt="12">
        <dgm:presLayoutVars>
          <dgm:chPref val="3"/>
        </dgm:presLayoutVars>
      </dgm:prSet>
      <dgm:spPr/>
      <dgm:t>
        <a:bodyPr/>
        <a:lstStyle/>
        <a:p>
          <a:endParaRPr lang="en-IE"/>
        </a:p>
      </dgm:t>
    </dgm:pt>
    <dgm:pt modelId="{5ACC9239-CFF3-4BFA-A8CB-82D471A9827C}" type="pres">
      <dgm:prSet presAssocID="{1691A182-6C09-47CF-8871-AE739136779B}" presName="rootConnector" presStyleLbl="node3" presStyleIdx="3" presStyleCnt="12"/>
      <dgm:spPr/>
      <dgm:t>
        <a:bodyPr/>
        <a:lstStyle/>
        <a:p>
          <a:endParaRPr lang="en-IE"/>
        </a:p>
      </dgm:t>
    </dgm:pt>
    <dgm:pt modelId="{21718E52-B3D5-4BEB-95A1-80EA5F2EDBD5}" type="pres">
      <dgm:prSet presAssocID="{1691A182-6C09-47CF-8871-AE739136779B}" presName="hierChild4" presStyleCnt="0"/>
      <dgm:spPr/>
    </dgm:pt>
    <dgm:pt modelId="{48AA6E22-78F7-442F-A39B-A056CA81BAFA}" type="pres">
      <dgm:prSet presAssocID="{1691A182-6C09-47CF-8871-AE739136779B}" presName="hierChild5" presStyleCnt="0"/>
      <dgm:spPr/>
    </dgm:pt>
    <dgm:pt modelId="{0DAC2C3B-AE5C-43E7-88DE-63162AAD8446}" type="pres">
      <dgm:prSet presAssocID="{0E6B3A6D-804C-4F10-B0D6-24E2B6C3B100}" presName="hierChild5" presStyleCnt="0"/>
      <dgm:spPr/>
    </dgm:pt>
    <dgm:pt modelId="{D9853093-79ED-4FD8-B350-58B8CCA743AE}" type="pres">
      <dgm:prSet presAssocID="{0DBCA091-4660-4991-923E-CA3945FD01FA}" presName="Name37" presStyleLbl="parChTrans1D2" presStyleIdx="1" presStyleCnt="4"/>
      <dgm:spPr/>
      <dgm:t>
        <a:bodyPr/>
        <a:lstStyle/>
        <a:p>
          <a:endParaRPr lang="en-IE"/>
        </a:p>
      </dgm:t>
    </dgm:pt>
    <dgm:pt modelId="{F544C1FD-701C-4745-9BC5-056F191FA8A3}" type="pres">
      <dgm:prSet presAssocID="{A7F16864-8000-4C93-91FA-55357E2AD595}" presName="hierRoot2" presStyleCnt="0">
        <dgm:presLayoutVars>
          <dgm:hierBranch val="init"/>
        </dgm:presLayoutVars>
      </dgm:prSet>
      <dgm:spPr/>
    </dgm:pt>
    <dgm:pt modelId="{AA3613AB-8B24-4234-93D0-F8DDA85E08E8}" type="pres">
      <dgm:prSet presAssocID="{A7F16864-8000-4C93-91FA-55357E2AD595}" presName="rootComposite" presStyleCnt="0"/>
      <dgm:spPr/>
    </dgm:pt>
    <dgm:pt modelId="{46118131-0355-4BD5-ADA3-E6C0E6C54DAB}" type="pres">
      <dgm:prSet presAssocID="{A7F16864-8000-4C93-91FA-55357E2AD595}" presName="rootText" presStyleLbl="node2" presStyleIdx="1" presStyleCnt="4">
        <dgm:presLayoutVars>
          <dgm:chPref val="3"/>
        </dgm:presLayoutVars>
      </dgm:prSet>
      <dgm:spPr/>
      <dgm:t>
        <a:bodyPr/>
        <a:lstStyle/>
        <a:p>
          <a:endParaRPr lang="en-IE"/>
        </a:p>
      </dgm:t>
    </dgm:pt>
    <dgm:pt modelId="{AE9CF94B-BDD8-4108-B40C-12DC1ECCC4D0}" type="pres">
      <dgm:prSet presAssocID="{A7F16864-8000-4C93-91FA-55357E2AD595}" presName="rootConnector" presStyleLbl="node2" presStyleIdx="1" presStyleCnt="4"/>
      <dgm:spPr/>
      <dgm:t>
        <a:bodyPr/>
        <a:lstStyle/>
        <a:p>
          <a:endParaRPr lang="en-IE"/>
        </a:p>
      </dgm:t>
    </dgm:pt>
    <dgm:pt modelId="{324B1332-2FDB-44D6-A3C3-A477A4B681BC}" type="pres">
      <dgm:prSet presAssocID="{A7F16864-8000-4C93-91FA-55357E2AD595}" presName="hierChild4" presStyleCnt="0"/>
      <dgm:spPr/>
    </dgm:pt>
    <dgm:pt modelId="{DC507F6A-E667-44FD-8E33-0C3F89408249}" type="pres">
      <dgm:prSet presAssocID="{100E5BDA-EC96-4042-B07A-CF808D3037E6}" presName="Name37" presStyleLbl="parChTrans1D3" presStyleIdx="4" presStyleCnt="12"/>
      <dgm:spPr/>
      <dgm:t>
        <a:bodyPr/>
        <a:lstStyle/>
        <a:p>
          <a:endParaRPr lang="en-IE"/>
        </a:p>
      </dgm:t>
    </dgm:pt>
    <dgm:pt modelId="{74D86990-CE59-4F02-BEE6-7FDD6E4023CA}" type="pres">
      <dgm:prSet presAssocID="{CE9BE3E7-492D-4A98-84C1-9CA5A16AE44E}" presName="hierRoot2" presStyleCnt="0">
        <dgm:presLayoutVars>
          <dgm:hierBranch val="init"/>
        </dgm:presLayoutVars>
      </dgm:prSet>
      <dgm:spPr/>
    </dgm:pt>
    <dgm:pt modelId="{26A98074-1D36-406F-B994-667B0FA2CDE8}" type="pres">
      <dgm:prSet presAssocID="{CE9BE3E7-492D-4A98-84C1-9CA5A16AE44E}" presName="rootComposite" presStyleCnt="0"/>
      <dgm:spPr/>
    </dgm:pt>
    <dgm:pt modelId="{E22A3306-600D-48E1-B969-EA5D700C1262}" type="pres">
      <dgm:prSet presAssocID="{CE9BE3E7-492D-4A98-84C1-9CA5A16AE44E}" presName="rootText" presStyleLbl="node3" presStyleIdx="4" presStyleCnt="12">
        <dgm:presLayoutVars>
          <dgm:chPref val="3"/>
        </dgm:presLayoutVars>
      </dgm:prSet>
      <dgm:spPr/>
      <dgm:t>
        <a:bodyPr/>
        <a:lstStyle/>
        <a:p>
          <a:endParaRPr lang="en-IE"/>
        </a:p>
      </dgm:t>
    </dgm:pt>
    <dgm:pt modelId="{3180EDA5-6695-4DB8-A21B-A372EDA48741}" type="pres">
      <dgm:prSet presAssocID="{CE9BE3E7-492D-4A98-84C1-9CA5A16AE44E}" presName="rootConnector" presStyleLbl="node3" presStyleIdx="4" presStyleCnt="12"/>
      <dgm:spPr/>
      <dgm:t>
        <a:bodyPr/>
        <a:lstStyle/>
        <a:p>
          <a:endParaRPr lang="en-IE"/>
        </a:p>
      </dgm:t>
    </dgm:pt>
    <dgm:pt modelId="{F882EB29-DBF5-41A9-AD9D-9A1DA37A0FB2}" type="pres">
      <dgm:prSet presAssocID="{CE9BE3E7-492D-4A98-84C1-9CA5A16AE44E}" presName="hierChild4" presStyleCnt="0"/>
      <dgm:spPr/>
    </dgm:pt>
    <dgm:pt modelId="{02EB01D4-40E6-4EAD-B857-8971FC7FDC22}" type="pres">
      <dgm:prSet presAssocID="{CE9BE3E7-492D-4A98-84C1-9CA5A16AE44E}" presName="hierChild5" presStyleCnt="0"/>
      <dgm:spPr/>
    </dgm:pt>
    <dgm:pt modelId="{8F037418-910A-49A4-B552-84EA80040AED}" type="pres">
      <dgm:prSet presAssocID="{9C354A1C-8C5B-415D-92E8-1D6C58B71C1D}" presName="Name37" presStyleLbl="parChTrans1D3" presStyleIdx="5" presStyleCnt="12"/>
      <dgm:spPr/>
      <dgm:t>
        <a:bodyPr/>
        <a:lstStyle/>
        <a:p>
          <a:endParaRPr lang="en-IE"/>
        </a:p>
      </dgm:t>
    </dgm:pt>
    <dgm:pt modelId="{2D109CB0-BBB9-4CB1-8E48-DAFD5CD10260}" type="pres">
      <dgm:prSet presAssocID="{C54A3156-EDF9-4AAC-9C51-A66BAB75786A}" presName="hierRoot2" presStyleCnt="0">
        <dgm:presLayoutVars>
          <dgm:hierBranch val="init"/>
        </dgm:presLayoutVars>
      </dgm:prSet>
      <dgm:spPr/>
    </dgm:pt>
    <dgm:pt modelId="{635A4E6E-200A-497B-8B7E-C2A00FF3B0B5}" type="pres">
      <dgm:prSet presAssocID="{C54A3156-EDF9-4AAC-9C51-A66BAB75786A}" presName="rootComposite" presStyleCnt="0"/>
      <dgm:spPr/>
    </dgm:pt>
    <dgm:pt modelId="{6DEEAADD-3B06-4AFB-9045-EAFDDEA40113}" type="pres">
      <dgm:prSet presAssocID="{C54A3156-EDF9-4AAC-9C51-A66BAB75786A}" presName="rootText" presStyleLbl="node3" presStyleIdx="5" presStyleCnt="12">
        <dgm:presLayoutVars>
          <dgm:chPref val="3"/>
        </dgm:presLayoutVars>
      </dgm:prSet>
      <dgm:spPr/>
      <dgm:t>
        <a:bodyPr/>
        <a:lstStyle/>
        <a:p>
          <a:endParaRPr lang="en-IE"/>
        </a:p>
      </dgm:t>
    </dgm:pt>
    <dgm:pt modelId="{95515CE3-0012-48BF-8E0F-03FF0CE8E952}" type="pres">
      <dgm:prSet presAssocID="{C54A3156-EDF9-4AAC-9C51-A66BAB75786A}" presName="rootConnector" presStyleLbl="node3" presStyleIdx="5" presStyleCnt="12"/>
      <dgm:spPr/>
      <dgm:t>
        <a:bodyPr/>
        <a:lstStyle/>
        <a:p>
          <a:endParaRPr lang="en-IE"/>
        </a:p>
      </dgm:t>
    </dgm:pt>
    <dgm:pt modelId="{6D9CE158-DBAC-46FF-83A5-0A8CABB8F50F}" type="pres">
      <dgm:prSet presAssocID="{C54A3156-EDF9-4AAC-9C51-A66BAB75786A}" presName="hierChild4" presStyleCnt="0"/>
      <dgm:spPr/>
    </dgm:pt>
    <dgm:pt modelId="{59670491-889F-42D8-BC05-9A7F2AD84887}" type="pres">
      <dgm:prSet presAssocID="{C54A3156-EDF9-4AAC-9C51-A66BAB75786A}" presName="hierChild5" presStyleCnt="0"/>
      <dgm:spPr/>
    </dgm:pt>
    <dgm:pt modelId="{0A9768A0-9A9B-42FC-A3FD-55C92DF84C73}" type="pres">
      <dgm:prSet presAssocID="{A7F16864-8000-4C93-91FA-55357E2AD595}" presName="hierChild5" presStyleCnt="0"/>
      <dgm:spPr/>
    </dgm:pt>
    <dgm:pt modelId="{0052ABBB-922F-4A31-89A1-3DB9FB59B831}" type="pres">
      <dgm:prSet presAssocID="{010F1426-E477-45ED-B2CC-A6C229AA3E95}" presName="Name37" presStyleLbl="parChTrans1D2" presStyleIdx="2" presStyleCnt="4"/>
      <dgm:spPr/>
      <dgm:t>
        <a:bodyPr/>
        <a:lstStyle/>
        <a:p>
          <a:endParaRPr lang="en-IE"/>
        </a:p>
      </dgm:t>
    </dgm:pt>
    <dgm:pt modelId="{5FDD0C85-4EF0-44AE-AC36-ACEDCE16680E}" type="pres">
      <dgm:prSet presAssocID="{194117C5-6DFB-4D9D-9E97-AA169012B572}" presName="hierRoot2" presStyleCnt="0">
        <dgm:presLayoutVars>
          <dgm:hierBranch val="init"/>
        </dgm:presLayoutVars>
      </dgm:prSet>
      <dgm:spPr/>
    </dgm:pt>
    <dgm:pt modelId="{B3341354-2AED-41C5-9B34-B73A83CB73CD}" type="pres">
      <dgm:prSet presAssocID="{194117C5-6DFB-4D9D-9E97-AA169012B572}" presName="rootComposite" presStyleCnt="0"/>
      <dgm:spPr/>
    </dgm:pt>
    <dgm:pt modelId="{5E9CD6F8-3C99-4D86-855E-B03DD4AF8CBF}" type="pres">
      <dgm:prSet presAssocID="{194117C5-6DFB-4D9D-9E97-AA169012B572}" presName="rootText" presStyleLbl="node2" presStyleIdx="2" presStyleCnt="4">
        <dgm:presLayoutVars>
          <dgm:chPref val="3"/>
        </dgm:presLayoutVars>
      </dgm:prSet>
      <dgm:spPr/>
      <dgm:t>
        <a:bodyPr/>
        <a:lstStyle/>
        <a:p>
          <a:endParaRPr lang="en-IE"/>
        </a:p>
      </dgm:t>
    </dgm:pt>
    <dgm:pt modelId="{20FE67A5-00E6-40DC-BEAB-AA4218A06394}" type="pres">
      <dgm:prSet presAssocID="{194117C5-6DFB-4D9D-9E97-AA169012B572}" presName="rootConnector" presStyleLbl="node2" presStyleIdx="2" presStyleCnt="4"/>
      <dgm:spPr/>
      <dgm:t>
        <a:bodyPr/>
        <a:lstStyle/>
        <a:p>
          <a:endParaRPr lang="en-IE"/>
        </a:p>
      </dgm:t>
    </dgm:pt>
    <dgm:pt modelId="{D5E7E5BC-A590-4FAF-B5F4-518C07ADC0B8}" type="pres">
      <dgm:prSet presAssocID="{194117C5-6DFB-4D9D-9E97-AA169012B572}" presName="hierChild4" presStyleCnt="0"/>
      <dgm:spPr/>
    </dgm:pt>
    <dgm:pt modelId="{5A2C7CBF-F3C6-4B30-8258-25ACC2F5F6A7}" type="pres">
      <dgm:prSet presAssocID="{DFA6E082-477F-4050-B115-ACFD732B9DBB}" presName="Name37" presStyleLbl="parChTrans1D3" presStyleIdx="6" presStyleCnt="12"/>
      <dgm:spPr/>
      <dgm:t>
        <a:bodyPr/>
        <a:lstStyle/>
        <a:p>
          <a:endParaRPr lang="en-IE"/>
        </a:p>
      </dgm:t>
    </dgm:pt>
    <dgm:pt modelId="{36404B2A-C16C-4473-8E3C-088B9A2EAE30}" type="pres">
      <dgm:prSet presAssocID="{121FEED5-4809-4704-AF58-132D5A6F88D7}" presName="hierRoot2" presStyleCnt="0">
        <dgm:presLayoutVars>
          <dgm:hierBranch val="init"/>
        </dgm:presLayoutVars>
      </dgm:prSet>
      <dgm:spPr/>
    </dgm:pt>
    <dgm:pt modelId="{5E559200-B4CB-4B10-AC31-3A914432EB5B}" type="pres">
      <dgm:prSet presAssocID="{121FEED5-4809-4704-AF58-132D5A6F88D7}" presName="rootComposite" presStyleCnt="0"/>
      <dgm:spPr/>
    </dgm:pt>
    <dgm:pt modelId="{B76020E9-EF3F-48C6-A4EC-F4F3C65F082D}" type="pres">
      <dgm:prSet presAssocID="{121FEED5-4809-4704-AF58-132D5A6F88D7}" presName="rootText" presStyleLbl="node3" presStyleIdx="6" presStyleCnt="12">
        <dgm:presLayoutVars>
          <dgm:chPref val="3"/>
        </dgm:presLayoutVars>
      </dgm:prSet>
      <dgm:spPr/>
      <dgm:t>
        <a:bodyPr/>
        <a:lstStyle/>
        <a:p>
          <a:endParaRPr lang="en-IE"/>
        </a:p>
      </dgm:t>
    </dgm:pt>
    <dgm:pt modelId="{43ACBFDC-1EE1-40AA-A00B-F140069495BA}" type="pres">
      <dgm:prSet presAssocID="{121FEED5-4809-4704-AF58-132D5A6F88D7}" presName="rootConnector" presStyleLbl="node3" presStyleIdx="6" presStyleCnt="12"/>
      <dgm:spPr/>
      <dgm:t>
        <a:bodyPr/>
        <a:lstStyle/>
        <a:p>
          <a:endParaRPr lang="en-IE"/>
        </a:p>
      </dgm:t>
    </dgm:pt>
    <dgm:pt modelId="{B6959989-A050-4F3B-A7D4-1664682F6310}" type="pres">
      <dgm:prSet presAssocID="{121FEED5-4809-4704-AF58-132D5A6F88D7}" presName="hierChild4" presStyleCnt="0"/>
      <dgm:spPr/>
    </dgm:pt>
    <dgm:pt modelId="{4F822290-09B1-4EF8-8275-F97BB23C77FB}" type="pres">
      <dgm:prSet presAssocID="{121FEED5-4809-4704-AF58-132D5A6F88D7}" presName="hierChild5" presStyleCnt="0"/>
      <dgm:spPr/>
    </dgm:pt>
    <dgm:pt modelId="{F6B5452D-437C-49C5-837F-2ABF2C9B7D32}" type="pres">
      <dgm:prSet presAssocID="{5DCD0CC5-E30C-4965-BACB-ADCF2D593D1F}" presName="Name37" presStyleLbl="parChTrans1D3" presStyleIdx="7" presStyleCnt="12"/>
      <dgm:spPr/>
      <dgm:t>
        <a:bodyPr/>
        <a:lstStyle/>
        <a:p>
          <a:endParaRPr lang="en-IE"/>
        </a:p>
      </dgm:t>
    </dgm:pt>
    <dgm:pt modelId="{A2DC7FD6-3AE0-491C-B147-EF24319B348D}" type="pres">
      <dgm:prSet presAssocID="{A2C816C1-D285-4756-B9C5-87A907589747}" presName="hierRoot2" presStyleCnt="0">
        <dgm:presLayoutVars>
          <dgm:hierBranch val="init"/>
        </dgm:presLayoutVars>
      </dgm:prSet>
      <dgm:spPr/>
    </dgm:pt>
    <dgm:pt modelId="{354EA48C-D74A-4898-8150-0A2305670B6A}" type="pres">
      <dgm:prSet presAssocID="{A2C816C1-D285-4756-B9C5-87A907589747}" presName="rootComposite" presStyleCnt="0"/>
      <dgm:spPr/>
    </dgm:pt>
    <dgm:pt modelId="{244DFB62-34B1-410E-A05A-3FE30FFA1C48}" type="pres">
      <dgm:prSet presAssocID="{A2C816C1-D285-4756-B9C5-87A907589747}" presName="rootText" presStyleLbl="node3" presStyleIdx="7" presStyleCnt="12">
        <dgm:presLayoutVars>
          <dgm:chPref val="3"/>
        </dgm:presLayoutVars>
      </dgm:prSet>
      <dgm:spPr/>
      <dgm:t>
        <a:bodyPr/>
        <a:lstStyle/>
        <a:p>
          <a:endParaRPr lang="en-IE"/>
        </a:p>
      </dgm:t>
    </dgm:pt>
    <dgm:pt modelId="{0FC66A05-6850-4602-BAF7-F6EC991D3534}" type="pres">
      <dgm:prSet presAssocID="{A2C816C1-D285-4756-B9C5-87A907589747}" presName="rootConnector" presStyleLbl="node3" presStyleIdx="7" presStyleCnt="12"/>
      <dgm:spPr/>
      <dgm:t>
        <a:bodyPr/>
        <a:lstStyle/>
        <a:p>
          <a:endParaRPr lang="en-IE"/>
        </a:p>
      </dgm:t>
    </dgm:pt>
    <dgm:pt modelId="{42027BC1-F166-402B-B4B0-26E93A60C70A}" type="pres">
      <dgm:prSet presAssocID="{A2C816C1-D285-4756-B9C5-87A907589747}" presName="hierChild4" presStyleCnt="0"/>
      <dgm:spPr/>
    </dgm:pt>
    <dgm:pt modelId="{C9AAE1CD-808C-4812-9997-25FF44344F23}" type="pres">
      <dgm:prSet presAssocID="{A2C816C1-D285-4756-B9C5-87A907589747}" presName="hierChild5" presStyleCnt="0"/>
      <dgm:spPr/>
    </dgm:pt>
    <dgm:pt modelId="{2DF99A80-7522-4F78-B953-A544B3FC5FFF}" type="pres">
      <dgm:prSet presAssocID="{247580A3-DC7C-4454-B4F6-9B4B532A15D4}" presName="Name37" presStyleLbl="parChTrans1D3" presStyleIdx="8" presStyleCnt="12"/>
      <dgm:spPr/>
      <dgm:t>
        <a:bodyPr/>
        <a:lstStyle/>
        <a:p>
          <a:endParaRPr lang="en-IE"/>
        </a:p>
      </dgm:t>
    </dgm:pt>
    <dgm:pt modelId="{E7BA089C-A23D-4466-874E-5BD355480832}" type="pres">
      <dgm:prSet presAssocID="{B331DF4B-1162-4DF5-AB0C-5EE39CFDED6C}" presName="hierRoot2" presStyleCnt="0">
        <dgm:presLayoutVars>
          <dgm:hierBranch val="init"/>
        </dgm:presLayoutVars>
      </dgm:prSet>
      <dgm:spPr/>
    </dgm:pt>
    <dgm:pt modelId="{C245A5B4-7963-4491-96A5-77EF0CA3E1AB}" type="pres">
      <dgm:prSet presAssocID="{B331DF4B-1162-4DF5-AB0C-5EE39CFDED6C}" presName="rootComposite" presStyleCnt="0"/>
      <dgm:spPr/>
    </dgm:pt>
    <dgm:pt modelId="{58E4C507-BBB5-437F-8ED7-16EA988A1F05}" type="pres">
      <dgm:prSet presAssocID="{B331DF4B-1162-4DF5-AB0C-5EE39CFDED6C}" presName="rootText" presStyleLbl="node3" presStyleIdx="8" presStyleCnt="12">
        <dgm:presLayoutVars>
          <dgm:chPref val="3"/>
        </dgm:presLayoutVars>
      </dgm:prSet>
      <dgm:spPr/>
      <dgm:t>
        <a:bodyPr/>
        <a:lstStyle/>
        <a:p>
          <a:endParaRPr lang="en-IE"/>
        </a:p>
      </dgm:t>
    </dgm:pt>
    <dgm:pt modelId="{362DA8CF-E411-4070-AE7C-BD5E51878AFB}" type="pres">
      <dgm:prSet presAssocID="{B331DF4B-1162-4DF5-AB0C-5EE39CFDED6C}" presName="rootConnector" presStyleLbl="node3" presStyleIdx="8" presStyleCnt="12"/>
      <dgm:spPr/>
      <dgm:t>
        <a:bodyPr/>
        <a:lstStyle/>
        <a:p>
          <a:endParaRPr lang="en-IE"/>
        </a:p>
      </dgm:t>
    </dgm:pt>
    <dgm:pt modelId="{58FA471D-93F9-4391-84AC-E1EB0260A622}" type="pres">
      <dgm:prSet presAssocID="{B331DF4B-1162-4DF5-AB0C-5EE39CFDED6C}" presName="hierChild4" presStyleCnt="0"/>
      <dgm:spPr/>
    </dgm:pt>
    <dgm:pt modelId="{E6939DF7-6DE3-4B52-910D-37264B28D440}" type="pres">
      <dgm:prSet presAssocID="{B331DF4B-1162-4DF5-AB0C-5EE39CFDED6C}" presName="hierChild5" presStyleCnt="0"/>
      <dgm:spPr/>
    </dgm:pt>
    <dgm:pt modelId="{10D0D4DB-BFE4-442F-B633-A2E76B017099}" type="pres">
      <dgm:prSet presAssocID="{9A39A869-31BD-4743-B090-0874568D9C77}" presName="Name37" presStyleLbl="parChTrans1D3" presStyleIdx="9" presStyleCnt="12"/>
      <dgm:spPr/>
      <dgm:t>
        <a:bodyPr/>
        <a:lstStyle/>
        <a:p>
          <a:endParaRPr lang="en-IE"/>
        </a:p>
      </dgm:t>
    </dgm:pt>
    <dgm:pt modelId="{266E2272-4282-45B8-9230-652EF2AA58FA}" type="pres">
      <dgm:prSet presAssocID="{22C9FED4-34CE-4F26-8CC5-0267C1C7502B}" presName="hierRoot2" presStyleCnt="0">
        <dgm:presLayoutVars>
          <dgm:hierBranch val="init"/>
        </dgm:presLayoutVars>
      </dgm:prSet>
      <dgm:spPr/>
    </dgm:pt>
    <dgm:pt modelId="{9D56B1DD-1123-4299-BF90-9CF215BAF0F2}" type="pres">
      <dgm:prSet presAssocID="{22C9FED4-34CE-4F26-8CC5-0267C1C7502B}" presName="rootComposite" presStyleCnt="0"/>
      <dgm:spPr/>
    </dgm:pt>
    <dgm:pt modelId="{ABDA54D3-3718-494F-800C-021375316471}" type="pres">
      <dgm:prSet presAssocID="{22C9FED4-34CE-4F26-8CC5-0267C1C7502B}" presName="rootText" presStyleLbl="node3" presStyleIdx="9" presStyleCnt="12">
        <dgm:presLayoutVars>
          <dgm:chPref val="3"/>
        </dgm:presLayoutVars>
      </dgm:prSet>
      <dgm:spPr/>
      <dgm:t>
        <a:bodyPr/>
        <a:lstStyle/>
        <a:p>
          <a:endParaRPr lang="en-IE"/>
        </a:p>
      </dgm:t>
    </dgm:pt>
    <dgm:pt modelId="{311F57D5-ACDE-4E40-ADFF-5BECC2CC8B06}" type="pres">
      <dgm:prSet presAssocID="{22C9FED4-34CE-4F26-8CC5-0267C1C7502B}" presName="rootConnector" presStyleLbl="node3" presStyleIdx="9" presStyleCnt="12"/>
      <dgm:spPr/>
      <dgm:t>
        <a:bodyPr/>
        <a:lstStyle/>
        <a:p>
          <a:endParaRPr lang="en-IE"/>
        </a:p>
      </dgm:t>
    </dgm:pt>
    <dgm:pt modelId="{B757E08C-2634-475A-B739-03046BA80062}" type="pres">
      <dgm:prSet presAssocID="{22C9FED4-34CE-4F26-8CC5-0267C1C7502B}" presName="hierChild4" presStyleCnt="0"/>
      <dgm:spPr/>
    </dgm:pt>
    <dgm:pt modelId="{F1B4DF03-36E6-4EB9-9A86-1B4E532B3ED7}" type="pres">
      <dgm:prSet presAssocID="{22C9FED4-34CE-4F26-8CC5-0267C1C7502B}" presName="hierChild5" presStyleCnt="0"/>
      <dgm:spPr/>
    </dgm:pt>
    <dgm:pt modelId="{B3656195-52F9-4286-B9FB-64D1AD030700}" type="pres">
      <dgm:prSet presAssocID="{194117C5-6DFB-4D9D-9E97-AA169012B572}" presName="hierChild5" presStyleCnt="0"/>
      <dgm:spPr/>
    </dgm:pt>
    <dgm:pt modelId="{53B65F0A-91AC-4CBD-B3DE-0363EF7F737B}" type="pres">
      <dgm:prSet presAssocID="{A9D14AA3-FD94-4974-A3C5-CB9E53534644}" presName="Name37" presStyleLbl="parChTrans1D2" presStyleIdx="3" presStyleCnt="4"/>
      <dgm:spPr/>
      <dgm:t>
        <a:bodyPr/>
        <a:lstStyle/>
        <a:p>
          <a:endParaRPr lang="en-IE"/>
        </a:p>
      </dgm:t>
    </dgm:pt>
    <dgm:pt modelId="{1F0AF9D1-4296-4451-806F-BB980DCC2F6B}" type="pres">
      <dgm:prSet presAssocID="{36CC8502-C62C-467F-BE13-6ED9B3351E91}" presName="hierRoot2" presStyleCnt="0">
        <dgm:presLayoutVars>
          <dgm:hierBranch val="init"/>
        </dgm:presLayoutVars>
      </dgm:prSet>
      <dgm:spPr/>
    </dgm:pt>
    <dgm:pt modelId="{D0260683-5B2C-409C-B0E7-9045D228909F}" type="pres">
      <dgm:prSet presAssocID="{36CC8502-C62C-467F-BE13-6ED9B3351E91}" presName="rootComposite" presStyleCnt="0"/>
      <dgm:spPr/>
    </dgm:pt>
    <dgm:pt modelId="{41414944-8060-4A90-9258-D8E1A0787255}" type="pres">
      <dgm:prSet presAssocID="{36CC8502-C62C-467F-BE13-6ED9B3351E91}" presName="rootText" presStyleLbl="node2" presStyleIdx="3" presStyleCnt="4">
        <dgm:presLayoutVars>
          <dgm:chPref val="3"/>
        </dgm:presLayoutVars>
      </dgm:prSet>
      <dgm:spPr/>
      <dgm:t>
        <a:bodyPr/>
        <a:lstStyle/>
        <a:p>
          <a:endParaRPr lang="en-IE"/>
        </a:p>
      </dgm:t>
    </dgm:pt>
    <dgm:pt modelId="{21F713EB-9857-4425-8808-B468AB7EF4D0}" type="pres">
      <dgm:prSet presAssocID="{36CC8502-C62C-467F-BE13-6ED9B3351E91}" presName="rootConnector" presStyleLbl="node2" presStyleIdx="3" presStyleCnt="4"/>
      <dgm:spPr/>
      <dgm:t>
        <a:bodyPr/>
        <a:lstStyle/>
        <a:p>
          <a:endParaRPr lang="en-IE"/>
        </a:p>
      </dgm:t>
    </dgm:pt>
    <dgm:pt modelId="{6091324F-CD53-44D6-8A9D-225050B4196B}" type="pres">
      <dgm:prSet presAssocID="{36CC8502-C62C-467F-BE13-6ED9B3351E91}" presName="hierChild4" presStyleCnt="0"/>
      <dgm:spPr/>
    </dgm:pt>
    <dgm:pt modelId="{5EC04F25-5470-4F38-991B-622E27D13D30}" type="pres">
      <dgm:prSet presAssocID="{AE1A8C00-0E1A-4E47-B5A6-D561FD72F0CD}" presName="Name37" presStyleLbl="parChTrans1D3" presStyleIdx="10" presStyleCnt="12"/>
      <dgm:spPr/>
      <dgm:t>
        <a:bodyPr/>
        <a:lstStyle/>
        <a:p>
          <a:endParaRPr lang="en-IE"/>
        </a:p>
      </dgm:t>
    </dgm:pt>
    <dgm:pt modelId="{97860120-FCE2-49D0-A34D-E38BA3FED078}" type="pres">
      <dgm:prSet presAssocID="{830F8B43-4570-4719-97B0-27DB1D8960BC}" presName="hierRoot2" presStyleCnt="0">
        <dgm:presLayoutVars>
          <dgm:hierBranch val="init"/>
        </dgm:presLayoutVars>
      </dgm:prSet>
      <dgm:spPr/>
    </dgm:pt>
    <dgm:pt modelId="{E864B6D3-9DCF-48A1-BE3B-0EE25322CE31}" type="pres">
      <dgm:prSet presAssocID="{830F8B43-4570-4719-97B0-27DB1D8960BC}" presName="rootComposite" presStyleCnt="0"/>
      <dgm:spPr/>
    </dgm:pt>
    <dgm:pt modelId="{811178F1-FC53-48C6-93CE-EA3A0EB58E50}" type="pres">
      <dgm:prSet presAssocID="{830F8B43-4570-4719-97B0-27DB1D8960BC}" presName="rootText" presStyleLbl="node3" presStyleIdx="10" presStyleCnt="12">
        <dgm:presLayoutVars>
          <dgm:chPref val="3"/>
        </dgm:presLayoutVars>
      </dgm:prSet>
      <dgm:spPr/>
      <dgm:t>
        <a:bodyPr/>
        <a:lstStyle/>
        <a:p>
          <a:endParaRPr lang="en-IE"/>
        </a:p>
      </dgm:t>
    </dgm:pt>
    <dgm:pt modelId="{5BEBF92C-176E-4095-8C3A-B0688599E503}" type="pres">
      <dgm:prSet presAssocID="{830F8B43-4570-4719-97B0-27DB1D8960BC}" presName="rootConnector" presStyleLbl="node3" presStyleIdx="10" presStyleCnt="12"/>
      <dgm:spPr/>
      <dgm:t>
        <a:bodyPr/>
        <a:lstStyle/>
        <a:p>
          <a:endParaRPr lang="en-IE"/>
        </a:p>
      </dgm:t>
    </dgm:pt>
    <dgm:pt modelId="{EB9729F8-9F71-41CA-BB0F-B52100EFE8B7}" type="pres">
      <dgm:prSet presAssocID="{830F8B43-4570-4719-97B0-27DB1D8960BC}" presName="hierChild4" presStyleCnt="0"/>
      <dgm:spPr/>
    </dgm:pt>
    <dgm:pt modelId="{2D07FC80-3F3C-484E-85F3-0439AEAB215C}" type="pres">
      <dgm:prSet presAssocID="{830F8B43-4570-4719-97B0-27DB1D8960BC}" presName="hierChild5" presStyleCnt="0"/>
      <dgm:spPr/>
    </dgm:pt>
    <dgm:pt modelId="{B8E87A18-7064-4272-BA19-042C971D9B75}" type="pres">
      <dgm:prSet presAssocID="{852DC1E4-21D1-4193-8EBB-9E8C4140F910}" presName="Name37" presStyleLbl="parChTrans1D3" presStyleIdx="11" presStyleCnt="12"/>
      <dgm:spPr/>
      <dgm:t>
        <a:bodyPr/>
        <a:lstStyle/>
        <a:p>
          <a:endParaRPr lang="en-IE"/>
        </a:p>
      </dgm:t>
    </dgm:pt>
    <dgm:pt modelId="{195A444A-5DF8-4B1D-8202-73E2C01FCAFE}" type="pres">
      <dgm:prSet presAssocID="{427DAAAB-D815-48A8-B93A-31B5776447EA}" presName="hierRoot2" presStyleCnt="0">
        <dgm:presLayoutVars>
          <dgm:hierBranch val="init"/>
        </dgm:presLayoutVars>
      </dgm:prSet>
      <dgm:spPr/>
    </dgm:pt>
    <dgm:pt modelId="{92748AF1-66B8-497B-8F53-C1D42B160794}" type="pres">
      <dgm:prSet presAssocID="{427DAAAB-D815-48A8-B93A-31B5776447EA}" presName="rootComposite" presStyleCnt="0"/>
      <dgm:spPr/>
    </dgm:pt>
    <dgm:pt modelId="{A9B4A602-6100-4A18-8012-B25B469F0201}" type="pres">
      <dgm:prSet presAssocID="{427DAAAB-D815-48A8-B93A-31B5776447EA}" presName="rootText" presStyleLbl="node3" presStyleIdx="11" presStyleCnt="12">
        <dgm:presLayoutVars>
          <dgm:chPref val="3"/>
        </dgm:presLayoutVars>
      </dgm:prSet>
      <dgm:spPr/>
      <dgm:t>
        <a:bodyPr/>
        <a:lstStyle/>
        <a:p>
          <a:endParaRPr lang="en-IE"/>
        </a:p>
      </dgm:t>
    </dgm:pt>
    <dgm:pt modelId="{E7600A3A-4177-4261-BEA0-1A13EB78FA9F}" type="pres">
      <dgm:prSet presAssocID="{427DAAAB-D815-48A8-B93A-31B5776447EA}" presName="rootConnector" presStyleLbl="node3" presStyleIdx="11" presStyleCnt="12"/>
      <dgm:spPr/>
      <dgm:t>
        <a:bodyPr/>
        <a:lstStyle/>
        <a:p>
          <a:endParaRPr lang="en-IE"/>
        </a:p>
      </dgm:t>
    </dgm:pt>
    <dgm:pt modelId="{81E9DE07-1E4B-4E76-9D7E-72E4C7B481E3}" type="pres">
      <dgm:prSet presAssocID="{427DAAAB-D815-48A8-B93A-31B5776447EA}" presName="hierChild4" presStyleCnt="0"/>
      <dgm:spPr/>
    </dgm:pt>
    <dgm:pt modelId="{B4D4B38A-758B-4E06-BE82-86A68206B240}" type="pres">
      <dgm:prSet presAssocID="{427DAAAB-D815-48A8-B93A-31B5776447EA}" presName="hierChild5" presStyleCnt="0"/>
      <dgm:spPr/>
    </dgm:pt>
    <dgm:pt modelId="{070B5436-3ED4-4D5C-AF75-022823762A78}" type="pres">
      <dgm:prSet presAssocID="{36CC8502-C62C-467F-BE13-6ED9B3351E91}" presName="hierChild5" presStyleCnt="0"/>
      <dgm:spPr/>
    </dgm:pt>
    <dgm:pt modelId="{814625DE-ACD2-4C91-8FE4-DEE0FD4BBB95}" type="pres">
      <dgm:prSet presAssocID="{CF5373A2-3C42-4208-9713-12283A61735C}" presName="hierChild3" presStyleCnt="0"/>
      <dgm:spPr/>
    </dgm:pt>
  </dgm:ptLst>
  <dgm:cxnLst>
    <dgm:cxn modelId="{728AFFD9-7559-48F5-A05D-6EE5E2635AAA}" type="presOf" srcId="{427DAAAB-D815-48A8-B93A-31B5776447EA}" destId="{A9B4A602-6100-4A18-8012-B25B469F0201}" srcOrd="0" destOrd="0" presId="urn:microsoft.com/office/officeart/2005/8/layout/orgChart1"/>
    <dgm:cxn modelId="{65C7F73D-2AAA-4F2C-A547-B8B4FA0889F3}" type="presOf" srcId="{010F1426-E477-45ED-B2CC-A6C229AA3E95}" destId="{0052ABBB-922F-4A31-89A1-3DB9FB59B831}" srcOrd="0" destOrd="0" presId="urn:microsoft.com/office/officeart/2005/8/layout/orgChart1"/>
    <dgm:cxn modelId="{21A3C162-AA42-4320-A1AB-2BB949F84965}" type="presOf" srcId="{DFA6E082-477F-4050-B115-ACFD732B9DBB}" destId="{5A2C7CBF-F3C6-4B30-8258-25ACC2F5F6A7}" srcOrd="0" destOrd="0" presId="urn:microsoft.com/office/officeart/2005/8/layout/orgChart1"/>
    <dgm:cxn modelId="{E2546103-883D-4891-AD01-EA9BB5F90931}" srcId="{CF5373A2-3C42-4208-9713-12283A61735C}" destId="{194117C5-6DFB-4D9D-9E97-AA169012B572}" srcOrd="2" destOrd="0" parTransId="{010F1426-E477-45ED-B2CC-A6C229AA3E95}" sibTransId="{2CF67271-243D-42F5-B457-9647DAACD86D}"/>
    <dgm:cxn modelId="{C34CB558-3390-4F63-A399-88C004043193}" type="presOf" srcId="{338C88BC-6F78-4B29-8532-29F2B919C6CB}" destId="{C041B05C-3056-4837-97A3-06EC09822003}" srcOrd="0" destOrd="0" presId="urn:microsoft.com/office/officeart/2005/8/layout/orgChart1"/>
    <dgm:cxn modelId="{239A6BBF-ECA0-471A-8215-0ED3E01A55A0}" srcId="{A7F16864-8000-4C93-91FA-55357E2AD595}" destId="{C54A3156-EDF9-4AAC-9C51-A66BAB75786A}" srcOrd="1" destOrd="0" parTransId="{9C354A1C-8C5B-415D-92E8-1D6C58B71C1D}" sibTransId="{70F4041D-EAEA-49B9-84C9-5283FA0B93F2}"/>
    <dgm:cxn modelId="{B7DAA44E-99F3-43E9-A8C9-CDAEBFD080FF}" type="presOf" srcId="{E90C5B4F-147C-48F0-8F87-471B7AE03B76}" destId="{C87B4359-9D49-4314-A52B-05A558F9F303}" srcOrd="0" destOrd="0" presId="urn:microsoft.com/office/officeart/2005/8/layout/orgChart1"/>
    <dgm:cxn modelId="{1E130882-6368-40CD-8F78-ADD8745A6D20}" srcId="{0E6B3A6D-804C-4F10-B0D6-24E2B6C3B100}" destId="{76779E78-036D-4B72-9CB0-B063380E73BC}" srcOrd="2" destOrd="0" parTransId="{338C88BC-6F78-4B29-8532-29F2B919C6CB}" sibTransId="{2748DD89-33AC-4813-9D00-CB937FA6E77B}"/>
    <dgm:cxn modelId="{C6B8278D-39D7-4DF4-BCF8-9F69D6CC43BA}" type="presOf" srcId="{0E6B3A6D-804C-4F10-B0D6-24E2B6C3B100}" destId="{0E09FF8A-2D37-470D-9275-54A3F258B677}" srcOrd="0" destOrd="0" presId="urn:microsoft.com/office/officeart/2005/8/layout/orgChart1"/>
    <dgm:cxn modelId="{709C8D5A-DB81-4706-A157-7A129C1720AE}" type="presOf" srcId="{AD1F6564-D9CE-45D5-B6DE-56EBD439F154}" destId="{32F69225-A704-4E08-8648-4F98DF55B5A1}" srcOrd="0" destOrd="0" presId="urn:microsoft.com/office/officeart/2005/8/layout/orgChart1"/>
    <dgm:cxn modelId="{5854C1DA-9A25-4E3D-913F-759FD63921C2}" srcId="{E90C5B4F-147C-48F0-8F87-471B7AE03B76}" destId="{CF5373A2-3C42-4208-9713-12283A61735C}" srcOrd="0" destOrd="0" parTransId="{C68A3531-54C6-4949-92FE-8496999C7316}" sibTransId="{FC9236BA-6871-4F00-BADE-BC09EE54FB2A}"/>
    <dgm:cxn modelId="{0A26E44A-2C10-4B75-9F54-DCCFF3F3D210}" type="presOf" srcId="{B331DF4B-1162-4DF5-AB0C-5EE39CFDED6C}" destId="{58E4C507-BBB5-437F-8ED7-16EA988A1F05}" srcOrd="0" destOrd="0" presId="urn:microsoft.com/office/officeart/2005/8/layout/orgChart1"/>
    <dgm:cxn modelId="{8C7F57A9-79A9-4B58-A741-4A39F66376DF}" type="presOf" srcId="{A7F16864-8000-4C93-91FA-55357E2AD595}" destId="{46118131-0355-4BD5-ADA3-E6C0E6C54DAB}" srcOrd="0" destOrd="0" presId="urn:microsoft.com/office/officeart/2005/8/layout/orgChart1"/>
    <dgm:cxn modelId="{CBBCA304-356B-438A-800B-A7BC2C6C6925}" type="presOf" srcId="{C54A3156-EDF9-4AAC-9C51-A66BAB75786A}" destId="{95515CE3-0012-48BF-8E0F-03FF0CE8E952}" srcOrd="1" destOrd="0" presId="urn:microsoft.com/office/officeart/2005/8/layout/orgChart1"/>
    <dgm:cxn modelId="{907A5781-13AB-4ADE-AB65-4410F6BCD958}" type="presOf" srcId="{9C354A1C-8C5B-415D-92E8-1D6C58B71C1D}" destId="{8F037418-910A-49A4-B552-84EA80040AED}" srcOrd="0" destOrd="0" presId="urn:microsoft.com/office/officeart/2005/8/layout/orgChart1"/>
    <dgm:cxn modelId="{CE06CD20-C5B3-487C-B271-4AFC756AAC8E}" srcId="{194117C5-6DFB-4D9D-9E97-AA169012B572}" destId="{22C9FED4-34CE-4F26-8CC5-0267C1C7502B}" srcOrd="3" destOrd="0" parTransId="{9A39A869-31BD-4743-B090-0874568D9C77}" sibTransId="{39DCFB85-9722-462C-AA16-EEE5995712A1}"/>
    <dgm:cxn modelId="{83A5D255-E54D-4516-8DFB-AB2B9EAFDCFF}" type="presOf" srcId="{6A0BDD78-8E91-4445-9C46-BC915AA1F187}" destId="{7D483A77-A59F-4B57-A102-4FDB1EC0F7EA}" srcOrd="0" destOrd="0" presId="urn:microsoft.com/office/officeart/2005/8/layout/orgChart1"/>
    <dgm:cxn modelId="{2FE4DDD5-C2D7-489D-B4B2-9D1367AA743B}" type="presOf" srcId="{830F8B43-4570-4719-97B0-27DB1D8960BC}" destId="{5BEBF92C-176E-4095-8C3A-B0688599E503}" srcOrd="1" destOrd="0" presId="urn:microsoft.com/office/officeart/2005/8/layout/orgChart1"/>
    <dgm:cxn modelId="{EA6978F2-CCE6-44BB-BBA5-57509B25933A}" type="presOf" srcId="{76779E78-036D-4B72-9CB0-B063380E73BC}" destId="{2535E9F4-EC9B-4147-8BEB-D3AF71A68B66}" srcOrd="0" destOrd="0" presId="urn:microsoft.com/office/officeart/2005/8/layout/orgChart1"/>
    <dgm:cxn modelId="{F655BCC1-6194-4BC0-8EEF-432EFD96D55C}" type="presOf" srcId="{1691A182-6C09-47CF-8871-AE739136779B}" destId="{F3ADF7F3-D865-4F05-ADBC-6EFEB70845B5}" srcOrd="0" destOrd="0" presId="urn:microsoft.com/office/officeart/2005/8/layout/orgChart1"/>
    <dgm:cxn modelId="{5F0F296E-5A20-40EC-A1F0-965214365366}" type="presOf" srcId="{194117C5-6DFB-4D9D-9E97-AA169012B572}" destId="{20FE67A5-00E6-40DC-BEAB-AA4218A06394}" srcOrd="1" destOrd="0" presId="urn:microsoft.com/office/officeart/2005/8/layout/orgChart1"/>
    <dgm:cxn modelId="{AB11B1E5-119B-40E1-AACC-53DE7336160A}" type="presOf" srcId="{247580A3-DC7C-4454-B4F6-9B4B532A15D4}" destId="{2DF99A80-7522-4F78-B953-A544B3FC5FFF}" srcOrd="0" destOrd="0" presId="urn:microsoft.com/office/officeart/2005/8/layout/orgChart1"/>
    <dgm:cxn modelId="{4D0BC220-D400-4229-9488-559DFA3740F5}" type="presOf" srcId="{E97814E3-B47B-41E3-BE65-4E8E9F8C82EB}" destId="{C70CADC8-9497-4AD1-AFAE-B9854A105B53}" srcOrd="0" destOrd="0" presId="urn:microsoft.com/office/officeart/2005/8/layout/orgChart1"/>
    <dgm:cxn modelId="{63CCD3AF-676B-4D7A-9C73-32D2AE2EAC33}" srcId="{194117C5-6DFB-4D9D-9E97-AA169012B572}" destId="{A2C816C1-D285-4756-B9C5-87A907589747}" srcOrd="1" destOrd="0" parTransId="{5DCD0CC5-E30C-4965-BACB-ADCF2D593D1F}" sibTransId="{C9D68320-8BEA-4587-96B9-B0B326AF7AD0}"/>
    <dgm:cxn modelId="{079CCA81-64CD-4689-9A09-74BDA66477BF}" type="presOf" srcId="{427DAAAB-D815-48A8-B93A-31B5776447EA}" destId="{E7600A3A-4177-4261-BEA0-1A13EB78FA9F}" srcOrd="1" destOrd="0" presId="urn:microsoft.com/office/officeart/2005/8/layout/orgChart1"/>
    <dgm:cxn modelId="{17EF6927-3AE5-475A-89EE-6133D53D50C3}" srcId="{36CC8502-C62C-467F-BE13-6ED9B3351E91}" destId="{427DAAAB-D815-48A8-B93A-31B5776447EA}" srcOrd="1" destOrd="0" parTransId="{852DC1E4-21D1-4193-8EBB-9E8C4140F910}" sibTransId="{D99F074C-0378-414F-8FC7-C9C7F076079F}"/>
    <dgm:cxn modelId="{19F62E60-8E30-42BF-BCBD-B349273367C4}" srcId="{0E6B3A6D-804C-4F10-B0D6-24E2B6C3B100}" destId="{840CA8AD-0590-4914-B26F-078163764F6C}" srcOrd="1" destOrd="0" parTransId="{25B36178-A986-4BEE-A5DC-5E0AD36B1C92}" sibTransId="{A1A55540-2FE6-49AC-955F-72BE0E7922E4}"/>
    <dgm:cxn modelId="{86A7B596-3610-423F-A0D8-9F60F03F63E3}" type="presOf" srcId="{AD1F6564-D9CE-45D5-B6DE-56EBD439F154}" destId="{B881B949-5BD8-4AF7-9035-17765E624868}" srcOrd="1" destOrd="0" presId="urn:microsoft.com/office/officeart/2005/8/layout/orgChart1"/>
    <dgm:cxn modelId="{DF5F55CD-2C96-4C08-BB7C-3D750CC72485}" type="presOf" srcId="{DAECC5E3-407B-449A-BC87-BECDDEC14315}" destId="{F523545E-30B5-4C38-92FF-EA0F40098E0F}" srcOrd="0" destOrd="0" presId="urn:microsoft.com/office/officeart/2005/8/layout/orgChart1"/>
    <dgm:cxn modelId="{DB5DB7B7-3B14-40EE-BC0A-2E2B0311263E}" type="presOf" srcId="{CF5373A2-3C42-4208-9713-12283A61735C}" destId="{A13008C2-D485-47EE-B569-3AF3DC650C68}" srcOrd="0" destOrd="0" presId="urn:microsoft.com/office/officeart/2005/8/layout/orgChart1"/>
    <dgm:cxn modelId="{2347E651-50A7-4DC9-ADC4-F5F99DD15FFF}" type="presOf" srcId="{A7F16864-8000-4C93-91FA-55357E2AD595}" destId="{AE9CF94B-BDD8-4108-B40C-12DC1ECCC4D0}" srcOrd="1" destOrd="0" presId="urn:microsoft.com/office/officeart/2005/8/layout/orgChart1"/>
    <dgm:cxn modelId="{1DA65D8C-E492-41E2-8890-AE9EEF4D5E42}" srcId="{CF5373A2-3C42-4208-9713-12283A61735C}" destId="{0E6B3A6D-804C-4F10-B0D6-24E2B6C3B100}" srcOrd="0" destOrd="0" parTransId="{E97814E3-B47B-41E3-BE65-4E8E9F8C82EB}" sibTransId="{21F357F2-4808-444D-884B-07243C59B270}"/>
    <dgm:cxn modelId="{08634AB9-AC97-4F3A-B00D-1F536C33F621}" srcId="{36CC8502-C62C-467F-BE13-6ED9B3351E91}" destId="{830F8B43-4570-4719-97B0-27DB1D8960BC}" srcOrd="0" destOrd="0" parTransId="{AE1A8C00-0E1A-4E47-B5A6-D561FD72F0CD}" sibTransId="{6BA414D7-524F-40BB-9ADE-0D0F1990D36A}"/>
    <dgm:cxn modelId="{6F35991B-7DFA-411A-B7F3-C52213FF35DB}" type="presOf" srcId="{AE1A8C00-0E1A-4E47-B5A6-D561FD72F0CD}" destId="{5EC04F25-5470-4F38-991B-622E27D13D30}" srcOrd="0" destOrd="0" presId="urn:microsoft.com/office/officeart/2005/8/layout/orgChart1"/>
    <dgm:cxn modelId="{A3910D93-965A-4940-B468-8D69A20314B4}" type="presOf" srcId="{121FEED5-4809-4704-AF58-132D5A6F88D7}" destId="{43ACBFDC-1EE1-40AA-A00B-F140069495BA}" srcOrd="1" destOrd="0" presId="urn:microsoft.com/office/officeart/2005/8/layout/orgChart1"/>
    <dgm:cxn modelId="{7DF66DEB-D18F-4A27-8900-D505DB319CCA}" type="presOf" srcId="{CF5373A2-3C42-4208-9713-12283A61735C}" destId="{E711EFF6-0469-4D20-8D71-0DB682954D38}" srcOrd="1" destOrd="0" presId="urn:microsoft.com/office/officeart/2005/8/layout/orgChart1"/>
    <dgm:cxn modelId="{0DB7908A-B1AC-4CAD-AE24-4CBA198A6A67}" type="presOf" srcId="{852DC1E4-21D1-4193-8EBB-9E8C4140F910}" destId="{B8E87A18-7064-4272-BA19-042C971D9B75}" srcOrd="0" destOrd="0" presId="urn:microsoft.com/office/officeart/2005/8/layout/orgChart1"/>
    <dgm:cxn modelId="{56B32F55-B401-4FFB-8C63-B131CEF242E1}" type="presOf" srcId="{0DBCA091-4660-4991-923E-CA3945FD01FA}" destId="{D9853093-79ED-4FD8-B350-58B8CCA743AE}" srcOrd="0" destOrd="0" presId="urn:microsoft.com/office/officeart/2005/8/layout/orgChart1"/>
    <dgm:cxn modelId="{E57BF926-107D-44C1-ACE9-F3E5472EA64B}" type="presOf" srcId="{76779E78-036D-4B72-9CB0-B063380E73BC}" destId="{DFF0D9C9-4737-4A68-B350-51EB13B42258}" srcOrd="1" destOrd="0" presId="urn:microsoft.com/office/officeart/2005/8/layout/orgChart1"/>
    <dgm:cxn modelId="{D8493FC5-4A06-4EA9-9229-7BF43BF7E063}" type="presOf" srcId="{1691A182-6C09-47CF-8871-AE739136779B}" destId="{5ACC9239-CFF3-4BFA-A8CB-82D471A9827C}" srcOrd="1" destOrd="0" presId="urn:microsoft.com/office/officeart/2005/8/layout/orgChart1"/>
    <dgm:cxn modelId="{86A915B2-EACC-4DD8-AA40-5D24EB7F9AA8}" type="presOf" srcId="{840CA8AD-0590-4914-B26F-078163764F6C}" destId="{2E02AFD5-9520-4D18-91FF-3EC9627924E3}" srcOrd="0" destOrd="0" presId="urn:microsoft.com/office/officeart/2005/8/layout/orgChart1"/>
    <dgm:cxn modelId="{C6E14AA8-4B42-4D85-B624-6C9D04948C1B}" srcId="{194117C5-6DFB-4D9D-9E97-AA169012B572}" destId="{B331DF4B-1162-4DF5-AB0C-5EE39CFDED6C}" srcOrd="2" destOrd="0" parTransId="{247580A3-DC7C-4454-B4F6-9B4B532A15D4}" sibTransId="{A1309600-A656-4C54-ABDB-0B1A94BDC755}"/>
    <dgm:cxn modelId="{BD6657C3-CFAD-4714-B258-0DE725D56547}" srcId="{A7F16864-8000-4C93-91FA-55357E2AD595}" destId="{CE9BE3E7-492D-4A98-84C1-9CA5A16AE44E}" srcOrd="0" destOrd="0" parTransId="{100E5BDA-EC96-4042-B07A-CF808D3037E6}" sibTransId="{39BDAFFE-59DE-4BE2-BA0C-4ED07B160BC8}"/>
    <dgm:cxn modelId="{A39394ED-BBF3-414A-9B02-E32C75751E07}" type="presOf" srcId="{22C9FED4-34CE-4F26-8CC5-0267C1C7502B}" destId="{311F57D5-ACDE-4E40-ADFF-5BECC2CC8B06}" srcOrd="1" destOrd="0" presId="urn:microsoft.com/office/officeart/2005/8/layout/orgChart1"/>
    <dgm:cxn modelId="{26BF7BDD-76FB-4C19-9588-1EBE34E675E0}" type="presOf" srcId="{9A39A869-31BD-4743-B090-0874568D9C77}" destId="{10D0D4DB-BFE4-442F-B633-A2E76B017099}" srcOrd="0" destOrd="0" presId="urn:microsoft.com/office/officeart/2005/8/layout/orgChart1"/>
    <dgm:cxn modelId="{BBEDFF18-C818-44D7-8DDF-879E3925F647}" type="presOf" srcId="{A2C816C1-D285-4756-B9C5-87A907589747}" destId="{0FC66A05-6850-4602-BAF7-F6EC991D3534}" srcOrd="1" destOrd="0" presId="urn:microsoft.com/office/officeart/2005/8/layout/orgChart1"/>
    <dgm:cxn modelId="{B2CF6CA5-DCFE-4687-9692-9AAFBDC6086B}" type="presOf" srcId="{36CC8502-C62C-467F-BE13-6ED9B3351E91}" destId="{21F713EB-9857-4425-8808-B468AB7EF4D0}" srcOrd="1" destOrd="0" presId="urn:microsoft.com/office/officeart/2005/8/layout/orgChart1"/>
    <dgm:cxn modelId="{BF2A5256-A9C6-41B3-8867-500A3BFFF371}" type="presOf" srcId="{CE9BE3E7-492D-4A98-84C1-9CA5A16AE44E}" destId="{3180EDA5-6695-4DB8-A21B-A372EDA48741}" srcOrd="1" destOrd="0" presId="urn:microsoft.com/office/officeart/2005/8/layout/orgChart1"/>
    <dgm:cxn modelId="{E553E131-4F50-4786-98A0-E72EF49A84F5}" type="presOf" srcId="{100E5BDA-EC96-4042-B07A-CF808D3037E6}" destId="{DC507F6A-E667-44FD-8E33-0C3F89408249}" srcOrd="0" destOrd="0" presId="urn:microsoft.com/office/officeart/2005/8/layout/orgChart1"/>
    <dgm:cxn modelId="{18A50742-C53B-4DFE-9816-0213689C9CAB}" srcId="{CF5373A2-3C42-4208-9713-12283A61735C}" destId="{A7F16864-8000-4C93-91FA-55357E2AD595}" srcOrd="1" destOrd="0" parTransId="{0DBCA091-4660-4991-923E-CA3945FD01FA}" sibTransId="{EA9B52B0-87B1-47EA-8D72-92B593FD6236}"/>
    <dgm:cxn modelId="{71281512-CBC6-4468-A219-296D4192DDE5}" type="presOf" srcId="{840CA8AD-0590-4914-B26F-078163764F6C}" destId="{A73B4A39-2083-408A-91B4-98614C12319D}" srcOrd="1" destOrd="0" presId="urn:microsoft.com/office/officeart/2005/8/layout/orgChart1"/>
    <dgm:cxn modelId="{6F065F6C-925E-4F61-AA1D-CF4B2EC85675}" type="presOf" srcId="{A2C816C1-D285-4756-B9C5-87A907589747}" destId="{244DFB62-34B1-410E-A05A-3FE30FFA1C48}" srcOrd="0" destOrd="0" presId="urn:microsoft.com/office/officeart/2005/8/layout/orgChart1"/>
    <dgm:cxn modelId="{41723EDF-BBC6-496B-9237-9329CDA682A1}" type="presOf" srcId="{22C9FED4-34CE-4F26-8CC5-0267C1C7502B}" destId="{ABDA54D3-3718-494F-800C-021375316471}" srcOrd="0" destOrd="0" presId="urn:microsoft.com/office/officeart/2005/8/layout/orgChart1"/>
    <dgm:cxn modelId="{2A40DC44-68F9-46DF-84C9-EB11FE44E21A}" type="presOf" srcId="{B331DF4B-1162-4DF5-AB0C-5EE39CFDED6C}" destId="{362DA8CF-E411-4070-AE7C-BD5E51878AFB}" srcOrd="1" destOrd="0" presId="urn:microsoft.com/office/officeart/2005/8/layout/orgChart1"/>
    <dgm:cxn modelId="{7B8E98FD-FB32-4ABC-8F6A-E4E993B98694}" type="presOf" srcId="{0E6B3A6D-804C-4F10-B0D6-24E2B6C3B100}" destId="{4A00641F-45B0-42AA-87D0-5F36961A5712}" srcOrd="1" destOrd="0" presId="urn:microsoft.com/office/officeart/2005/8/layout/orgChart1"/>
    <dgm:cxn modelId="{56BD7483-D8FA-4149-BB7D-E9424FB3FA4A}" type="presOf" srcId="{36CC8502-C62C-467F-BE13-6ED9B3351E91}" destId="{41414944-8060-4A90-9258-D8E1A0787255}" srcOrd="0" destOrd="0" presId="urn:microsoft.com/office/officeart/2005/8/layout/orgChart1"/>
    <dgm:cxn modelId="{DFB70D37-E54C-4F8D-B23B-444DF7140E65}" type="presOf" srcId="{CE9BE3E7-492D-4A98-84C1-9CA5A16AE44E}" destId="{E22A3306-600D-48E1-B969-EA5D700C1262}" srcOrd="0" destOrd="0" presId="urn:microsoft.com/office/officeart/2005/8/layout/orgChart1"/>
    <dgm:cxn modelId="{4EEBBD54-641C-4EE9-A967-480B7CBE339D}" type="presOf" srcId="{25B36178-A986-4BEE-A5DC-5E0AD36B1C92}" destId="{5B25E00B-6E1B-46D6-B994-8D8E98A37DE6}" srcOrd="0" destOrd="0" presId="urn:microsoft.com/office/officeart/2005/8/layout/orgChart1"/>
    <dgm:cxn modelId="{21F850CA-0B02-497D-81F9-4BC97D2D7636}" srcId="{0E6B3A6D-804C-4F10-B0D6-24E2B6C3B100}" destId="{AD1F6564-D9CE-45D5-B6DE-56EBD439F154}" srcOrd="0" destOrd="0" parTransId="{6A0BDD78-8E91-4445-9C46-BC915AA1F187}" sibTransId="{096D2E5F-6D28-4D8B-B3AA-B542CDAD771F}"/>
    <dgm:cxn modelId="{90FA7E5D-1C44-4AA8-8085-C6129801C3B4}" type="presOf" srcId="{A9D14AA3-FD94-4974-A3C5-CB9E53534644}" destId="{53B65F0A-91AC-4CBD-B3DE-0363EF7F737B}" srcOrd="0" destOrd="0" presId="urn:microsoft.com/office/officeart/2005/8/layout/orgChart1"/>
    <dgm:cxn modelId="{0B64E17E-9CAB-489C-8017-E5A58D1CF4BB}" type="presOf" srcId="{830F8B43-4570-4719-97B0-27DB1D8960BC}" destId="{811178F1-FC53-48C6-93CE-EA3A0EB58E50}" srcOrd="0" destOrd="0" presId="urn:microsoft.com/office/officeart/2005/8/layout/orgChart1"/>
    <dgm:cxn modelId="{B96541BA-4A06-4747-8B89-8588569FCAE7}" srcId="{CF5373A2-3C42-4208-9713-12283A61735C}" destId="{36CC8502-C62C-467F-BE13-6ED9B3351E91}" srcOrd="3" destOrd="0" parTransId="{A9D14AA3-FD94-4974-A3C5-CB9E53534644}" sibTransId="{86565F73-A6B2-4873-818E-190139208C3B}"/>
    <dgm:cxn modelId="{3353F3C0-521B-4008-B2B4-6F9599713804}" srcId="{0E6B3A6D-804C-4F10-B0D6-24E2B6C3B100}" destId="{1691A182-6C09-47CF-8871-AE739136779B}" srcOrd="3" destOrd="0" parTransId="{DAECC5E3-407B-449A-BC87-BECDDEC14315}" sibTransId="{4E795B6B-E43B-4806-A5AF-8DDC7DF3D058}"/>
    <dgm:cxn modelId="{81CD83AD-A9EF-44B4-A321-E9182044F112}" type="presOf" srcId="{194117C5-6DFB-4D9D-9E97-AA169012B572}" destId="{5E9CD6F8-3C99-4D86-855E-B03DD4AF8CBF}" srcOrd="0" destOrd="0" presId="urn:microsoft.com/office/officeart/2005/8/layout/orgChart1"/>
    <dgm:cxn modelId="{94B6FD21-57B0-42A9-B0C8-1086CBDB728B}" type="presOf" srcId="{5DCD0CC5-E30C-4965-BACB-ADCF2D593D1F}" destId="{F6B5452D-437C-49C5-837F-2ABF2C9B7D32}" srcOrd="0" destOrd="0" presId="urn:microsoft.com/office/officeart/2005/8/layout/orgChart1"/>
    <dgm:cxn modelId="{356FF9D4-D627-4107-A81F-C9B740F1BCD7}" type="presOf" srcId="{C54A3156-EDF9-4AAC-9C51-A66BAB75786A}" destId="{6DEEAADD-3B06-4AFB-9045-EAFDDEA40113}" srcOrd="0" destOrd="0" presId="urn:microsoft.com/office/officeart/2005/8/layout/orgChart1"/>
    <dgm:cxn modelId="{4B0A2297-3FD5-422A-B594-5A4E9434B245}" srcId="{194117C5-6DFB-4D9D-9E97-AA169012B572}" destId="{121FEED5-4809-4704-AF58-132D5A6F88D7}" srcOrd="0" destOrd="0" parTransId="{DFA6E082-477F-4050-B115-ACFD732B9DBB}" sibTransId="{6E8DEC35-B85E-4A6D-9826-A2EE8DE084D1}"/>
    <dgm:cxn modelId="{9EE7616A-FD3F-4C70-8DFB-8370E58A8431}" type="presOf" srcId="{121FEED5-4809-4704-AF58-132D5A6F88D7}" destId="{B76020E9-EF3F-48C6-A4EC-F4F3C65F082D}" srcOrd="0" destOrd="0" presId="urn:microsoft.com/office/officeart/2005/8/layout/orgChart1"/>
    <dgm:cxn modelId="{CAEB680C-DA0E-4F03-907F-5AF6A830C649}" type="presParOf" srcId="{C87B4359-9D49-4314-A52B-05A558F9F303}" destId="{D315077B-CA4B-49E1-B4B3-5267CE6A03DA}" srcOrd="0" destOrd="0" presId="urn:microsoft.com/office/officeart/2005/8/layout/orgChart1"/>
    <dgm:cxn modelId="{2EA6B6E1-A61D-4C39-9BD2-175EF3E52F26}" type="presParOf" srcId="{D315077B-CA4B-49E1-B4B3-5267CE6A03DA}" destId="{C0289E16-E4FC-49D0-8392-B011DE9E4747}" srcOrd="0" destOrd="0" presId="urn:microsoft.com/office/officeart/2005/8/layout/orgChart1"/>
    <dgm:cxn modelId="{1A9F4F7C-2A6E-4CA1-854E-E537D1444877}" type="presParOf" srcId="{C0289E16-E4FC-49D0-8392-B011DE9E4747}" destId="{A13008C2-D485-47EE-B569-3AF3DC650C68}" srcOrd="0" destOrd="0" presId="urn:microsoft.com/office/officeart/2005/8/layout/orgChart1"/>
    <dgm:cxn modelId="{C4E36AEC-44E1-4F47-A52D-B3F9302C0A70}" type="presParOf" srcId="{C0289E16-E4FC-49D0-8392-B011DE9E4747}" destId="{E711EFF6-0469-4D20-8D71-0DB682954D38}" srcOrd="1" destOrd="0" presId="urn:microsoft.com/office/officeart/2005/8/layout/orgChart1"/>
    <dgm:cxn modelId="{11400ABB-7650-4708-B97E-D328D6886937}" type="presParOf" srcId="{D315077B-CA4B-49E1-B4B3-5267CE6A03DA}" destId="{EE6F17A8-3887-473C-9FC1-04059A91B5AF}" srcOrd="1" destOrd="0" presId="urn:microsoft.com/office/officeart/2005/8/layout/orgChart1"/>
    <dgm:cxn modelId="{011A928E-F9BB-4054-ADB2-9FB36F0D810F}" type="presParOf" srcId="{EE6F17A8-3887-473C-9FC1-04059A91B5AF}" destId="{C70CADC8-9497-4AD1-AFAE-B9854A105B53}" srcOrd="0" destOrd="0" presId="urn:microsoft.com/office/officeart/2005/8/layout/orgChart1"/>
    <dgm:cxn modelId="{308D55C2-BD1A-47AF-BBFD-65B25A0E4B8F}" type="presParOf" srcId="{EE6F17A8-3887-473C-9FC1-04059A91B5AF}" destId="{296FA0F1-05BF-4FE9-B722-103E8D8223B1}" srcOrd="1" destOrd="0" presId="urn:microsoft.com/office/officeart/2005/8/layout/orgChart1"/>
    <dgm:cxn modelId="{C414E665-9D4C-414E-8ECD-E79B85DD7580}" type="presParOf" srcId="{296FA0F1-05BF-4FE9-B722-103E8D8223B1}" destId="{C2D661F7-544D-4A8C-813E-3103F4396133}" srcOrd="0" destOrd="0" presId="urn:microsoft.com/office/officeart/2005/8/layout/orgChart1"/>
    <dgm:cxn modelId="{77DAA113-B21D-49CE-9241-11589A9ACCD7}" type="presParOf" srcId="{C2D661F7-544D-4A8C-813E-3103F4396133}" destId="{0E09FF8A-2D37-470D-9275-54A3F258B677}" srcOrd="0" destOrd="0" presId="urn:microsoft.com/office/officeart/2005/8/layout/orgChart1"/>
    <dgm:cxn modelId="{34B8A087-414B-4119-9DF4-39EA5934CC16}" type="presParOf" srcId="{C2D661F7-544D-4A8C-813E-3103F4396133}" destId="{4A00641F-45B0-42AA-87D0-5F36961A5712}" srcOrd="1" destOrd="0" presId="urn:microsoft.com/office/officeart/2005/8/layout/orgChart1"/>
    <dgm:cxn modelId="{DEA84C7C-DBF0-4CF4-BE4B-EB0E94825E9D}" type="presParOf" srcId="{296FA0F1-05BF-4FE9-B722-103E8D8223B1}" destId="{4D69DF31-8FE6-4270-B56D-1C533BE829E6}" srcOrd="1" destOrd="0" presId="urn:microsoft.com/office/officeart/2005/8/layout/orgChart1"/>
    <dgm:cxn modelId="{A9255909-CFE9-49C7-A06B-93B158260E6E}" type="presParOf" srcId="{4D69DF31-8FE6-4270-B56D-1C533BE829E6}" destId="{7D483A77-A59F-4B57-A102-4FDB1EC0F7EA}" srcOrd="0" destOrd="0" presId="urn:microsoft.com/office/officeart/2005/8/layout/orgChart1"/>
    <dgm:cxn modelId="{C86A6677-4898-4559-BC65-8CD8ECD372F7}" type="presParOf" srcId="{4D69DF31-8FE6-4270-B56D-1C533BE829E6}" destId="{938E001A-9E63-498A-B6B2-396305ADFDE4}" srcOrd="1" destOrd="0" presId="urn:microsoft.com/office/officeart/2005/8/layout/orgChart1"/>
    <dgm:cxn modelId="{296D870A-56E3-49B9-A42C-7E57D3DBED7F}" type="presParOf" srcId="{938E001A-9E63-498A-B6B2-396305ADFDE4}" destId="{8D053FD0-DCB4-4C2C-B9EA-B9198961D0F3}" srcOrd="0" destOrd="0" presId="urn:microsoft.com/office/officeart/2005/8/layout/orgChart1"/>
    <dgm:cxn modelId="{D11D3D39-93F2-457D-8F0D-8BB5D9A36322}" type="presParOf" srcId="{8D053FD0-DCB4-4C2C-B9EA-B9198961D0F3}" destId="{32F69225-A704-4E08-8648-4F98DF55B5A1}" srcOrd="0" destOrd="0" presId="urn:microsoft.com/office/officeart/2005/8/layout/orgChart1"/>
    <dgm:cxn modelId="{1A59D301-4379-4911-9EE4-041EA3097F1A}" type="presParOf" srcId="{8D053FD0-DCB4-4C2C-B9EA-B9198961D0F3}" destId="{B881B949-5BD8-4AF7-9035-17765E624868}" srcOrd="1" destOrd="0" presId="urn:microsoft.com/office/officeart/2005/8/layout/orgChart1"/>
    <dgm:cxn modelId="{CD2E526D-9DB4-4D4B-BABB-523286129B0D}" type="presParOf" srcId="{938E001A-9E63-498A-B6B2-396305ADFDE4}" destId="{25A31572-52C2-4955-961D-097B97E79255}" srcOrd="1" destOrd="0" presId="urn:microsoft.com/office/officeart/2005/8/layout/orgChart1"/>
    <dgm:cxn modelId="{70A71893-BCE8-498A-989B-7FC57AEE2D8B}" type="presParOf" srcId="{938E001A-9E63-498A-B6B2-396305ADFDE4}" destId="{C5D08375-9D5C-47EE-BAAE-E8507A7EE524}" srcOrd="2" destOrd="0" presId="urn:microsoft.com/office/officeart/2005/8/layout/orgChart1"/>
    <dgm:cxn modelId="{90C5755C-4643-4B75-8BB0-ED8EB44048B2}" type="presParOf" srcId="{4D69DF31-8FE6-4270-B56D-1C533BE829E6}" destId="{5B25E00B-6E1B-46D6-B994-8D8E98A37DE6}" srcOrd="2" destOrd="0" presId="urn:microsoft.com/office/officeart/2005/8/layout/orgChart1"/>
    <dgm:cxn modelId="{74CABAFA-2F28-4138-9FFE-0E64B8769F58}" type="presParOf" srcId="{4D69DF31-8FE6-4270-B56D-1C533BE829E6}" destId="{88AD691F-69C6-45D9-895F-B10BF186B5AD}" srcOrd="3" destOrd="0" presId="urn:microsoft.com/office/officeart/2005/8/layout/orgChart1"/>
    <dgm:cxn modelId="{67C23D21-4A41-445B-9084-939042BCD91A}" type="presParOf" srcId="{88AD691F-69C6-45D9-895F-B10BF186B5AD}" destId="{9E32CE2E-793D-4430-B6FE-4E6C4FBD71CE}" srcOrd="0" destOrd="0" presId="urn:microsoft.com/office/officeart/2005/8/layout/orgChart1"/>
    <dgm:cxn modelId="{FD7559F6-21E1-405F-971A-8E83D6775080}" type="presParOf" srcId="{9E32CE2E-793D-4430-B6FE-4E6C4FBD71CE}" destId="{2E02AFD5-9520-4D18-91FF-3EC9627924E3}" srcOrd="0" destOrd="0" presId="urn:microsoft.com/office/officeart/2005/8/layout/orgChart1"/>
    <dgm:cxn modelId="{1817FB12-2404-4418-8AA9-0C30CE573106}" type="presParOf" srcId="{9E32CE2E-793D-4430-B6FE-4E6C4FBD71CE}" destId="{A73B4A39-2083-408A-91B4-98614C12319D}" srcOrd="1" destOrd="0" presId="urn:microsoft.com/office/officeart/2005/8/layout/orgChart1"/>
    <dgm:cxn modelId="{D3B0B8C2-C34B-4CA8-94CF-343C31AB98FC}" type="presParOf" srcId="{88AD691F-69C6-45D9-895F-B10BF186B5AD}" destId="{1F0B5A7C-F656-46D3-9DCA-DE70FC134908}" srcOrd="1" destOrd="0" presId="urn:microsoft.com/office/officeart/2005/8/layout/orgChart1"/>
    <dgm:cxn modelId="{B23B8B45-CC34-4147-99B2-EFE524842909}" type="presParOf" srcId="{88AD691F-69C6-45D9-895F-B10BF186B5AD}" destId="{0CBDBA9B-E7C2-458A-A658-9D417938C106}" srcOrd="2" destOrd="0" presId="urn:microsoft.com/office/officeart/2005/8/layout/orgChart1"/>
    <dgm:cxn modelId="{B1206AFD-660E-41C5-BB1F-E720272D8F51}" type="presParOf" srcId="{4D69DF31-8FE6-4270-B56D-1C533BE829E6}" destId="{C041B05C-3056-4837-97A3-06EC09822003}" srcOrd="4" destOrd="0" presId="urn:microsoft.com/office/officeart/2005/8/layout/orgChart1"/>
    <dgm:cxn modelId="{A7AA56A9-A1AD-4F9A-A6D5-DBFB9D380BC1}" type="presParOf" srcId="{4D69DF31-8FE6-4270-B56D-1C533BE829E6}" destId="{C23AFB17-66B0-4EF2-837A-1A4B381A211B}" srcOrd="5" destOrd="0" presId="urn:microsoft.com/office/officeart/2005/8/layout/orgChart1"/>
    <dgm:cxn modelId="{B8FD0847-C401-4D0F-AB94-570777C44DB2}" type="presParOf" srcId="{C23AFB17-66B0-4EF2-837A-1A4B381A211B}" destId="{843937AB-88C0-43E4-BF84-A904D73EB19A}" srcOrd="0" destOrd="0" presId="urn:microsoft.com/office/officeart/2005/8/layout/orgChart1"/>
    <dgm:cxn modelId="{8D7917C6-8592-492F-9BC3-F044C61F7627}" type="presParOf" srcId="{843937AB-88C0-43E4-BF84-A904D73EB19A}" destId="{2535E9F4-EC9B-4147-8BEB-D3AF71A68B66}" srcOrd="0" destOrd="0" presId="urn:microsoft.com/office/officeart/2005/8/layout/orgChart1"/>
    <dgm:cxn modelId="{04B24A3C-24F9-4D95-B781-FBB35F7E5A0A}" type="presParOf" srcId="{843937AB-88C0-43E4-BF84-A904D73EB19A}" destId="{DFF0D9C9-4737-4A68-B350-51EB13B42258}" srcOrd="1" destOrd="0" presId="urn:microsoft.com/office/officeart/2005/8/layout/orgChart1"/>
    <dgm:cxn modelId="{F1E5F16D-FC45-468C-9AA4-DD260ED1161C}" type="presParOf" srcId="{C23AFB17-66B0-4EF2-837A-1A4B381A211B}" destId="{A8A0C342-A5D6-4E9C-B440-CDCBF44BB0CF}" srcOrd="1" destOrd="0" presId="urn:microsoft.com/office/officeart/2005/8/layout/orgChart1"/>
    <dgm:cxn modelId="{6615783E-99A0-4BF1-9920-98B3FA5E05F1}" type="presParOf" srcId="{C23AFB17-66B0-4EF2-837A-1A4B381A211B}" destId="{AFFB65B2-3E94-4AE3-9195-7017655A4289}" srcOrd="2" destOrd="0" presId="urn:microsoft.com/office/officeart/2005/8/layout/orgChart1"/>
    <dgm:cxn modelId="{29C08E24-8F90-4D64-9030-C5C5FF2A0627}" type="presParOf" srcId="{4D69DF31-8FE6-4270-B56D-1C533BE829E6}" destId="{F523545E-30B5-4C38-92FF-EA0F40098E0F}" srcOrd="6" destOrd="0" presId="urn:microsoft.com/office/officeart/2005/8/layout/orgChart1"/>
    <dgm:cxn modelId="{AA02989E-6A51-4101-A76F-F17BBFBAFB15}" type="presParOf" srcId="{4D69DF31-8FE6-4270-B56D-1C533BE829E6}" destId="{5360723D-862E-4562-8372-3E5D48CF55C9}" srcOrd="7" destOrd="0" presId="urn:microsoft.com/office/officeart/2005/8/layout/orgChart1"/>
    <dgm:cxn modelId="{6394175F-D4A8-4896-BA84-C29C8E5A22EA}" type="presParOf" srcId="{5360723D-862E-4562-8372-3E5D48CF55C9}" destId="{800D153E-49B4-42EE-B587-C9109F165A8E}" srcOrd="0" destOrd="0" presId="urn:microsoft.com/office/officeart/2005/8/layout/orgChart1"/>
    <dgm:cxn modelId="{D8CB91DA-D080-4DED-A871-F5586967752B}" type="presParOf" srcId="{800D153E-49B4-42EE-B587-C9109F165A8E}" destId="{F3ADF7F3-D865-4F05-ADBC-6EFEB70845B5}" srcOrd="0" destOrd="0" presId="urn:microsoft.com/office/officeart/2005/8/layout/orgChart1"/>
    <dgm:cxn modelId="{2F013C52-4B6B-4ED6-A3FB-441F79A2B88A}" type="presParOf" srcId="{800D153E-49B4-42EE-B587-C9109F165A8E}" destId="{5ACC9239-CFF3-4BFA-A8CB-82D471A9827C}" srcOrd="1" destOrd="0" presId="urn:microsoft.com/office/officeart/2005/8/layout/orgChart1"/>
    <dgm:cxn modelId="{156103D5-5CF7-489E-BFCF-9B72D8286F11}" type="presParOf" srcId="{5360723D-862E-4562-8372-3E5D48CF55C9}" destId="{21718E52-B3D5-4BEB-95A1-80EA5F2EDBD5}" srcOrd="1" destOrd="0" presId="urn:microsoft.com/office/officeart/2005/8/layout/orgChart1"/>
    <dgm:cxn modelId="{7630BC61-B5CB-4C11-8772-39F2982BB2AA}" type="presParOf" srcId="{5360723D-862E-4562-8372-3E5D48CF55C9}" destId="{48AA6E22-78F7-442F-A39B-A056CA81BAFA}" srcOrd="2" destOrd="0" presId="urn:microsoft.com/office/officeart/2005/8/layout/orgChart1"/>
    <dgm:cxn modelId="{B76F1028-0BC0-4B29-89A9-24E854E2472C}" type="presParOf" srcId="{296FA0F1-05BF-4FE9-B722-103E8D8223B1}" destId="{0DAC2C3B-AE5C-43E7-88DE-63162AAD8446}" srcOrd="2" destOrd="0" presId="urn:microsoft.com/office/officeart/2005/8/layout/orgChart1"/>
    <dgm:cxn modelId="{8F9281BA-5D90-49A8-98FC-41A88043D92B}" type="presParOf" srcId="{EE6F17A8-3887-473C-9FC1-04059A91B5AF}" destId="{D9853093-79ED-4FD8-B350-58B8CCA743AE}" srcOrd="2" destOrd="0" presId="urn:microsoft.com/office/officeart/2005/8/layout/orgChart1"/>
    <dgm:cxn modelId="{A2906292-6756-4219-9042-33B3764D840F}" type="presParOf" srcId="{EE6F17A8-3887-473C-9FC1-04059A91B5AF}" destId="{F544C1FD-701C-4745-9BC5-056F191FA8A3}" srcOrd="3" destOrd="0" presId="urn:microsoft.com/office/officeart/2005/8/layout/orgChart1"/>
    <dgm:cxn modelId="{2B05FA8B-3515-45A7-B0E1-19942EFAE970}" type="presParOf" srcId="{F544C1FD-701C-4745-9BC5-056F191FA8A3}" destId="{AA3613AB-8B24-4234-93D0-F8DDA85E08E8}" srcOrd="0" destOrd="0" presId="urn:microsoft.com/office/officeart/2005/8/layout/orgChart1"/>
    <dgm:cxn modelId="{318DE594-C078-447F-8E64-F535F73FE5A0}" type="presParOf" srcId="{AA3613AB-8B24-4234-93D0-F8DDA85E08E8}" destId="{46118131-0355-4BD5-ADA3-E6C0E6C54DAB}" srcOrd="0" destOrd="0" presId="urn:microsoft.com/office/officeart/2005/8/layout/orgChart1"/>
    <dgm:cxn modelId="{05D1B031-BEBF-4793-A8C8-CD4C4CF7E314}" type="presParOf" srcId="{AA3613AB-8B24-4234-93D0-F8DDA85E08E8}" destId="{AE9CF94B-BDD8-4108-B40C-12DC1ECCC4D0}" srcOrd="1" destOrd="0" presId="urn:microsoft.com/office/officeart/2005/8/layout/orgChart1"/>
    <dgm:cxn modelId="{B0ED3926-8004-4EC9-A1EC-553D1A74D0A7}" type="presParOf" srcId="{F544C1FD-701C-4745-9BC5-056F191FA8A3}" destId="{324B1332-2FDB-44D6-A3C3-A477A4B681BC}" srcOrd="1" destOrd="0" presId="urn:microsoft.com/office/officeart/2005/8/layout/orgChart1"/>
    <dgm:cxn modelId="{6F7E5FF3-001A-48BB-A70B-EF54F2437654}" type="presParOf" srcId="{324B1332-2FDB-44D6-A3C3-A477A4B681BC}" destId="{DC507F6A-E667-44FD-8E33-0C3F89408249}" srcOrd="0" destOrd="0" presId="urn:microsoft.com/office/officeart/2005/8/layout/orgChart1"/>
    <dgm:cxn modelId="{52922E3D-5B02-4F22-99F4-98C8A29C2DA3}" type="presParOf" srcId="{324B1332-2FDB-44D6-A3C3-A477A4B681BC}" destId="{74D86990-CE59-4F02-BEE6-7FDD6E4023CA}" srcOrd="1" destOrd="0" presId="urn:microsoft.com/office/officeart/2005/8/layout/orgChart1"/>
    <dgm:cxn modelId="{B4913FD7-9AB8-48CF-BBDD-D025A5D3BA5E}" type="presParOf" srcId="{74D86990-CE59-4F02-BEE6-7FDD6E4023CA}" destId="{26A98074-1D36-406F-B994-667B0FA2CDE8}" srcOrd="0" destOrd="0" presId="urn:microsoft.com/office/officeart/2005/8/layout/orgChart1"/>
    <dgm:cxn modelId="{34F3EDD7-ABFB-4BF0-B89D-12E733A24F3F}" type="presParOf" srcId="{26A98074-1D36-406F-B994-667B0FA2CDE8}" destId="{E22A3306-600D-48E1-B969-EA5D700C1262}" srcOrd="0" destOrd="0" presId="urn:microsoft.com/office/officeart/2005/8/layout/orgChart1"/>
    <dgm:cxn modelId="{A9D5F491-3AFD-4B0C-9C24-01A181F33C2B}" type="presParOf" srcId="{26A98074-1D36-406F-B994-667B0FA2CDE8}" destId="{3180EDA5-6695-4DB8-A21B-A372EDA48741}" srcOrd="1" destOrd="0" presId="urn:microsoft.com/office/officeart/2005/8/layout/orgChart1"/>
    <dgm:cxn modelId="{9F80F7CA-7C06-4EC9-8619-08065C71D652}" type="presParOf" srcId="{74D86990-CE59-4F02-BEE6-7FDD6E4023CA}" destId="{F882EB29-DBF5-41A9-AD9D-9A1DA37A0FB2}" srcOrd="1" destOrd="0" presId="urn:microsoft.com/office/officeart/2005/8/layout/orgChart1"/>
    <dgm:cxn modelId="{09545EB7-0A29-40DC-8F61-D0C3CF998FC0}" type="presParOf" srcId="{74D86990-CE59-4F02-BEE6-7FDD6E4023CA}" destId="{02EB01D4-40E6-4EAD-B857-8971FC7FDC22}" srcOrd="2" destOrd="0" presId="urn:microsoft.com/office/officeart/2005/8/layout/orgChart1"/>
    <dgm:cxn modelId="{CA9063BC-9364-45BD-A074-3A1444978648}" type="presParOf" srcId="{324B1332-2FDB-44D6-A3C3-A477A4B681BC}" destId="{8F037418-910A-49A4-B552-84EA80040AED}" srcOrd="2" destOrd="0" presId="urn:microsoft.com/office/officeart/2005/8/layout/orgChart1"/>
    <dgm:cxn modelId="{A8851F38-B940-47A2-A83F-60861160C2AE}" type="presParOf" srcId="{324B1332-2FDB-44D6-A3C3-A477A4B681BC}" destId="{2D109CB0-BBB9-4CB1-8E48-DAFD5CD10260}" srcOrd="3" destOrd="0" presId="urn:microsoft.com/office/officeart/2005/8/layout/orgChart1"/>
    <dgm:cxn modelId="{ADBD0C14-AF5E-444F-B855-E9FE7A3CE465}" type="presParOf" srcId="{2D109CB0-BBB9-4CB1-8E48-DAFD5CD10260}" destId="{635A4E6E-200A-497B-8B7E-C2A00FF3B0B5}" srcOrd="0" destOrd="0" presId="urn:microsoft.com/office/officeart/2005/8/layout/orgChart1"/>
    <dgm:cxn modelId="{8D3E55A5-DF66-4F0B-AA0C-ACDC817161EA}" type="presParOf" srcId="{635A4E6E-200A-497B-8B7E-C2A00FF3B0B5}" destId="{6DEEAADD-3B06-4AFB-9045-EAFDDEA40113}" srcOrd="0" destOrd="0" presId="urn:microsoft.com/office/officeart/2005/8/layout/orgChart1"/>
    <dgm:cxn modelId="{27E36DD1-F6A5-46A8-995B-534E2D3D3F5C}" type="presParOf" srcId="{635A4E6E-200A-497B-8B7E-C2A00FF3B0B5}" destId="{95515CE3-0012-48BF-8E0F-03FF0CE8E952}" srcOrd="1" destOrd="0" presId="urn:microsoft.com/office/officeart/2005/8/layout/orgChart1"/>
    <dgm:cxn modelId="{5DCBAA40-1C94-4C97-B2A7-DC58949BA912}" type="presParOf" srcId="{2D109CB0-BBB9-4CB1-8E48-DAFD5CD10260}" destId="{6D9CE158-DBAC-46FF-83A5-0A8CABB8F50F}" srcOrd="1" destOrd="0" presId="urn:microsoft.com/office/officeart/2005/8/layout/orgChart1"/>
    <dgm:cxn modelId="{CE06EE92-546D-4CD5-8146-0FF7F7EC2A3F}" type="presParOf" srcId="{2D109CB0-BBB9-4CB1-8E48-DAFD5CD10260}" destId="{59670491-889F-42D8-BC05-9A7F2AD84887}" srcOrd="2" destOrd="0" presId="urn:microsoft.com/office/officeart/2005/8/layout/orgChart1"/>
    <dgm:cxn modelId="{017B904C-D6AA-4A72-8969-93285A952500}" type="presParOf" srcId="{F544C1FD-701C-4745-9BC5-056F191FA8A3}" destId="{0A9768A0-9A9B-42FC-A3FD-55C92DF84C73}" srcOrd="2" destOrd="0" presId="urn:microsoft.com/office/officeart/2005/8/layout/orgChart1"/>
    <dgm:cxn modelId="{9FEC6876-EA09-4131-8115-E39D81AE6C80}" type="presParOf" srcId="{EE6F17A8-3887-473C-9FC1-04059A91B5AF}" destId="{0052ABBB-922F-4A31-89A1-3DB9FB59B831}" srcOrd="4" destOrd="0" presId="urn:microsoft.com/office/officeart/2005/8/layout/orgChart1"/>
    <dgm:cxn modelId="{60E0F83F-26EC-4A09-971D-D9F192909E25}" type="presParOf" srcId="{EE6F17A8-3887-473C-9FC1-04059A91B5AF}" destId="{5FDD0C85-4EF0-44AE-AC36-ACEDCE16680E}" srcOrd="5" destOrd="0" presId="urn:microsoft.com/office/officeart/2005/8/layout/orgChart1"/>
    <dgm:cxn modelId="{A57FBD30-4DA1-40E0-9698-C721905936C3}" type="presParOf" srcId="{5FDD0C85-4EF0-44AE-AC36-ACEDCE16680E}" destId="{B3341354-2AED-41C5-9B34-B73A83CB73CD}" srcOrd="0" destOrd="0" presId="urn:microsoft.com/office/officeart/2005/8/layout/orgChart1"/>
    <dgm:cxn modelId="{57A3A925-7B28-4C53-ADEA-5A97FE9327A7}" type="presParOf" srcId="{B3341354-2AED-41C5-9B34-B73A83CB73CD}" destId="{5E9CD6F8-3C99-4D86-855E-B03DD4AF8CBF}" srcOrd="0" destOrd="0" presId="urn:microsoft.com/office/officeart/2005/8/layout/orgChart1"/>
    <dgm:cxn modelId="{5E40502D-C118-4617-90D9-1FB15902EFF1}" type="presParOf" srcId="{B3341354-2AED-41C5-9B34-B73A83CB73CD}" destId="{20FE67A5-00E6-40DC-BEAB-AA4218A06394}" srcOrd="1" destOrd="0" presId="urn:microsoft.com/office/officeart/2005/8/layout/orgChart1"/>
    <dgm:cxn modelId="{B5F5DBA4-0921-4A80-A8F7-CDC000BF6A83}" type="presParOf" srcId="{5FDD0C85-4EF0-44AE-AC36-ACEDCE16680E}" destId="{D5E7E5BC-A590-4FAF-B5F4-518C07ADC0B8}" srcOrd="1" destOrd="0" presId="urn:microsoft.com/office/officeart/2005/8/layout/orgChart1"/>
    <dgm:cxn modelId="{BF245A26-9D1F-46EE-9324-9AA22CC2FC78}" type="presParOf" srcId="{D5E7E5BC-A590-4FAF-B5F4-518C07ADC0B8}" destId="{5A2C7CBF-F3C6-4B30-8258-25ACC2F5F6A7}" srcOrd="0" destOrd="0" presId="urn:microsoft.com/office/officeart/2005/8/layout/orgChart1"/>
    <dgm:cxn modelId="{220F0193-75F2-4C87-886E-62068CE456CC}" type="presParOf" srcId="{D5E7E5BC-A590-4FAF-B5F4-518C07ADC0B8}" destId="{36404B2A-C16C-4473-8E3C-088B9A2EAE30}" srcOrd="1" destOrd="0" presId="urn:microsoft.com/office/officeart/2005/8/layout/orgChart1"/>
    <dgm:cxn modelId="{90ECDC20-EE1D-477D-AEAF-C951CE429FCE}" type="presParOf" srcId="{36404B2A-C16C-4473-8E3C-088B9A2EAE30}" destId="{5E559200-B4CB-4B10-AC31-3A914432EB5B}" srcOrd="0" destOrd="0" presId="urn:microsoft.com/office/officeart/2005/8/layout/orgChart1"/>
    <dgm:cxn modelId="{183191A6-C90E-461B-8FDF-93F88BE3F75C}" type="presParOf" srcId="{5E559200-B4CB-4B10-AC31-3A914432EB5B}" destId="{B76020E9-EF3F-48C6-A4EC-F4F3C65F082D}" srcOrd="0" destOrd="0" presId="urn:microsoft.com/office/officeart/2005/8/layout/orgChart1"/>
    <dgm:cxn modelId="{B1B0D098-1F32-4754-BEA9-775149424564}" type="presParOf" srcId="{5E559200-B4CB-4B10-AC31-3A914432EB5B}" destId="{43ACBFDC-1EE1-40AA-A00B-F140069495BA}" srcOrd="1" destOrd="0" presId="urn:microsoft.com/office/officeart/2005/8/layout/orgChart1"/>
    <dgm:cxn modelId="{37C6CE26-7927-4177-8BFB-4BE668323FE2}" type="presParOf" srcId="{36404B2A-C16C-4473-8E3C-088B9A2EAE30}" destId="{B6959989-A050-4F3B-A7D4-1664682F6310}" srcOrd="1" destOrd="0" presId="urn:microsoft.com/office/officeart/2005/8/layout/orgChart1"/>
    <dgm:cxn modelId="{7A3194C5-0635-47ED-AD5B-761B8070D0D2}" type="presParOf" srcId="{36404B2A-C16C-4473-8E3C-088B9A2EAE30}" destId="{4F822290-09B1-4EF8-8275-F97BB23C77FB}" srcOrd="2" destOrd="0" presId="urn:microsoft.com/office/officeart/2005/8/layout/orgChart1"/>
    <dgm:cxn modelId="{91B70956-A743-4954-A359-2BD29831E5E1}" type="presParOf" srcId="{D5E7E5BC-A590-4FAF-B5F4-518C07ADC0B8}" destId="{F6B5452D-437C-49C5-837F-2ABF2C9B7D32}" srcOrd="2" destOrd="0" presId="urn:microsoft.com/office/officeart/2005/8/layout/orgChart1"/>
    <dgm:cxn modelId="{4BCC19E3-0D90-495A-8C49-C935A2B194B6}" type="presParOf" srcId="{D5E7E5BC-A590-4FAF-B5F4-518C07ADC0B8}" destId="{A2DC7FD6-3AE0-491C-B147-EF24319B348D}" srcOrd="3" destOrd="0" presId="urn:microsoft.com/office/officeart/2005/8/layout/orgChart1"/>
    <dgm:cxn modelId="{335C91C1-8300-48F1-B895-22BFF03E46A8}" type="presParOf" srcId="{A2DC7FD6-3AE0-491C-B147-EF24319B348D}" destId="{354EA48C-D74A-4898-8150-0A2305670B6A}" srcOrd="0" destOrd="0" presId="urn:microsoft.com/office/officeart/2005/8/layout/orgChart1"/>
    <dgm:cxn modelId="{A9DAE93A-D71F-48E1-A9F7-F6DA26CEAFC8}" type="presParOf" srcId="{354EA48C-D74A-4898-8150-0A2305670B6A}" destId="{244DFB62-34B1-410E-A05A-3FE30FFA1C48}" srcOrd="0" destOrd="0" presId="urn:microsoft.com/office/officeart/2005/8/layout/orgChart1"/>
    <dgm:cxn modelId="{43E10C82-3FAA-4F39-8292-484423D7B615}" type="presParOf" srcId="{354EA48C-D74A-4898-8150-0A2305670B6A}" destId="{0FC66A05-6850-4602-BAF7-F6EC991D3534}" srcOrd="1" destOrd="0" presId="urn:microsoft.com/office/officeart/2005/8/layout/orgChart1"/>
    <dgm:cxn modelId="{EF57EFB5-46AC-4D25-81AA-BC8FB951B052}" type="presParOf" srcId="{A2DC7FD6-3AE0-491C-B147-EF24319B348D}" destId="{42027BC1-F166-402B-B4B0-26E93A60C70A}" srcOrd="1" destOrd="0" presId="urn:microsoft.com/office/officeart/2005/8/layout/orgChart1"/>
    <dgm:cxn modelId="{06FA3396-ADE5-4DDD-AB1F-81D925FBEB38}" type="presParOf" srcId="{A2DC7FD6-3AE0-491C-B147-EF24319B348D}" destId="{C9AAE1CD-808C-4812-9997-25FF44344F23}" srcOrd="2" destOrd="0" presId="urn:microsoft.com/office/officeart/2005/8/layout/orgChart1"/>
    <dgm:cxn modelId="{94615170-F204-400A-B7C8-2E918320420D}" type="presParOf" srcId="{D5E7E5BC-A590-4FAF-B5F4-518C07ADC0B8}" destId="{2DF99A80-7522-4F78-B953-A544B3FC5FFF}" srcOrd="4" destOrd="0" presId="urn:microsoft.com/office/officeart/2005/8/layout/orgChart1"/>
    <dgm:cxn modelId="{9F5B77D1-A0D9-4C79-B97E-34F4984D4125}" type="presParOf" srcId="{D5E7E5BC-A590-4FAF-B5F4-518C07ADC0B8}" destId="{E7BA089C-A23D-4466-874E-5BD355480832}" srcOrd="5" destOrd="0" presId="urn:microsoft.com/office/officeart/2005/8/layout/orgChart1"/>
    <dgm:cxn modelId="{54DB58CC-A51E-4FE6-8423-20FE779177F3}" type="presParOf" srcId="{E7BA089C-A23D-4466-874E-5BD355480832}" destId="{C245A5B4-7963-4491-96A5-77EF0CA3E1AB}" srcOrd="0" destOrd="0" presId="urn:microsoft.com/office/officeart/2005/8/layout/orgChart1"/>
    <dgm:cxn modelId="{9DD662CD-0228-4FF6-89F8-87329EC2AA5B}" type="presParOf" srcId="{C245A5B4-7963-4491-96A5-77EF0CA3E1AB}" destId="{58E4C507-BBB5-437F-8ED7-16EA988A1F05}" srcOrd="0" destOrd="0" presId="urn:microsoft.com/office/officeart/2005/8/layout/orgChart1"/>
    <dgm:cxn modelId="{C3105F29-2229-4062-AF10-9CD9D3E59A47}" type="presParOf" srcId="{C245A5B4-7963-4491-96A5-77EF0CA3E1AB}" destId="{362DA8CF-E411-4070-AE7C-BD5E51878AFB}" srcOrd="1" destOrd="0" presId="urn:microsoft.com/office/officeart/2005/8/layout/orgChart1"/>
    <dgm:cxn modelId="{39179535-9059-472C-BF1F-B9EE9C491726}" type="presParOf" srcId="{E7BA089C-A23D-4466-874E-5BD355480832}" destId="{58FA471D-93F9-4391-84AC-E1EB0260A622}" srcOrd="1" destOrd="0" presId="urn:microsoft.com/office/officeart/2005/8/layout/orgChart1"/>
    <dgm:cxn modelId="{F9194459-1E42-41E8-8363-464AAC2A7997}" type="presParOf" srcId="{E7BA089C-A23D-4466-874E-5BD355480832}" destId="{E6939DF7-6DE3-4B52-910D-37264B28D440}" srcOrd="2" destOrd="0" presId="urn:microsoft.com/office/officeart/2005/8/layout/orgChart1"/>
    <dgm:cxn modelId="{3A038078-2C1B-4379-BA21-06C7469FE896}" type="presParOf" srcId="{D5E7E5BC-A590-4FAF-B5F4-518C07ADC0B8}" destId="{10D0D4DB-BFE4-442F-B633-A2E76B017099}" srcOrd="6" destOrd="0" presId="urn:microsoft.com/office/officeart/2005/8/layout/orgChart1"/>
    <dgm:cxn modelId="{8D9CBA20-5C61-4BFE-963D-074E847BE58A}" type="presParOf" srcId="{D5E7E5BC-A590-4FAF-B5F4-518C07ADC0B8}" destId="{266E2272-4282-45B8-9230-652EF2AA58FA}" srcOrd="7" destOrd="0" presId="urn:microsoft.com/office/officeart/2005/8/layout/orgChart1"/>
    <dgm:cxn modelId="{D01921C8-E8F6-4B67-AD46-6F7C84B0BC6C}" type="presParOf" srcId="{266E2272-4282-45B8-9230-652EF2AA58FA}" destId="{9D56B1DD-1123-4299-BF90-9CF215BAF0F2}" srcOrd="0" destOrd="0" presId="urn:microsoft.com/office/officeart/2005/8/layout/orgChart1"/>
    <dgm:cxn modelId="{B81A269D-EEE7-408B-A1EC-B33F42DDA11A}" type="presParOf" srcId="{9D56B1DD-1123-4299-BF90-9CF215BAF0F2}" destId="{ABDA54D3-3718-494F-800C-021375316471}" srcOrd="0" destOrd="0" presId="urn:microsoft.com/office/officeart/2005/8/layout/orgChart1"/>
    <dgm:cxn modelId="{53B1B6F2-92F3-4C3C-BD5A-7F74F43BD199}" type="presParOf" srcId="{9D56B1DD-1123-4299-BF90-9CF215BAF0F2}" destId="{311F57D5-ACDE-4E40-ADFF-5BECC2CC8B06}" srcOrd="1" destOrd="0" presId="urn:microsoft.com/office/officeart/2005/8/layout/orgChart1"/>
    <dgm:cxn modelId="{6377E96D-80CC-4816-BDCD-778F46D5B458}" type="presParOf" srcId="{266E2272-4282-45B8-9230-652EF2AA58FA}" destId="{B757E08C-2634-475A-B739-03046BA80062}" srcOrd="1" destOrd="0" presId="urn:microsoft.com/office/officeart/2005/8/layout/orgChart1"/>
    <dgm:cxn modelId="{0992DCA9-CC8C-4339-9E3A-9AA2F9857F31}" type="presParOf" srcId="{266E2272-4282-45B8-9230-652EF2AA58FA}" destId="{F1B4DF03-36E6-4EB9-9A86-1B4E532B3ED7}" srcOrd="2" destOrd="0" presId="urn:microsoft.com/office/officeart/2005/8/layout/orgChart1"/>
    <dgm:cxn modelId="{B54BE109-0B34-46E6-99B7-C5411CB675BC}" type="presParOf" srcId="{5FDD0C85-4EF0-44AE-AC36-ACEDCE16680E}" destId="{B3656195-52F9-4286-B9FB-64D1AD030700}" srcOrd="2" destOrd="0" presId="urn:microsoft.com/office/officeart/2005/8/layout/orgChart1"/>
    <dgm:cxn modelId="{7954280C-9CC2-4BF5-982F-A6DA472AC2D9}" type="presParOf" srcId="{EE6F17A8-3887-473C-9FC1-04059A91B5AF}" destId="{53B65F0A-91AC-4CBD-B3DE-0363EF7F737B}" srcOrd="6" destOrd="0" presId="urn:microsoft.com/office/officeart/2005/8/layout/orgChart1"/>
    <dgm:cxn modelId="{0B7805B7-3AA0-4BBF-BDA5-A1F6B36767F1}" type="presParOf" srcId="{EE6F17A8-3887-473C-9FC1-04059A91B5AF}" destId="{1F0AF9D1-4296-4451-806F-BB980DCC2F6B}" srcOrd="7" destOrd="0" presId="urn:microsoft.com/office/officeart/2005/8/layout/orgChart1"/>
    <dgm:cxn modelId="{8FEF8F1B-8CC5-40CC-B953-916B67E713AA}" type="presParOf" srcId="{1F0AF9D1-4296-4451-806F-BB980DCC2F6B}" destId="{D0260683-5B2C-409C-B0E7-9045D228909F}" srcOrd="0" destOrd="0" presId="urn:microsoft.com/office/officeart/2005/8/layout/orgChart1"/>
    <dgm:cxn modelId="{B1C9BC95-578F-48EA-9302-731D6E2161EB}" type="presParOf" srcId="{D0260683-5B2C-409C-B0E7-9045D228909F}" destId="{41414944-8060-4A90-9258-D8E1A0787255}" srcOrd="0" destOrd="0" presId="urn:microsoft.com/office/officeart/2005/8/layout/orgChart1"/>
    <dgm:cxn modelId="{D26C586F-33E9-4E4A-A7E4-29A2D5AE87CC}" type="presParOf" srcId="{D0260683-5B2C-409C-B0E7-9045D228909F}" destId="{21F713EB-9857-4425-8808-B468AB7EF4D0}" srcOrd="1" destOrd="0" presId="urn:microsoft.com/office/officeart/2005/8/layout/orgChart1"/>
    <dgm:cxn modelId="{61292348-2FEB-4D0E-A9E3-1F9E1D154B89}" type="presParOf" srcId="{1F0AF9D1-4296-4451-806F-BB980DCC2F6B}" destId="{6091324F-CD53-44D6-8A9D-225050B4196B}" srcOrd="1" destOrd="0" presId="urn:microsoft.com/office/officeart/2005/8/layout/orgChart1"/>
    <dgm:cxn modelId="{CC751662-A41F-4629-88A8-96181C4CD7DA}" type="presParOf" srcId="{6091324F-CD53-44D6-8A9D-225050B4196B}" destId="{5EC04F25-5470-4F38-991B-622E27D13D30}" srcOrd="0" destOrd="0" presId="urn:microsoft.com/office/officeart/2005/8/layout/orgChart1"/>
    <dgm:cxn modelId="{254D409D-71B4-4D83-9E96-346009706F0D}" type="presParOf" srcId="{6091324F-CD53-44D6-8A9D-225050B4196B}" destId="{97860120-FCE2-49D0-A34D-E38BA3FED078}" srcOrd="1" destOrd="0" presId="urn:microsoft.com/office/officeart/2005/8/layout/orgChart1"/>
    <dgm:cxn modelId="{7DF26C7F-42AD-4E40-BEA7-5CCA13DAAA36}" type="presParOf" srcId="{97860120-FCE2-49D0-A34D-E38BA3FED078}" destId="{E864B6D3-9DCF-48A1-BE3B-0EE25322CE31}" srcOrd="0" destOrd="0" presId="urn:microsoft.com/office/officeart/2005/8/layout/orgChart1"/>
    <dgm:cxn modelId="{AA264B82-76B3-4572-A4EF-C7E9BF6BAD71}" type="presParOf" srcId="{E864B6D3-9DCF-48A1-BE3B-0EE25322CE31}" destId="{811178F1-FC53-48C6-93CE-EA3A0EB58E50}" srcOrd="0" destOrd="0" presId="urn:microsoft.com/office/officeart/2005/8/layout/orgChart1"/>
    <dgm:cxn modelId="{19AD7346-4BD3-48BA-8D3F-40F662235B91}" type="presParOf" srcId="{E864B6D3-9DCF-48A1-BE3B-0EE25322CE31}" destId="{5BEBF92C-176E-4095-8C3A-B0688599E503}" srcOrd="1" destOrd="0" presId="urn:microsoft.com/office/officeart/2005/8/layout/orgChart1"/>
    <dgm:cxn modelId="{0011C448-A7F7-4CC1-9302-36E9D99F85E6}" type="presParOf" srcId="{97860120-FCE2-49D0-A34D-E38BA3FED078}" destId="{EB9729F8-9F71-41CA-BB0F-B52100EFE8B7}" srcOrd="1" destOrd="0" presId="urn:microsoft.com/office/officeart/2005/8/layout/orgChart1"/>
    <dgm:cxn modelId="{01DE02C7-9DBC-44F7-8C07-523B478A9236}" type="presParOf" srcId="{97860120-FCE2-49D0-A34D-E38BA3FED078}" destId="{2D07FC80-3F3C-484E-85F3-0439AEAB215C}" srcOrd="2" destOrd="0" presId="urn:microsoft.com/office/officeart/2005/8/layout/orgChart1"/>
    <dgm:cxn modelId="{02AE7BBB-49B2-4185-9501-EF6BA0689EE1}" type="presParOf" srcId="{6091324F-CD53-44D6-8A9D-225050B4196B}" destId="{B8E87A18-7064-4272-BA19-042C971D9B75}" srcOrd="2" destOrd="0" presId="urn:microsoft.com/office/officeart/2005/8/layout/orgChart1"/>
    <dgm:cxn modelId="{3D103990-06A5-45DC-83A6-0B55E7800422}" type="presParOf" srcId="{6091324F-CD53-44D6-8A9D-225050B4196B}" destId="{195A444A-5DF8-4B1D-8202-73E2C01FCAFE}" srcOrd="3" destOrd="0" presId="urn:microsoft.com/office/officeart/2005/8/layout/orgChart1"/>
    <dgm:cxn modelId="{AB5E0D46-9F33-4CDE-9AB0-4578FA3E81F6}" type="presParOf" srcId="{195A444A-5DF8-4B1D-8202-73E2C01FCAFE}" destId="{92748AF1-66B8-497B-8F53-C1D42B160794}" srcOrd="0" destOrd="0" presId="urn:microsoft.com/office/officeart/2005/8/layout/orgChart1"/>
    <dgm:cxn modelId="{0A3D511E-F379-4C37-BAAF-C477DD572D5A}" type="presParOf" srcId="{92748AF1-66B8-497B-8F53-C1D42B160794}" destId="{A9B4A602-6100-4A18-8012-B25B469F0201}" srcOrd="0" destOrd="0" presId="urn:microsoft.com/office/officeart/2005/8/layout/orgChart1"/>
    <dgm:cxn modelId="{1541CC7B-B791-4011-B98A-B7845766A949}" type="presParOf" srcId="{92748AF1-66B8-497B-8F53-C1D42B160794}" destId="{E7600A3A-4177-4261-BEA0-1A13EB78FA9F}" srcOrd="1" destOrd="0" presId="urn:microsoft.com/office/officeart/2005/8/layout/orgChart1"/>
    <dgm:cxn modelId="{576B490E-5C26-4F20-957C-E29E0EB1DCF2}" type="presParOf" srcId="{195A444A-5DF8-4B1D-8202-73E2C01FCAFE}" destId="{81E9DE07-1E4B-4E76-9D7E-72E4C7B481E3}" srcOrd="1" destOrd="0" presId="urn:microsoft.com/office/officeart/2005/8/layout/orgChart1"/>
    <dgm:cxn modelId="{5861909D-0CAF-4D5C-84D8-3EDD4376207D}" type="presParOf" srcId="{195A444A-5DF8-4B1D-8202-73E2C01FCAFE}" destId="{B4D4B38A-758B-4E06-BE82-86A68206B240}" srcOrd="2" destOrd="0" presId="urn:microsoft.com/office/officeart/2005/8/layout/orgChart1"/>
    <dgm:cxn modelId="{7EFE83C0-3FD5-4F5C-8819-341A7741CF12}" type="presParOf" srcId="{1F0AF9D1-4296-4451-806F-BB980DCC2F6B}" destId="{070B5436-3ED4-4D5C-AF75-022823762A78}" srcOrd="2" destOrd="0" presId="urn:microsoft.com/office/officeart/2005/8/layout/orgChart1"/>
    <dgm:cxn modelId="{D77C1B1F-B96E-4E5D-9CFF-2F25DF2B5697}" type="presParOf" srcId="{D315077B-CA4B-49E1-B4B3-5267CE6A03DA}" destId="{814625DE-ACD2-4C91-8FE4-DEE0FD4BBB95}"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8E87A18-7064-4272-BA19-042C971D9B75}">
      <dsp:nvSpPr>
        <dsp:cNvPr id="0" name=""/>
        <dsp:cNvSpPr/>
      </dsp:nvSpPr>
      <dsp:spPr>
        <a:xfrm>
          <a:off x="4025063" y="1616486"/>
          <a:ext cx="161790" cy="1261968"/>
        </a:xfrm>
        <a:custGeom>
          <a:avLst/>
          <a:gdLst/>
          <a:ahLst/>
          <a:cxnLst/>
          <a:rect l="0" t="0" r="0" b="0"/>
          <a:pathLst>
            <a:path>
              <a:moveTo>
                <a:pt x="0" y="0"/>
              </a:moveTo>
              <a:lnTo>
                <a:pt x="0" y="1261968"/>
              </a:lnTo>
              <a:lnTo>
                <a:pt x="161790" y="126196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C04F25-5470-4F38-991B-622E27D13D30}">
      <dsp:nvSpPr>
        <dsp:cNvPr id="0" name=""/>
        <dsp:cNvSpPr/>
      </dsp:nvSpPr>
      <dsp:spPr>
        <a:xfrm>
          <a:off x="4025063" y="1616486"/>
          <a:ext cx="161790" cy="496158"/>
        </a:xfrm>
        <a:custGeom>
          <a:avLst/>
          <a:gdLst/>
          <a:ahLst/>
          <a:cxnLst/>
          <a:rect l="0" t="0" r="0" b="0"/>
          <a:pathLst>
            <a:path>
              <a:moveTo>
                <a:pt x="0" y="0"/>
              </a:moveTo>
              <a:lnTo>
                <a:pt x="0" y="496158"/>
              </a:lnTo>
              <a:lnTo>
                <a:pt x="161790" y="4961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B65F0A-91AC-4CBD-B3DE-0363EF7F737B}">
      <dsp:nvSpPr>
        <dsp:cNvPr id="0" name=""/>
        <dsp:cNvSpPr/>
      </dsp:nvSpPr>
      <dsp:spPr>
        <a:xfrm>
          <a:off x="2498836" y="850676"/>
          <a:ext cx="1957669" cy="226507"/>
        </a:xfrm>
        <a:custGeom>
          <a:avLst/>
          <a:gdLst/>
          <a:ahLst/>
          <a:cxnLst/>
          <a:rect l="0" t="0" r="0" b="0"/>
          <a:pathLst>
            <a:path>
              <a:moveTo>
                <a:pt x="0" y="0"/>
              </a:moveTo>
              <a:lnTo>
                <a:pt x="0" y="113253"/>
              </a:lnTo>
              <a:lnTo>
                <a:pt x="1957669" y="113253"/>
              </a:lnTo>
              <a:lnTo>
                <a:pt x="1957669" y="22650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D0D4DB-BFE4-442F-B633-A2E76B017099}">
      <dsp:nvSpPr>
        <dsp:cNvPr id="0" name=""/>
        <dsp:cNvSpPr/>
      </dsp:nvSpPr>
      <dsp:spPr>
        <a:xfrm>
          <a:off x="2719950" y="1616486"/>
          <a:ext cx="161790" cy="2793588"/>
        </a:xfrm>
        <a:custGeom>
          <a:avLst/>
          <a:gdLst/>
          <a:ahLst/>
          <a:cxnLst/>
          <a:rect l="0" t="0" r="0" b="0"/>
          <a:pathLst>
            <a:path>
              <a:moveTo>
                <a:pt x="0" y="0"/>
              </a:moveTo>
              <a:lnTo>
                <a:pt x="0" y="2793588"/>
              </a:lnTo>
              <a:lnTo>
                <a:pt x="161790" y="279358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F99A80-7522-4F78-B953-A544B3FC5FFF}">
      <dsp:nvSpPr>
        <dsp:cNvPr id="0" name=""/>
        <dsp:cNvSpPr/>
      </dsp:nvSpPr>
      <dsp:spPr>
        <a:xfrm>
          <a:off x="2719950" y="1616486"/>
          <a:ext cx="161790" cy="2027778"/>
        </a:xfrm>
        <a:custGeom>
          <a:avLst/>
          <a:gdLst/>
          <a:ahLst/>
          <a:cxnLst/>
          <a:rect l="0" t="0" r="0" b="0"/>
          <a:pathLst>
            <a:path>
              <a:moveTo>
                <a:pt x="0" y="0"/>
              </a:moveTo>
              <a:lnTo>
                <a:pt x="0" y="2027778"/>
              </a:lnTo>
              <a:lnTo>
                <a:pt x="161790" y="20277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6B5452D-437C-49C5-837F-2ABF2C9B7D32}">
      <dsp:nvSpPr>
        <dsp:cNvPr id="0" name=""/>
        <dsp:cNvSpPr/>
      </dsp:nvSpPr>
      <dsp:spPr>
        <a:xfrm>
          <a:off x="2719950" y="1616486"/>
          <a:ext cx="161790" cy="1261968"/>
        </a:xfrm>
        <a:custGeom>
          <a:avLst/>
          <a:gdLst/>
          <a:ahLst/>
          <a:cxnLst/>
          <a:rect l="0" t="0" r="0" b="0"/>
          <a:pathLst>
            <a:path>
              <a:moveTo>
                <a:pt x="0" y="0"/>
              </a:moveTo>
              <a:lnTo>
                <a:pt x="0" y="1261968"/>
              </a:lnTo>
              <a:lnTo>
                <a:pt x="161790" y="126196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A2C7CBF-F3C6-4B30-8258-25ACC2F5F6A7}">
      <dsp:nvSpPr>
        <dsp:cNvPr id="0" name=""/>
        <dsp:cNvSpPr/>
      </dsp:nvSpPr>
      <dsp:spPr>
        <a:xfrm>
          <a:off x="2719950" y="1616486"/>
          <a:ext cx="161790" cy="496158"/>
        </a:xfrm>
        <a:custGeom>
          <a:avLst/>
          <a:gdLst/>
          <a:ahLst/>
          <a:cxnLst/>
          <a:rect l="0" t="0" r="0" b="0"/>
          <a:pathLst>
            <a:path>
              <a:moveTo>
                <a:pt x="0" y="0"/>
              </a:moveTo>
              <a:lnTo>
                <a:pt x="0" y="496158"/>
              </a:lnTo>
              <a:lnTo>
                <a:pt x="161790" y="4961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52ABBB-922F-4A31-89A1-3DB9FB59B831}">
      <dsp:nvSpPr>
        <dsp:cNvPr id="0" name=""/>
        <dsp:cNvSpPr/>
      </dsp:nvSpPr>
      <dsp:spPr>
        <a:xfrm>
          <a:off x="2498836" y="850676"/>
          <a:ext cx="652556" cy="226507"/>
        </a:xfrm>
        <a:custGeom>
          <a:avLst/>
          <a:gdLst/>
          <a:ahLst/>
          <a:cxnLst/>
          <a:rect l="0" t="0" r="0" b="0"/>
          <a:pathLst>
            <a:path>
              <a:moveTo>
                <a:pt x="0" y="0"/>
              </a:moveTo>
              <a:lnTo>
                <a:pt x="0" y="113253"/>
              </a:lnTo>
              <a:lnTo>
                <a:pt x="652556" y="113253"/>
              </a:lnTo>
              <a:lnTo>
                <a:pt x="652556" y="22650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037418-910A-49A4-B552-84EA80040AED}">
      <dsp:nvSpPr>
        <dsp:cNvPr id="0" name=""/>
        <dsp:cNvSpPr/>
      </dsp:nvSpPr>
      <dsp:spPr>
        <a:xfrm>
          <a:off x="1414838" y="1616486"/>
          <a:ext cx="161790" cy="1261968"/>
        </a:xfrm>
        <a:custGeom>
          <a:avLst/>
          <a:gdLst/>
          <a:ahLst/>
          <a:cxnLst/>
          <a:rect l="0" t="0" r="0" b="0"/>
          <a:pathLst>
            <a:path>
              <a:moveTo>
                <a:pt x="0" y="0"/>
              </a:moveTo>
              <a:lnTo>
                <a:pt x="0" y="1261968"/>
              </a:lnTo>
              <a:lnTo>
                <a:pt x="161790" y="126196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507F6A-E667-44FD-8E33-0C3F89408249}">
      <dsp:nvSpPr>
        <dsp:cNvPr id="0" name=""/>
        <dsp:cNvSpPr/>
      </dsp:nvSpPr>
      <dsp:spPr>
        <a:xfrm>
          <a:off x="1414838" y="1616486"/>
          <a:ext cx="161790" cy="496158"/>
        </a:xfrm>
        <a:custGeom>
          <a:avLst/>
          <a:gdLst/>
          <a:ahLst/>
          <a:cxnLst/>
          <a:rect l="0" t="0" r="0" b="0"/>
          <a:pathLst>
            <a:path>
              <a:moveTo>
                <a:pt x="0" y="0"/>
              </a:moveTo>
              <a:lnTo>
                <a:pt x="0" y="496158"/>
              </a:lnTo>
              <a:lnTo>
                <a:pt x="161790" y="4961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853093-79ED-4FD8-B350-58B8CCA743AE}">
      <dsp:nvSpPr>
        <dsp:cNvPr id="0" name=""/>
        <dsp:cNvSpPr/>
      </dsp:nvSpPr>
      <dsp:spPr>
        <a:xfrm>
          <a:off x="1846280" y="850676"/>
          <a:ext cx="652556" cy="226507"/>
        </a:xfrm>
        <a:custGeom>
          <a:avLst/>
          <a:gdLst/>
          <a:ahLst/>
          <a:cxnLst/>
          <a:rect l="0" t="0" r="0" b="0"/>
          <a:pathLst>
            <a:path>
              <a:moveTo>
                <a:pt x="652556" y="0"/>
              </a:moveTo>
              <a:lnTo>
                <a:pt x="652556" y="113253"/>
              </a:lnTo>
              <a:lnTo>
                <a:pt x="0" y="113253"/>
              </a:lnTo>
              <a:lnTo>
                <a:pt x="0" y="22650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23545E-30B5-4C38-92FF-EA0F40098E0F}">
      <dsp:nvSpPr>
        <dsp:cNvPr id="0" name=""/>
        <dsp:cNvSpPr/>
      </dsp:nvSpPr>
      <dsp:spPr>
        <a:xfrm>
          <a:off x="109725" y="1616486"/>
          <a:ext cx="161790" cy="2793588"/>
        </a:xfrm>
        <a:custGeom>
          <a:avLst/>
          <a:gdLst/>
          <a:ahLst/>
          <a:cxnLst/>
          <a:rect l="0" t="0" r="0" b="0"/>
          <a:pathLst>
            <a:path>
              <a:moveTo>
                <a:pt x="0" y="0"/>
              </a:moveTo>
              <a:lnTo>
                <a:pt x="0" y="2793588"/>
              </a:lnTo>
              <a:lnTo>
                <a:pt x="161790" y="279358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41B05C-3056-4837-97A3-06EC09822003}">
      <dsp:nvSpPr>
        <dsp:cNvPr id="0" name=""/>
        <dsp:cNvSpPr/>
      </dsp:nvSpPr>
      <dsp:spPr>
        <a:xfrm>
          <a:off x="109725" y="1616486"/>
          <a:ext cx="161790" cy="2027778"/>
        </a:xfrm>
        <a:custGeom>
          <a:avLst/>
          <a:gdLst/>
          <a:ahLst/>
          <a:cxnLst/>
          <a:rect l="0" t="0" r="0" b="0"/>
          <a:pathLst>
            <a:path>
              <a:moveTo>
                <a:pt x="0" y="0"/>
              </a:moveTo>
              <a:lnTo>
                <a:pt x="0" y="2027778"/>
              </a:lnTo>
              <a:lnTo>
                <a:pt x="161790" y="20277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25E00B-6E1B-46D6-B994-8D8E98A37DE6}">
      <dsp:nvSpPr>
        <dsp:cNvPr id="0" name=""/>
        <dsp:cNvSpPr/>
      </dsp:nvSpPr>
      <dsp:spPr>
        <a:xfrm>
          <a:off x="109725" y="1616486"/>
          <a:ext cx="161790" cy="1261968"/>
        </a:xfrm>
        <a:custGeom>
          <a:avLst/>
          <a:gdLst/>
          <a:ahLst/>
          <a:cxnLst/>
          <a:rect l="0" t="0" r="0" b="0"/>
          <a:pathLst>
            <a:path>
              <a:moveTo>
                <a:pt x="0" y="0"/>
              </a:moveTo>
              <a:lnTo>
                <a:pt x="0" y="1261968"/>
              </a:lnTo>
              <a:lnTo>
                <a:pt x="161790" y="126196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483A77-A59F-4B57-A102-4FDB1EC0F7EA}">
      <dsp:nvSpPr>
        <dsp:cNvPr id="0" name=""/>
        <dsp:cNvSpPr/>
      </dsp:nvSpPr>
      <dsp:spPr>
        <a:xfrm>
          <a:off x="109725" y="1616486"/>
          <a:ext cx="161790" cy="496158"/>
        </a:xfrm>
        <a:custGeom>
          <a:avLst/>
          <a:gdLst/>
          <a:ahLst/>
          <a:cxnLst/>
          <a:rect l="0" t="0" r="0" b="0"/>
          <a:pathLst>
            <a:path>
              <a:moveTo>
                <a:pt x="0" y="0"/>
              </a:moveTo>
              <a:lnTo>
                <a:pt x="0" y="496158"/>
              </a:lnTo>
              <a:lnTo>
                <a:pt x="161790" y="4961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0CADC8-9497-4AD1-AFAE-B9854A105B53}">
      <dsp:nvSpPr>
        <dsp:cNvPr id="0" name=""/>
        <dsp:cNvSpPr/>
      </dsp:nvSpPr>
      <dsp:spPr>
        <a:xfrm>
          <a:off x="541167" y="850676"/>
          <a:ext cx="1957669" cy="226507"/>
        </a:xfrm>
        <a:custGeom>
          <a:avLst/>
          <a:gdLst/>
          <a:ahLst/>
          <a:cxnLst/>
          <a:rect l="0" t="0" r="0" b="0"/>
          <a:pathLst>
            <a:path>
              <a:moveTo>
                <a:pt x="1957669" y="0"/>
              </a:moveTo>
              <a:lnTo>
                <a:pt x="1957669" y="113253"/>
              </a:lnTo>
              <a:lnTo>
                <a:pt x="0" y="113253"/>
              </a:lnTo>
              <a:lnTo>
                <a:pt x="0" y="22650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3008C2-D485-47EE-B569-3AF3DC650C68}">
      <dsp:nvSpPr>
        <dsp:cNvPr id="0" name=""/>
        <dsp:cNvSpPr/>
      </dsp:nvSpPr>
      <dsp:spPr>
        <a:xfrm>
          <a:off x="1959533" y="311373"/>
          <a:ext cx="1078605" cy="5393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IE" sz="1200" kern="1200"/>
            <a:t>Doctor Appoinment Sys</a:t>
          </a:r>
        </a:p>
      </dsp:txBody>
      <dsp:txXfrm>
        <a:off x="1959533" y="311373"/>
        <a:ext cx="1078605" cy="539302"/>
      </dsp:txXfrm>
    </dsp:sp>
    <dsp:sp modelId="{0E09FF8A-2D37-470D-9275-54A3F258B677}">
      <dsp:nvSpPr>
        <dsp:cNvPr id="0" name=""/>
        <dsp:cNvSpPr/>
      </dsp:nvSpPr>
      <dsp:spPr>
        <a:xfrm>
          <a:off x="1864" y="1077183"/>
          <a:ext cx="1078605" cy="5393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IE" sz="1200" kern="1200"/>
            <a:t>Patients</a:t>
          </a:r>
        </a:p>
      </dsp:txBody>
      <dsp:txXfrm>
        <a:off x="1864" y="1077183"/>
        <a:ext cx="1078605" cy="539302"/>
      </dsp:txXfrm>
    </dsp:sp>
    <dsp:sp modelId="{32F69225-A704-4E08-8648-4F98DF55B5A1}">
      <dsp:nvSpPr>
        <dsp:cNvPr id="0" name=""/>
        <dsp:cNvSpPr/>
      </dsp:nvSpPr>
      <dsp:spPr>
        <a:xfrm>
          <a:off x="271516" y="1842993"/>
          <a:ext cx="1078605" cy="5393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IE" sz="1200" kern="1200"/>
            <a:t>Register Patient</a:t>
          </a:r>
        </a:p>
      </dsp:txBody>
      <dsp:txXfrm>
        <a:off x="271516" y="1842993"/>
        <a:ext cx="1078605" cy="539302"/>
      </dsp:txXfrm>
    </dsp:sp>
    <dsp:sp modelId="{2E02AFD5-9520-4D18-91FF-3EC9627924E3}">
      <dsp:nvSpPr>
        <dsp:cNvPr id="0" name=""/>
        <dsp:cNvSpPr/>
      </dsp:nvSpPr>
      <dsp:spPr>
        <a:xfrm>
          <a:off x="271516" y="2608803"/>
          <a:ext cx="1078605" cy="5393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IE" sz="1200" kern="1200"/>
            <a:t>De-Reg Patient</a:t>
          </a:r>
        </a:p>
      </dsp:txBody>
      <dsp:txXfrm>
        <a:off x="271516" y="2608803"/>
        <a:ext cx="1078605" cy="539302"/>
      </dsp:txXfrm>
    </dsp:sp>
    <dsp:sp modelId="{2535E9F4-EC9B-4147-8BEB-D3AF71A68B66}">
      <dsp:nvSpPr>
        <dsp:cNvPr id="0" name=""/>
        <dsp:cNvSpPr/>
      </dsp:nvSpPr>
      <dsp:spPr>
        <a:xfrm>
          <a:off x="271516" y="3374613"/>
          <a:ext cx="1078605" cy="5393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IE" sz="1200" kern="1200"/>
            <a:t>Amend Patient</a:t>
          </a:r>
        </a:p>
      </dsp:txBody>
      <dsp:txXfrm>
        <a:off x="271516" y="3374613"/>
        <a:ext cx="1078605" cy="539302"/>
      </dsp:txXfrm>
    </dsp:sp>
    <dsp:sp modelId="{F3ADF7F3-D865-4F05-ADBC-6EFEB70845B5}">
      <dsp:nvSpPr>
        <dsp:cNvPr id="0" name=""/>
        <dsp:cNvSpPr/>
      </dsp:nvSpPr>
      <dsp:spPr>
        <a:xfrm>
          <a:off x="271516" y="4140423"/>
          <a:ext cx="1078605" cy="5393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IE" sz="1200" kern="1200"/>
            <a:t>List Patients</a:t>
          </a:r>
        </a:p>
      </dsp:txBody>
      <dsp:txXfrm>
        <a:off x="271516" y="4140423"/>
        <a:ext cx="1078605" cy="539302"/>
      </dsp:txXfrm>
    </dsp:sp>
    <dsp:sp modelId="{46118131-0355-4BD5-ADA3-E6C0E6C54DAB}">
      <dsp:nvSpPr>
        <dsp:cNvPr id="0" name=""/>
        <dsp:cNvSpPr/>
      </dsp:nvSpPr>
      <dsp:spPr>
        <a:xfrm>
          <a:off x="1306977" y="1077183"/>
          <a:ext cx="1078605" cy="5393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IE" sz="1200" kern="1200"/>
            <a:t>Doctors</a:t>
          </a:r>
        </a:p>
      </dsp:txBody>
      <dsp:txXfrm>
        <a:off x="1306977" y="1077183"/>
        <a:ext cx="1078605" cy="539302"/>
      </dsp:txXfrm>
    </dsp:sp>
    <dsp:sp modelId="{E22A3306-600D-48E1-B969-EA5D700C1262}">
      <dsp:nvSpPr>
        <dsp:cNvPr id="0" name=""/>
        <dsp:cNvSpPr/>
      </dsp:nvSpPr>
      <dsp:spPr>
        <a:xfrm>
          <a:off x="1576628" y="1842993"/>
          <a:ext cx="1078605" cy="5393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IE" sz="1200" kern="1200"/>
            <a:t>Reg Doctor</a:t>
          </a:r>
        </a:p>
      </dsp:txBody>
      <dsp:txXfrm>
        <a:off x="1576628" y="1842993"/>
        <a:ext cx="1078605" cy="539302"/>
      </dsp:txXfrm>
    </dsp:sp>
    <dsp:sp modelId="{6DEEAADD-3B06-4AFB-9045-EAFDDEA40113}">
      <dsp:nvSpPr>
        <dsp:cNvPr id="0" name=""/>
        <dsp:cNvSpPr/>
      </dsp:nvSpPr>
      <dsp:spPr>
        <a:xfrm>
          <a:off x="1576628" y="2608803"/>
          <a:ext cx="1078605" cy="5393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IE" sz="1200" kern="1200"/>
            <a:t>De-Reg Doctor</a:t>
          </a:r>
        </a:p>
      </dsp:txBody>
      <dsp:txXfrm>
        <a:off x="1576628" y="2608803"/>
        <a:ext cx="1078605" cy="539302"/>
      </dsp:txXfrm>
    </dsp:sp>
    <dsp:sp modelId="{5E9CD6F8-3C99-4D86-855E-B03DD4AF8CBF}">
      <dsp:nvSpPr>
        <dsp:cNvPr id="0" name=""/>
        <dsp:cNvSpPr/>
      </dsp:nvSpPr>
      <dsp:spPr>
        <a:xfrm>
          <a:off x="2612090" y="1077183"/>
          <a:ext cx="1078605" cy="5393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IE" sz="1200" kern="1200"/>
            <a:t>Appointments</a:t>
          </a:r>
        </a:p>
      </dsp:txBody>
      <dsp:txXfrm>
        <a:off x="2612090" y="1077183"/>
        <a:ext cx="1078605" cy="539302"/>
      </dsp:txXfrm>
    </dsp:sp>
    <dsp:sp modelId="{B76020E9-EF3F-48C6-A4EC-F4F3C65F082D}">
      <dsp:nvSpPr>
        <dsp:cNvPr id="0" name=""/>
        <dsp:cNvSpPr/>
      </dsp:nvSpPr>
      <dsp:spPr>
        <a:xfrm>
          <a:off x="2881741" y="1842993"/>
          <a:ext cx="1078605" cy="5393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IE" sz="1200" kern="1200"/>
            <a:t>Create Appointment</a:t>
          </a:r>
        </a:p>
      </dsp:txBody>
      <dsp:txXfrm>
        <a:off x="2881741" y="1842993"/>
        <a:ext cx="1078605" cy="539302"/>
      </dsp:txXfrm>
    </dsp:sp>
    <dsp:sp modelId="{244DFB62-34B1-410E-A05A-3FE30FFA1C48}">
      <dsp:nvSpPr>
        <dsp:cNvPr id="0" name=""/>
        <dsp:cNvSpPr/>
      </dsp:nvSpPr>
      <dsp:spPr>
        <a:xfrm>
          <a:off x="2881741" y="2608803"/>
          <a:ext cx="1078605" cy="5393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IE" sz="1200" kern="1200"/>
            <a:t>Cancel Appointment</a:t>
          </a:r>
        </a:p>
      </dsp:txBody>
      <dsp:txXfrm>
        <a:off x="2881741" y="2608803"/>
        <a:ext cx="1078605" cy="539302"/>
      </dsp:txXfrm>
    </dsp:sp>
    <dsp:sp modelId="{58E4C507-BBB5-437F-8ED7-16EA988A1F05}">
      <dsp:nvSpPr>
        <dsp:cNvPr id="0" name=""/>
        <dsp:cNvSpPr/>
      </dsp:nvSpPr>
      <dsp:spPr>
        <a:xfrm>
          <a:off x="2881741" y="3374613"/>
          <a:ext cx="1078605" cy="5393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IE" sz="1200" kern="1200"/>
            <a:t>Show Doctor's Schedule</a:t>
          </a:r>
        </a:p>
      </dsp:txBody>
      <dsp:txXfrm>
        <a:off x="2881741" y="3374613"/>
        <a:ext cx="1078605" cy="539302"/>
      </dsp:txXfrm>
    </dsp:sp>
    <dsp:sp modelId="{ABDA54D3-3718-494F-800C-021375316471}">
      <dsp:nvSpPr>
        <dsp:cNvPr id="0" name=""/>
        <dsp:cNvSpPr/>
      </dsp:nvSpPr>
      <dsp:spPr>
        <a:xfrm>
          <a:off x="2881741" y="4140423"/>
          <a:ext cx="1078605" cy="5393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IE" sz="1200" kern="1200"/>
            <a:t>Check-in Patient</a:t>
          </a:r>
        </a:p>
      </dsp:txBody>
      <dsp:txXfrm>
        <a:off x="2881741" y="4140423"/>
        <a:ext cx="1078605" cy="539302"/>
      </dsp:txXfrm>
    </dsp:sp>
    <dsp:sp modelId="{41414944-8060-4A90-9258-D8E1A0787255}">
      <dsp:nvSpPr>
        <dsp:cNvPr id="0" name=""/>
        <dsp:cNvSpPr/>
      </dsp:nvSpPr>
      <dsp:spPr>
        <a:xfrm>
          <a:off x="3917203" y="1077183"/>
          <a:ext cx="1078605" cy="5393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IE" sz="1200" kern="1200"/>
            <a:t>Finance</a:t>
          </a:r>
        </a:p>
      </dsp:txBody>
      <dsp:txXfrm>
        <a:off x="3917203" y="1077183"/>
        <a:ext cx="1078605" cy="539302"/>
      </dsp:txXfrm>
    </dsp:sp>
    <dsp:sp modelId="{811178F1-FC53-48C6-93CE-EA3A0EB58E50}">
      <dsp:nvSpPr>
        <dsp:cNvPr id="0" name=""/>
        <dsp:cNvSpPr/>
      </dsp:nvSpPr>
      <dsp:spPr>
        <a:xfrm>
          <a:off x="4186854" y="1842993"/>
          <a:ext cx="1078605" cy="5393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IE" sz="1200" kern="1200"/>
            <a:t>Record Payment</a:t>
          </a:r>
        </a:p>
      </dsp:txBody>
      <dsp:txXfrm>
        <a:off x="4186854" y="1842993"/>
        <a:ext cx="1078605" cy="539302"/>
      </dsp:txXfrm>
    </dsp:sp>
    <dsp:sp modelId="{A9B4A602-6100-4A18-8012-B25B469F0201}">
      <dsp:nvSpPr>
        <dsp:cNvPr id="0" name=""/>
        <dsp:cNvSpPr/>
      </dsp:nvSpPr>
      <dsp:spPr>
        <a:xfrm>
          <a:off x="4186854" y="2608803"/>
          <a:ext cx="1078605" cy="5393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IE" sz="1200" kern="1200"/>
            <a:t>Issue Invoice</a:t>
          </a:r>
        </a:p>
      </dsp:txBody>
      <dsp:txXfrm>
        <a:off x="4186854" y="2608803"/>
        <a:ext cx="1078605" cy="53930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a:tailEnd type="triangle"/>
        </a:ln>
      </a:spPr>
      <a:bodyPr rtlCol="0" anchor="ctr"/>
      <a:lstStyle/>
      <a:style>
        <a:lnRef idx="1">
          <a:schemeClr val="dk1"/>
        </a:lnRef>
        <a:fillRef idx="0">
          <a:schemeClr val="dk1"/>
        </a:fillRef>
        <a:effectRef idx="0">
          <a:schemeClr val="dk1"/>
        </a:effectRef>
        <a:fontRef idx="minor">
          <a:schemeClr val="tx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B94A4F-3A9A-46AE-A08E-A305A7A2A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41</Pages>
  <Words>4251</Words>
  <Characters>24232</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 O' Connor</cp:lastModifiedBy>
  <cp:revision>29</cp:revision>
  <cp:lastPrinted>2014-11-27T14:01:00Z</cp:lastPrinted>
  <dcterms:created xsi:type="dcterms:W3CDTF">2014-11-23T15:47:00Z</dcterms:created>
  <dcterms:modified xsi:type="dcterms:W3CDTF">2015-12-07T15:30:00Z</dcterms:modified>
</cp:coreProperties>
</file>